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34AFA" w14:textId="77777777" w:rsidR="00D27D07" w:rsidRDefault="00D27D07" w:rsidP="006D1F01">
      <w:pPr>
        <w:pStyle w:val="Body"/>
      </w:pPr>
    </w:p>
    <w:p w14:paraId="59E02BB1" w14:textId="77777777" w:rsidR="00D27D07" w:rsidRDefault="00D27D07" w:rsidP="006D1F01">
      <w:pPr>
        <w:pStyle w:val="Body"/>
      </w:pPr>
    </w:p>
    <w:p w14:paraId="07F8FB19" w14:textId="77777777" w:rsidR="00D27D07" w:rsidRDefault="00D27D07" w:rsidP="006D1F01">
      <w:pPr>
        <w:pStyle w:val="Body"/>
      </w:pPr>
    </w:p>
    <w:p w14:paraId="1DBAC617" w14:textId="77777777" w:rsidR="002068C7" w:rsidRPr="006D1F01" w:rsidRDefault="002068C7" w:rsidP="006D1F01">
      <w:pPr>
        <w:pStyle w:val="Body"/>
      </w:pPr>
    </w:p>
    <w:p w14:paraId="24D700DF" w14:textId="77777777" w:rsidR="006D1F01" w:rsidRPr="006D1F01" w:rsidRDefault="006D1F01" w:rsidP="006D1F01">
      <w:pPr>
        <w:pStyle w:val="Body"/>
      </w:pPr>
    </w:p>
    <w:p w14:paraId="24D700E0" w14:textId="03D253EF" w:rsidR="00080FFD" w:rsidRPr="005E0297" w:rsidRDefault="00F05042" w:rsidP="006D1F01">
      <w:pPr>
        <w:pStyle w:val="VerizonHeadline1"/>
      </w:pPr>
      <w:r>
        <w:t>Cloud Information Security</w:t>
      </w:r>
    </w:p>
    <w:p w14:paraId="24D700E1" w14:textId="535CC08A" w:rsidR="00080FFD" w:rsidRPr="00001305" w:rsidRDefault="00F05042" w:rsidP="006D1F01">
      <w:pPr>
        <w:pStyle w:val="VerizonHeadline2"/>
      </w:pPr>
      <w:r>
        <w:t>General System Secure Configuration Baseline Standards</w:t>
      </w:r>
    </w:p>
    <w:p w14:paraId="24D700EB" w14:textId="0576C9C7" w:rsidR="006B1A0B" w:rsidRDefault="0069661D" w:rsidP="006D1F01">
      <w:pPr>
        <w:pStyle w:val="Body"/>
      </w:pPr>
      <w:r w:rsidRPr="0069661D">
        <w:rPr>
          <w:rFonts w:ascii="NeueHaasGroteskText Std Md" w:hAnsi="NeueHaasGroteskText Std Md"/>
          <w:b/>
          <w:bCs/>
          <w:color w:val="383838" w:themeColor="text1" w:themeShade="BF"/>
          <w:sz w:val="23"/>
          <w:szCs w:val="23"/>
        </w:rPr>
        <w:t>Supplemental to Information Technology Corporate Standard (ITCS) 104</w:t>
      </w:r>
    </w:p>
    <w:p w14:paraId="42410A75" w14:textId="77777777" w:rsidR="00676171" w:rsidRDefault="00676171" w:rsidP="006D1F01">
      <w:pPr>
        <w:pStyle w:val="Body"/>
      </w:pPr>
    </w:p>
    <w:p w14:paraId="064A1AB2" w14:textId="77777777" w:rsidR="004C4955" w:rsidRDefault="004C4955" w:rsidP="006D1F01">
      <w:pPr>
        <w:pStyle w:val="Body"/>
      </w:pPr>
    </w:p>
    <w:p w14:paraId="24D700EC" w14:textId="77777777" w:rsidR="006B1A0B" w:rsidRDefault="006B1A0B" w:rsidP="006D1F01">
      <w:pPr>
        <w:pStyle w:val="Body"/>
      </w:pPr>
    </w:p>
    <w:p w14:paraId="7B067198" w14:textId="77777777" w:rsidR="0069661D" w:rsidRDefault="0069661D" w:rsidP="006D1F01">
      <w:pPr>
        <w:pStyle w:val="Body"/>
      </w:pPr>
    </w:p>
    <w:p w14:paraId="4140D89E" w14:textId="77777777" w:rsidR="0069661D" w:rsidRDefault="0069661D" w:rsidP="006D1F01">
      <w:pPr>
        <w:pStyle w:val="Body"/>
      </w:pPr>
    </w:p>
    <w:p w14:paraId="6FC2FDBC" w14:textId="77777777" w:rsidR="0069661D" w:rsidRDefault="0069661D" w:rsidP="006D1F01">
      <w:pPr>
        <w:pStyle w:val="Body"/>
      </w:pPr>
    </w:p>
    <w:p w14:paraId="268D1B6C" w14:textId="77777777" w:rsidR="0069661D" w:rsidRDefault="0069661D" w:rsidP="006D1F01">
      <w:pPr>
        <w:pStyle w:val="Body"/>
      </w:pPr>
    </w:p>
    <w:p w14:paraId="3C79ACC6" w14:textId="77777777" w:rsidR="0069661D" w:rsidRDefault="0069661D" w:rsidP="006D1F01">
      <w:pPr>
        <w:pStyle w:val="Body"/>
      </w:pPr>
    </w:p>
    <w:p w14:paraId="22E5F8EE" w14:textId="77777777" w:rsidR="0069661D" w:rsidRDefault="0069661D" w:rsidP="006D1F01">
      <w:pPr>
        <w:pStyle w:val="Body"/>
      </w:pPr>
    </w:p>
    <w:p w14:paraId="6B8B837F" w14:textId="77777777" w:rsidR="0069661D" w:rsidRDefault="0069661D" w:rsidP="006D1F01">
      <w:pPr>
        <w:pStyle w:val="Body"/>
      </w:pPr>
    </w:p>
    <w:p w14:paraId="13D3B955" w14:textId="77777777" w:rsidR="0069661D" w:rsidRDefault="0069661D" w:rsidP="0069661D">
      <w:pPr>
        <w:pStyle w:val="copyright"/>
        <w:sectPr w:rsidR="0069661D" w:rsidSect="000E65E2">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pgNumType w:fmt="lowerRoman" w:start="1"/>
          <w:cols w:space="720"/>
          <w:titlePg/>
          <w:docGrid w:linePitch="360"/>
        </w:sectPr>
      </w:pPr>
      <w:bookmarkStart w:id="0" w:name="_GoBack"/>
      <w:bookmarkEnd w:id="0"/>
      <w:r>
        <w:t xml:space="preserve">© 2017 IBM. All Rights Reserved. </w:t>
      </w:r>
    </w:p>
    <w:p w14:paraId="24D700EF" w14:textId="77777777" w:rsidR="00D712AE" w:rsidRDefault="00D712AE" w:rsidP="006D1F01">
      <w:pPr>
        <w:pStyle w:val="TOCheader"/>
      </w:pPr>
      <w:r>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970"/>
        <w:gridCol w:w="4622"/>
      </w:tblGrid>
      <w:tr w:rsidR="00D712AE" w:rsidRPr="00D712AE" w14:paraId="24D700F4" w14:textId="77777777" w:rsidTr="001C10CB">
        <w:tc>
          <w:tcPr>
            <w:tcW w:w="1136" w:type="dxa"/>
            <w:tcBorders>
              <w:top w:val="single" w:sz="8" w:space="0" w:color="auto"/>
              <w:bottom w:val="double" w:sz="4" w:space="0" w:color="auto"/>
            </w:tcBorders>
            <w:shd w:val="clear" w:color="auto" w:fill="E6E6E6"/>
            <w:tcMar>
              <w:top w:w="14" w:type="dxa"/>
              <w:bottom w:w="14" w:type="dxa"/>
            </w:tcMar>
            <w:vAlign w:val="center"/>
          </w:tcPr>
          <w:p w14:paraId="24D700F0" w14:textId="77777777" w:rsidR="00D712AE" w:rsidRPr="005B3E4D" w:rsidRDefault="00D712AE" w:rsidP="005B3E4D">
            <w:pPr>
              <w:pStyle w:val="tableheading"/>
            </w:pPr>
            <w:r w:rsidRPr="005B3E4D">
              <w:t>version</w:t>
            </w:r>
          </w:p>
        </w:tc>
        <w:tc>
          <w:tcPr>
            <w:tcW w:w="1928" w:type="dxa"/>
            <w:tcBorders>
              <w:top w:val="single" w:sz="8" w:space="0" w:color="auto"/>
              <w:bottom w:val="double" w:sz="4" w:space="0" w:color="auto"/>
            </w:tcBorders>
            <w:shd w:val="clear" w:color="auto" w:fill="E6E6E6"/>
            <w:tcMar>
              <w:top w:w="14" w:type="dxa"/>
              <w:bottom w:w="14" w:type="dxa"/>
            </w:tcMar>
            <w:vAlign w:val="center"/>
          </w:tcPr>
          <w:p w14:paraId="24D700F1" w14:textId="77777777" w:rsidR="00D712AE" w:rsidRPr="005B3E4D" w:rsidRDefault="00D712AE" w:rsidP="005B3E4D">
            <w:pPr>
              <w:pStyle w:val="tableheading"/>
            </w:pPr>
            <w:r w:rsidRPr="005B3E4D">
              <w:t>Date</w:t>
            </w:r>
          </w:p>
        </w:tc>
        <w:tc>
          <w:tcPr>
            <w:tcW w:w="2970" w:type="dxa"/>
            <w:tcBorders>
              <w:top w:val="single" w:sz="8" w:space="0" w:color="auto"/>
              <w:bottom w:val="double" w:sz="4" w:space="0" w:color="auto"/>
            </w:tcBorders>
            <w:shd w:val="clear" w:color="auto" w:fill="E6E6E6"/>
            <w:tcMar>
              <w:top w:w="14" w:type="dxa"/>
              <w:bottom w:w="14" w:type="dxa"/>
            </w:tcMar>
            <w:vAlign w:val="center"/>
          </w:tcPr>
          <w:p w14:paraId="24D700F2" w14:textId="77777777" w:rsidR="00D712AE" w:rsidRPr="005B3E4D" w:rsidRDefault="0007117D" w:rsidP="005B3E4D">
            <w:pPr>
              <w:pStyle w:val="tableheading"/>
            </w:pPr>
            <w:r w:rsidRPr="005B3E4D">
              <w:t>APPROVED BY</w:t>
            </w:r>
          </w:p>
        </w:tc>
        <w:tc>
          <w:tcPr>
            <w:tcW w:w="4622" w:type="dxa"/>
            <w:tcBorders>
              <w:top w:val="single" w:sz="8" w:space="0" w:color="auto"/>
              <w:bottom w:val="double" w:sz="4" w:space="0" w:color="auto"/>
            </w:tcBorders>
            <w:shd w:val="clear" w:color="auto" w:fill="E6E6E6"/>
            <w:tcMar>
              <w:top w:w="14" w:type="dxa"/>
              <w:bottom w:w="14" w:type="dxa"/>
            </w:tcMar>
            <w:vAlign w:val="center"/>
          </w:tcPr>
          <w:p w14:paraId="24D700F3" w14:textId="77777777" w:rsidR="00D712AE" w:rsidRPr="005B3E4D" w:rsidRDefault="00D712AE" w:rsidP="005B3E4D">
            <w:pPr>
              <w:pStyle w:val="tableheading"/>
            </w:pPr>
            <w:r w:rsidRPr="005B3E4D">
              <w:t>Description of the Change</w:t>
            </w:r>
          </w:p>
        </w:tc>
      </w:tr>
      <w:tr w:rsidR="002068C7" w:rsidRPr="00D712AE" w14:paraId="24D700F9" w14:textId="77777777" w:rsidTr="001C10CB">
        <w:tc>
          <w:tcPr>
            <w:tcW w:w="1136" w:type="dxa"/>
            <w:tcBorders>
              <w:top w:val="double" w:sz="4" w:space="0" w:color="auto"/>
            </w:tcBorders>
          </w:tcPr>
          <w:p w14:paraId="24D700F5" w14:textId="6A5A72AC" w:rsidR="002068C7" w:rsidRPr="00D712AE" w:rsidRDefault="00BF3A5E" w:rsidP="002068C7">
            <w:pPr>
              <w:pStyle w:val="TableText"/>
              <w:jc w:val="center"/>
              <w:rPr>
                <w:lang w:val="en-GB" w:bidi="ar-SA"/>
              </w:rPr>
            </w:pPr>
            <w:r>
              <w:rPr>
                <w:lang w:val="en-GB" w:bidi="ar-SA"/>
              </w:rPr>
              <w:t>0.1</w:t>
            </w:r>
          </w:p>
        </w:tc>
        <w:tc>
          <w:tcPr>
            <w:tcW w:w="1928" w:type="dxa"/>
            <w:tcBorders>
              <w:top w:val="double" w:sz="4" w:space="0" w:color="auto"/>
            </w:tcBorders>
          </w:tcPr>
          <w:p w14:paraId="24D700F6" w14:textId="50B7ED1B" w:rsidR="002068C7" w:rsidRPr="00D712AE" w:rsidRDefault="00BF3A5E" w:rsidP="002068C7">
            <w:pPr>
              <w:pStyle w:val="TableText"/>
              <w:rPr>
                <w:lang w:val="en-GB" w:bidi="ar-SA"/>
              </w:rPr>
            </w:pPr>
            <w:r>
              <w:rPr>
                <w:lang w:val="en-GB" w:bidi="ar-SA"/>
              </w:rPr>
              <w:t>19-Oct-2016</w:t>
            </w:r>
          </w:p>
        </w:tc>
        <w:tc>
          <w:tcPr>
            <w:tcW w:w="2970" w:type="dxa"/>
            <w:tcBorders>
              <w:top w:val="double" w:sz="4" w:space="0" w:color="auto"/>
            </w:tcBorders>
          </w:tcPr>
          <w:p w14:paraId="24D700F7" w14:textId="77777777" w:rsidR="002068C7" w:rsidRPr="00D712AE" w:rsidRDefault="002068C7" w:rsidP="002068C7">
            <w:pPr>
              <w:pStyle w:val="TableText"/>
              <w:rPr>
                <w:lang w:val="en-GB" w:bidi="ar-SA"/>
              </w:rPr>
            </w:pPr>
          </w:p>
        </w:tc>
        <w:tc>
          <w:tcPr>
            <w:tcW w:w="4622" w:type="dxa"/>
            <w:tcBorders>
              <w:top w:val="double" w:sz="4" w:space="0" w:color="auto"/>
            </w:tcBorders>
          </w:tcPr>
          <w:p w14:paraId="24D700F8" w14:textId="0A6AB42E" w:rsidR="002068C7" w:rsidRPr="00D712AE" w:rsidRDefault="00BF3A5E" w:rsidP="002068C7">
            <w:pPr>
              <w:pStyle w:val="TableText"/>
              <w:rPr>
                <w:lang w:val="en-GB" w:bidi="ar-SA"/>
              </w:rPr>
            </w:pPr>
            <w:r>
              <w:rPr>
                <w:lang w:val="en-GB" w:bidi="ar-SA"/>
              </w:rPr>
              <w:t>Initial draft</w:t>
            </w:r>
          </w:p>
        </w:tc>
      </w:tr>
      <w:tr w:rsidR="00D712AE" w:rsidRPr="00D712AE" w14:paraId="24D700FE" w14:textId="77777777" w:rsidTr="001C10CB">
        <w:tc>
          <w:tcPr>
            <w:tcW w:w="1136" w:type="dxa"/>
          </w:tcPr>
          <w:p w14:paraId="24D700FA" w14:textId="2AEE1364" w:rsidR="00D712AE" w:rsidRPr="00D712AE" w:rsidRDefault="00BF3A5E" w:rsidP="002068C7">
            <w:pPr>
              <w:pStyle w:val="TableText"/>
              <w:jc w:val="center"/>
              <w:rPr>
                <w:lang w:val="en-GB" w:bidi="ar-SA"/>
              </w:rPr>
            </w:pPr>
            <w:r>
              <w:rPr>
                <w:lang w:val="en-GB" w:bidi="ar-SA"/>
              </w:rPr>
              <w:t>0.2</w:t>
            </w:r>
          </w:p>
        </w:tc>
        <w:tc>
          <w:tcPr>
            <w:tcW w:w="1928" w:type="dxa"/>
          </w:tcPr>
          <w:p w14:paraId="24D700FB" w14:textId="3B101786" w:rsidR="00D712AE" w:rsidRPr="00D712AE" w:rsidRDefault="00BF3A5E" w:rsidP="002068C7">
            <w:pPr>
              <w:pStyle w:val="TableText"/>
              <w:rPr>
                <w:lang w:val="en-GB" w:bidi="ar-SA"/>
              </w:rPr>
            </w:pPr>
            <w:r>
              <w:rPr>
                <w:lang w:val="en-GB" w:bidi="ar-SA"/>
              </w:rPr>
              <w:t>19-Oct-2016</w:t>
            </w:r>
          </w:p>
        </w:tc>
        <w:tc>
          <w:tcPr>
            <w:tcW w:w="2970" w:type="dxa"/>
          </w:tcPr>
          <w:p w14:paraId="24D700FC" w14:textId="77777777" w:rsidR="00D712AE" w:rsidRPr="00D712AE" w:rsidRDefault="00D712AE" w:rsidP="002068C7">
            <w:pPr>
              <w:pStyle w:val="TableText"/>
              <w:rPr>
                <w:lang w:val="en-GB" w:bidi="ar-SA"/>
              </w:rPr>
            </w:pPr>
          </w:p>
        </w:tc>
        <w:tc>
          <w:tcPr>
            <w:tcW w:w="4622" w:type="dxa"/>
          </w:tcPr>
          <w:p w14:paraId="24D700FD" w14:textId="18322C9A" w:rsidR="00D712AE" w:rsidRPr="00D712AE" w:rsidRDefault="00BF3A5E" w:rsidP="002068C7">
            <w:pPr>
              <w:pStyle w:val="TableText"/>
              <w:rPr>
                <w:lang w:val="en-GB" w:bidi="ar-SA"/>
              </w:rPr>
            </w:pPr>
            <w:r>
              <w:rPr>
                <w:lang w:val="en-GB" w:bidi="ar-SA"/>
              </w:rPr>
              <w:t>Document registered, headers updated</w:t>
            </w:r>
          </w:p>
        </w:tc>
      </w:tr>
      <w:tr w:rsidR="00D712AE" w:rsidRPr="00D712AE" w14:paraId="24D70103" w14:textId="77777777" w:rsidTr="001C10CB">
        <w:tc>
          <w:tcPr>
            <w:tcW w:w="1136" w:type="dxa"/>
          </w:tcPr>
          <w:p w14:paraId="24D700FF" w14:textId="6AD5CEC8" w:rsidR="00D712AE" w:rsidRPr="00D712AE" w:rsidRDefault="00B64E6E" w:rsidP="002068C7">
            <w:pPr>
              <w:pStyle w:val="TableText"/>
              <w:jc w:val="center"/>
              <w:rPr>
                <w:lang w:val="en-GB" w:bidi="ar-SA"/>
              </w:rPr>
            </w:pPr>
            <w:r>
              <w:rPr>
                <w:lang w:val="en-GB" w:bidi="ar-SA"/>
              </w:rPr>
              <w:t>0.3</w:t>
            </w:r>
          </w:p>
        </w:tc>
        <w:tc>
          <w:tcPr>
            <w:tcW w:w="1928" w:type="dxa"/>
          </w:tcPr>
          <w:p w14:paraId="24D70100" w14:textId="2CED77A5" w:rsidR="00D712AE" w:rsidRPr="00D712AE" w:rsidRDefault="00B64E6E" w:rsidP="00A305C0">
            <w:pPr>
              <w:pStyle w:val="TableText"/>
              <w:rPr>
                <w:lang w:val="en-GB" w:bidi="ar-SA"/>
              </w:rPr>
            </w:pPr>
            <w:r>
              <w:rPr>
                <w:lang w:val="en-GB" w:bidi="ar-SA"/>
              </w:rPr>
              <w:t>2</w:t>
            </w:r>
            <w:r w:rsidR="00A305C0">
              <w:rPr>
                <w:lang w:val="en-GB" w:bidi="ar-SA"/>
              </w:rPr>
              <w:t>7</w:t>
            </w:r>
            <w:r>
              <w:rPr>
                <w:lang w:val="en-GB" w:bidi="ar-SA"/>
              </w:rPr>
              <w:t>-Oct-2016</w:t>
            </w:r>
          </w:p>
        </w:tc>
        <w:tc>
          <w:tcPr>
            <w:tcW w:w="2970" w:type="dxa"/>
          </w:tcPr>
          <w:p w14:paraId="24D70101" w14:textId="6EF028CC" w:rsidR="00D712AE" w:rsidRPr="00D712AE" w:rsidRDefault="00A305C0" w:rsidP="002068C7">
            <w:pPr>
              <w:pStyle w:val="TableText"/>
              <w:rPr>
                <w:lang w:val="en-GB" w:bidi="ar-SA"/>
              </w:rPr>
            </w:pPr>
            <w:r>
              <w:rPr>
                <w:lang w:val="en-GB" w:bidi="ar-SA"/>
              </w:rPr>
              <w:t>Penny Leigh Poe</w:t>
            </w:r>
          </w:p>
        </w:tc>
        <w:tc>
          <w:tcPr>
            <w:tcW w:w="4622" w:type="dxa"/>
          </w:tcPr>
          <w:p w14:paraId="04553A83" w14:textId="77777777" w:rsidR="00D712AE" w:rsidRDefault="00B64E6E" w:rsidP="002068C7">
            <w:pPr>
              <w:pStyle w:val="TableText"/>
              <w:rPr>
                <w:lang w:val="en-GB" w:bidi="ar-SA"/>
              </w:rPr>
            </w:pPr>
            <w:r>
              <w:rPr>
                <w:lang w:val="en-GB" w:bidi="ar-SA"/>
              </w:rPr>
              <w:t>Policy Management Review, Edit and Comment</w:t>
            </w:r>
          </w:p>
          <w:p w14:paraId="24D70102" w14:textId="3C038ACA" w:rsidR="00A305C0" w:rsidRPr="00D712AE" w:rsidRDefault="00A305C0" w:rsidP="002068C7">
            <w:pPr>
              <w:pStyle w:val="TableText"/>
              <w:rPr>
                <w:lang w:val="en-GB" w:bidi="ar-SA"/>
              </w:rPr>
            </w:pPr>
            <w:r>
              <w:rPr>
                <w:lang w:val="en-GB" w:bidi="ar-SA"/>
              </w:rPr>
              <w:t>SME Accepted changes – Requesting SOP Notification for Publishing</w:t>
            </w:r>
          </w:p>
        </w:tc>
      </w:tr>
      <w:tr w:rsidR="00D712AE" w:rsidRPr="00D712AE" w14:paraId="24D70108" w14:textId="77777777" w:rsidTr="001C10CB">
        <w:tc>
          <w:tcPr>
            <w:tcW w:w="1136" w:type="dxa"/>
          </w:tcPr>
          <w:p w14:paraId="24D70104" w14:textId="24C1A0FD" w:rsidR="00D712AE" w:rsidRPr="00D712AE" w:rsidRDefault="002E171D" w:rsidP="002068C7">
            <w:pPr>
              <w:pStyle w:val="TableText"/>
              <w:jc w:val="center"/>
              <w:rPr>
                <w:lang w:val="en-GB" w:bidi="ar-SA"/>
              </w:rPr>
            </w:pPr>
            <w:r>
              <w:rPr>
                <w:lang w:val="en-GB" w:bidi="ar-SA"/>
              </w:rPr>
              <w:t>1.0</w:t>
            </w:r>
          </w:p>
        </w:tc>
        <w:tc>
          <w:tcPr>
            <w:tcW w:w="1928" w:type="dxa"/>
          </w:tcPr>
          <w:p w14:paraId="24D70105" w14:textId="3349D5D0" w:rsidR="00D712AE" w:rsidRPr="00D712AE" w:rsidRDefault="002E171D" w:rsidP="002068C7">
            <w:pPr>
              <w:pStyle w:val="TableText"/>
              <w:rPr>
                <w:lang w:val="en-GB" w:bidi="ar-SA"/>
              </w:rPr>
            </w:pPr>
            <w:r>
              <w:rPr>
                <w:lang w:val="en-GB" w:bidi="ar-SA"/>
              </w:rPr>
              <w:t>02-Nov-2016</w:t>
            </w:r>
          </w:p>
        </w:tc>
        <w:tc>
          <w:tcPr>
            <w:tcW w:w="2970" w:type="dxa"/>
          </w:tcPr>
          <w:p w14:paraId="24D70106" w14:textId="329C667A" w:rsidR="00D712AE" w:rsidRPr="00D712AE" w:rsidRDefault="002E171D" w:rsidP="002068C7">
            <w:pPr>
              <w:pStyle w:val="TableText"/>
              <w:rPr>
                <w:lang w:val="en-GB" w:bidi="ar-SA"/>
              </w:rPr>
            </w:pPr>
            <w:r>
              <w:rPr>
                <w:lang w:val="en-GB" w:bidi="ar-SA"/>
              </w:rPr>
              <w:t>Tim Brophy</w:t>
            </w:r>
          </w:p>
        </w:tc>
        <w:tc>
          <w:tcPr>
            <w:tcW w:w="4622" w:type="dxa"/>
          </w:tcPr>
          <w:p w14:paraId="24D70107" w14:textId="35142EF6" w:rsidR="00D712AE" w:rsidRPr="00D712AE" w:rsidRDefault="002E171D" w:rsidP="002068C7">
            <w:pPr>
              <w:pStyle w:val="TableText"/>
              <w:rPr>
                <w:lang w:val="en-GB" w:bidi="ar-SA"/>
              </w:rPr>
            </w:pPr>
            <w:r>
              <w:rPr>
                <w:lang w:val="en-GB" w:bidi="ar-SA"/>
              </w:rPr>
              <w:t>Approved for publishing</w:t>
            </w:r>
          </w:p>
        </w:tc>
      </w:tr>
      <w:tr w:rsidR="00D712AE" w:rsidRPr="00D712AE" w14:paraId="24D7010D" w14:textId="77777777" w:rsidTr="001C10CB">
        <w:tc>
          <w:tcPr>
            <w:tcW w:w="1136" w:type="dxa"/>
          </w:tcPr>
          <w:p w14:paraId="24D70109" w14:textId="03BCB63C" w:rsidR="00D712AE" w:rsidRPr="00D712AE" w:rsidRDefault="00195BF6" w:rsidP="002068C7">
            <w:pPr>
              <w:pStyle w:val="TableText"/>
              <w:jc w:val="center"/>
              <w:rPr>
                <w:lang w:val="en-GB" w:bidi="ar-SA"/>
              </w:rPr>
            </w:pPr>
            <w:r>
              <w:rPr>
                <w:lang w:val="en-GB" w:bidi="ar-SA"/>
              </w:rPr>
              <w:t>1.1</w:t>
            </w:r>
          </w:p>
        </w:tc>
        <w:tc>
          <w:tcPr>
            <w:tcW w:w="1928" w:type="dxa"/>
          </w:tcPr>
          <w:p w14:paraId="24D7010A" w14:textId="79A7C11C" w:rsidR="00D712AE" w:rsidRPr="00D712AE" w:rsidRDefault="00195BF6" w:rsidP="002068C7">
            <w:pPr>
              <w:pStyle w:val="TableText"/>
              <w:rPr>
                <w:lang w:val="en-GB" w:bidi="ar-SA"/>
              </w:rPr>
            </w:pPr>
            <w:r>
              <w:rPr>
                <w:lang w:val="en-GB" w:bidi="ar-SA"/>
              </w:rPr>
              <w:t>16-Nov-2016</w:t>
            </w:r>
          </w:p>
        </w:tc>
        <w:tc>
          <w:tcPr>
            <w:tcW w:w="2970" w:type="dxa"/>
          </w:tcPr>
          <w:p w14:paraId="24D7010B" w14:textId="77777777" w:rsidR="00D712AE" w:rsidRPr="00D712AE" w:rsidRDefault="00D712AE" w:rsidP="002068C7">
            <w:pPr>
              <w:pStyle w:val="TableText"/>
              <w:rPr>
                <w:lang w:val="en-GB" w:bidi="ar-SA"/>
              </w:rPr>
            </w:pPr>
          </w:p>
        </w:tc>
        <w:tc>
          <w:tcPr>
            <w:tcW w:w="4622" w:type="dxa"/>
          </w:tcPr>
          <w:p w14:paraId="24D7010C" w14:textId="1C011A00" w:rsidR="00D712AE" w:rsidRPr="00D712AE" w:rsidRDefault="00195BF6" w:rsidP="002068C7">
            <w:pPr>
              <w:pStyle w:val="TableText"/>
              <w:rPr>
                <w:lang w:val="en-GB" w:bidi="ar-SA"/>
              </w:rPr>
            </w:pPr>
            <w:r>
              <w:rPr>
                <w:lang w:val="en-GB" w:bidi="ar-SA"/>
              </w:rPr>
              <w:t>Change from FEDR to CONF document – applies to both federal and commercial environments</w:t>
            </w:r>
          </w:p>
        </w:tc>
      </w:tr>
      <w:tr w:rsidR="00D712AE" w:rsidRPr="00D712AE" w14:paraId="24D70112" w14:textId="77777777" w:rsidTr="001C10CB">
        <w:tc>
          <w:tcPr>
            <w:tcW w:w="1136" w:type="dxa"/>
          </w:tcPr>
          <w:p w14:paraId="24D7010E" w14:textId="0499CA9B" w:rsidR="00D712AE" w:rsidRPr="00D712AE" w:rsidRDefault="00D46A41" w:rsidP="002068C7">
            <w:pPr>
              <w:pStyle w:val="TableText"/>
              <w:jc w:val="center"/>
              <w:rPr>
                <w:lang w:val="en-GB" w:bidi="ar-SA"/>
              </w:rPr>
            </w:pPr>
            <w:r>
              <w:rPr>
                <w:lang w:val="en-GB" w:bidi="ar-SA"/>
              </w:rPr>
              <w:t>1.2</w:t>
            </w:r>
          </w:p>
        </w:tc>
        <w:tc>
          <w:tcPr>
            <w:tcW w:w="1928" w:type="dxa"/>
          </w:tcPr>
          <w:p w14:paraId="24D7010F" w14:textId="1AFE6118" w:rsidR="00D712AE" w:rsidRPr="00D712AE" w:rsidRDefault="00D46A41" w:rsidP="002068C7">
            <w:pPr>
              <w:pStyle w:val="TableText"/>
              <w:rPr>
                <w:lang w:val="en-GB" w:bidi="ar-SA"/>
              </w:rPr>
            </w:pPr>
            <w:r>
              <w:rPr>
                <w:lang w:val="en-GB" w:bidi="ar-SA"/>
              </w:rPr>
              <w:t>08-Dec-2016</w:t>
            </w:r>
          </w:p>
        </w:tc>
        <w:tc>
          <w:tcPr>
            <w:tcW w:w="2970" w:type="dxa"/>
          </w:tcPr>
          <w:p w14:paraId="24D70110" w14:textId="77777777" w:rsidR="00D712AE" w:rsidRPr="00D712AE" w:rsidRDefault="00D712AE" w:rsidP="002068C7">
            <w:pPr>
              <w:pStyle w:val="TableText"/>
              <w:rPr>
                <w:lang w:val="en-GB" w:bidi="ar-SA"/>
              </w:rPr>
            </w:pPr>
          </w:p>
        </w:tc>
        <w:tc>
          <w:tcPr>
            <w:tcW w:w="4622" w:type="dxa"/>
          </w:tcPr>
          <w:p w14:paraId="24D70111" w14:textId="2BDFA5D2" w:rsidR="00D712AE" w:rsidRPr="00D712AE" w:rsidRDefault="00D46A41" w:rsidP="002068C7">
            <w:pPr>
              <w:pStyle w:val="TableText"/>
              <w:rPr>
                <w:lang w:val="en-GB" w:bidi="ar-SA"/>
              </w:rPr>
            </w:pPr>
            <w:r>
              <w:rPr>
                <w:lang w:val="en-GB" w:bidi="ar-SA"/>
              </w:rPr>
              <w:t>Submit for approval</w:t>
            </w:r>
          </w:p>
        </w:tc>
      </w:tr>
      <w:tr w:rsidR="00D712AE" w:rsidRPr="00D712AE" w14:paraId="24D70117" w14:textId="77777777" w:rsidTr="001C10CB">
        <w:tc>
          <w:tcPr>
            <w:tcW w:w="1136" w:type="dxa"/>
          </w:tcPr>
          <w:p w14:paraId="24D70113" w14:textId="5944C071" w:rsidR="00D712AE" w:rsidRPr="00D712AE" w:rsidRDefault="00D00BBA" w:rsidP="002068C7">
            <w:pPr>
              <w:pStyle w:val="TableText"/>
              <w:jc w:val="center"/>
              <w:rPr>
                <w:lang w:val="en-GB" w:bidi="ar-SA"/>
              </w:rPr>
            </w:pPr>
            <w:r>
              <w:rPr>
                <w:lang w:val="en-GB" w:bidi="ar-SA"/>
              </w:rPr>
              <w:t>2.0</w:t>
            </w:r>
          </w:p>
        </w:tc>
        <w:tc>
          <w:tcPr>
            <w:tcW w:w="1928" w:type="dxa"/>
          </w:tcPr>
          <w:p w14:paraId="24D70114" w14:textId="3D97A25E" w:rsidR="00D712AE" w:rsidRPr="00D712AE" w:rsidRDefault="00D00BBA" w:rsidP="002068C7">
            <w:pPr>
              <w:pStyle w:val="TableText"/>
              <w:rPr>
                <w:lang w:val="en-GB" w:bidi="ar-SA"/>
              </w:rPr>
            </w:pPr>
            <w:r>
              <w:rPr>
                <w:lang w:val="en-GB" w:bidi="ar-SA"/>
              </w:rPr>
              <w:t>03-Jan-2017</w:t>
            </w:r>
          </w:p>
        </w:tc>
        <w:tc>
          <w:tcPr>
            <w:tcW w:w="2970" w:type="dxa"/>
          </w:tcPr>
          <w:p w14:paraId="24D70115" w14:textId="1D7FFEB8" w:rsidR="00D712AE" w:rsidRPr="00D712AE" w:rsidRDefault="00D00BBA" w:rsidP="002068C7">
            <w:pPr>
              <w:pStyle w:val="TableText"/>
              <w:rPr>
                <w:lang w:val="en-GB" w:bidi="ar-SA"/>
              </w:rPr>
            </w:pPr>
            <w:r>
              <w:rPr>
                <w:lang w:val="en-GB" w:bidi="ar-SA"/>
              </w:rPr>
              <w:t>Tim Brophy</w:t>
            </w:r>
          </w:p>
        </w:tc>
        <w:tc>
          <w:tcPr>
            <w:tcW w:w="4622" w:type="dxa"/>
          </w:tcPr>
          <w:p w14:paraId="24D70116" w14:textId="525B8D11" w:rsidR="00D712AE" w:rsidRPr="00D712AE" w:rsidRDefault="00D00BBA" w:rsidP="002068C7">
            <w:pPr>
              <w:pStyle w:val="TableText"/>
              <w:rPr>
                <w:lang w:val="en-GB" w:bidi="ar-SA"/>
              </w:rPr>
            </w:pPr>
            <w:r>
              <w:rPr>
                <w:lang w:val="en-GB" w:bidi="ar-SA"/>
              </w:rPr>
              <w:t>Approved for publishing</w:t>
            </w:r>
          </w:p>
        </w:tc>
      </w:tr>
      <w:tr w:rsidR="00D712AE" w:rsidRPr="00D712AE" w14:paraId="24D7011C" w14:textId="77777777" w:rsidTr="001C10CB">
        <w:tc>
          <w:tcPr>
            <w:tcW w:w="1136" w:type="dxa"/>
          </w:tcPr>
          <w:p w14:paraId="24D70118" w14:textId="5DA1D750" w:rsidR="00D712AE" w:rsidRPr="00D712AE" w:rsidRDefault="0069661D" w:rsidP="002068C7">
            <w:pPr>
              <w:pStyle w:val="TableText"/>
              <w:jc w:val="center"/>
              <w:rPr>
                <w:lang w:val="en-GB" w:bidi="ar-SA"/>
              </w:rPr>
            </w:pPr>
            <w:r>
              <w:rPr>
                <w:lang w:val="en-GB" w:bidi="ar-SA"/>
              </w:rPr>
              <w:t>2.1</w:t>
            </w:r>
          </w:p>
        </w:tc>
        <w:tc>
          <w:tcPr>
            <w:tcW w:w="1928" w:type="dxa"/>
          </w:tcPr>
          <w:p w14:paraId="24D70119" w14:textId="24CE0276" w:rsidR="00D712AE" w:rsidRPr="00D712AE" w:rsidRDefault="0069661D" w:rsidP="002068C7">
            <w:pPr>
              <w:pStyle w:val="TableText"/>
              <w:rPr>
                <w:lang w:val="en-GB" w:bidi="ar-SA"/>
              </w:rPr>
            </w:pPr>
            <w:r>
              <w:rPr>
                <w:lang w:val="en-GB" w:bidi="ar-SA"/>
              </w:rPr>
              <w:t>23-Oct-2017</w:t>
            </w:r>
          </w:p>
        </w:tc>
        <w:tc>
          <w:tcPr>
            <w:tcW w:w="2970" w:type="dxa"/>
          </w:tcPr>
          <w:p w14:paraId="24D7011A" w14:textId="77777777" w:rsidR="00D712AE" w:rsidRPr="00D712AE" w:rsidRDefault="00D712AE" w:rsidP="002068C7">
            <w:pPr>
              <w:pStyle w:val="TableText"/>
              <w:rPr>
                <w:lang w:val="en-GB" w:bidi="ar-SA"/>
              </w:rPr>
            </w:pPr>
          </w:p>
        </w:tc>
        <w:tc>
          <w:tcPr>
            <w:tcW w:w="4622" w:type="dxa"/>
          </w:tcPr>
          <w:p w14:paraId="24D7011B" w14:textId="324BDB6A" w:rsidR="00D712AE" w:rsidRPr="00D712AE" w:rsidRDefault="0069661D" w:rsidP="002068C7">
            <w:pPr>
              <w:pStyle w:val="TableText"/>
              <w:rPr>
                <w:lang w:val="en-GB" w:bidi="ar-SA"/>
              </w:rPr>
            </w:pPr>
            <w:r>
              <w:rPr>
                <w:lang w:val="en-GB" w:bidi="ar-SA"/>
              </w:rPr>
              <w:t xml:space="preserve">Project </w:t>
            </w:r>
            <w:proofErr w:type="spellStart"/>
            <w:r>
              <w:rPr>
                <w:lang w:val="en-GB" w:bidi="ar-SA"/>
              </w:rPr>
              <w:t>Bluenote</w:t>
            </w:r>
            <w:proofErr w:type="spellEnd"/>
            <w:r>
              <w:rPr>
                <w:lang w:val="en-GB" w:bidi="ar-SA"/>
              </w:rPr>
              <w:t xml:space="preserve"> Update (template, verbiage to IBM)</w:t>
            </w:r>
          </w:p>
        </w:tc>
      </w:tr>
      <w:tr w:rsidR="00D712AE" w:rsidRPr="00D712AE" w14:paraId="24D70121" w14:textId="77777777" w:rsidTr="001C10CB">
        <w:tc>
          <w:tcPr>
            <w:tcW w:w="1136" w:type="dxa"/>
          </w:tcPr>
          <w:p w14:paraId="24D7011D" w14:textId="77777777" w:rsidR="00D712AE" w:rsidRPr="00D712AE" w:rsidRDefault="00D712AE" w:rsidP="002068C7">
            <w:pPr>
              <w:pStyle w:val="TableText"/>
              <w:jc w:val="center"/>
              <w:rPr>
                <w:lang w:val="en-GB" w:bidi="ar-SA"/>
              </w:rPr>
            </w:pPr>
          </w:p>
        </w:tc>
        <w:tc>
          <w:tcPr>
            <w:tcW w:w="1928" w:type="dxa"/>
          </w:tcPr>
          <w:p w14:paraId="24D7011E" w14:textId="77777777" w:rsidR="00D712AE" w:rsidRPr="00D712AE" w:rsidRDefault="00D712AE" w:rsidP="002068C7">
            <w:pPr>
              <w:pStyle w:val="TableText"/>
              <w:rPr>
                <w:lang w:val="en-GB" w:bidi="ar-SA"/>
              </w:rPr>
            </w:pPr>
          </w:p>
        </w:tc>
        <w:tc>
          <w:tcPr>
            <w:tcW w:w="2970" w:type="dxa"/>
          </w:tcPr>
          <w:p w14:paraId="24D7011F" w14:textId="77777777" w:rsidR="00D712AE" w:rsidRPr="00D712AE" w:rsidRDefault="00D712AE" w:rsidP="002068C7">
            <w:pPr>
              <w:pStyle w:val="TableText"/>
              <w:rPr>
                <w:lang w:val="en-GB" w:bidi="ar-SA"/>
              </w:rPr>
            </w:pPr>
          </w:p>
        </w:tc>
        <w:tc>
          <w:tcPr>
            <w:tcW w:w="4622" w:type="dxa"/>
          </w:tcPr>
          <w:p w14:paraId="24D70120" w14:textId="77777777" w:rsidR="00D712AE" w:rsidRPr="00D712AE" w:rsidRDefault="00D712AE" w:rsidP="002068C7">
            <w:pPr>
              <w:pStyle w:val="TableText"/>
              <w:rPr>
                <w:lang w:val="en-GB" w:bidi="ar-SA"/>
              </w:rPr>
            </w:pPr>
          </w:p>
        </w:tc>
      </w:tr>
      <w:tr w:rsidR="00D712AE" w:rsidRPr="00D712AE" w14:paraId="24D70126" w14:textId="77777777" w:rsidTr="001C10CB">
        <w:tc>
          <w:tcPr>
            <w:tcW w:w="1136" w:type="dxa"/>
          </w:tcPr>
          <w:p w14:paraId="24D70122" w14:textId="77777777" w:rsidR="00D712AE" w:rsidRPr="00D712AE" w:rsidRDefault="00D712AE" w:rsidP="002068C7">
            <w:pPr>
              <w:pStyle w:val="TableText"/>
              <w:jc w:val="center"/>
              <w:rPr>
                <w:lang w:val="en-GB" w:bidi="ar-SA"/>
              </w:rPr>
            </w:pPr>
          </w:p>
        </w:tc>
        <w:tc>
          <w:tcPr>
            <w:tcW w:w="1928" w:type="dxa"/>
          </w:tcPr>
          <w:p w14:paraId="24D70123" w14:textId="77777777" w:rsidR="00D712AE" w:rsidRPr="00D712AE" w:rsidRDefault="00D712AE" w:rsidP="002068C7">
            <w:pPr>
              <w:pStyle w:val="TableText"/>
              <w:rPr>
                <w:lang w:val="en-GB" w:bidi="ar-SA"/>
              </w:rPr>
            </w:pPr>
          </w:p>
        </w:tc>
        <w:tc>
          <w:tcPr>
            <w:tcW w:w="2970" w:type="dxa"/>
          </w:tcPr>
          <w:p w14:paraId="24D70124" w14:textId="77777777" w:rsidR="00D712AE" w:rsidRPr="00D712AE" w:rsidRDefault="00D712AE" w:rsidP="002068C7">
            <w:pPr>
              <w:pStyle w:val="TableText"/>
              <w:rPr>
                <w:lang w:val="en-GB" w:bidi="ar-SA"/>
              </w:rPr>
            </w:pPr>
          </w:p>
        </w:tc>
        <w:tc>
          <w:tcPr>
            <w:tcW w:w="4622" w:type="dxa"/>
          </w:tcPr>
          <w:p w14:paraId="24D70125" w14:textId="77777777" w:rsidR="00D712AE" w:rsidRPr="00D712AE" w:rsidRDefault="00D712AE" w:rsidP="002068C7">
            <w:pPr>
              <w:pStyle w:val="TableText"/>
              <w:rPr>
                <w:lang w:val="en-GB" w:bidi="ar-SA"/>
              </w:rPr>
            </w:pPr>
          </w:p>
        </w:tc>
      </w:tr>
      <w:tr w:rsidR="00D712AE" w:rsidRPr="00D712AE" w14:paraId="24D7012B" w14:textId="77777777" w:rsidTr="001C10CB">
        <w:tc>
          <w:tcPr>
            <w:tcW w:w="1136" w:type="dxa"/>
          </w:tcPr>
          <w:p w14:paraId="24D70127" w14:textId="77777777" w:rsidR="00D712AE" w:rsidRPr="00D712AE" w:rsidRDefault="00D712AE" w:rsidP="002068C7">
            <w:pPr>
              <w:pStyle w:val="TableText"/>
              <w:jc w:val="center"/>
              <w:rPr>
                <w:lang w:val="en-GB" w:bidi="ar-SA"/>
              </w:rPr>
            </w:pPr>
          </w:p>
        </w:tc>
        <w:tc>
          <w:tcPr>
            <w:tcW w:w="1928" w:type="dxa"/>
          </w:tcPr>
          <w:p w14:paraId="24D70128" w14:textId="77777777" w:rsidR="00D712AE" w:rsidRPr="00D712AE" w:rsidRDefault="00D712AE" w:rsidP="002068C7">
            <w:pPr>
              <w:pStyle w:val="TableText"/>
              <w:rPr>
                <w:lang w:val="en-GB" w:bidi="ar-SA"/>
              </w:rPr>
            </w:pPr>
          </w:p>
        </w:tc>
        <w:tc>
          <w:tcPr>
            <w:tcW w:w="2970" w:type="dxa"/>
          </w:tcPr>
          <w:p w14:paraId="24D70129" w14:textId="77777777" w:rsidR="00D712AE" w:rsidRPr="00D712AE" w:rsidRDefault="00D712AE" w:rsidP="002068C7">
            <w:pPr>
              <w:pStyle w:val="TableText"/>
              <w:rPr>
                <w:lang w:val="en-GB" w:bidi="ar-SA"/>
              </w:rPr>
            </w:pPr>
          </w:p>
        </w:tc>
        <w:tc>
          <w:tcPr>
            <w:tcW w:w="4622" w:type="dxa"/>
          </w:tcPr>
          <w:p w14:paraId="24D7012A" w14:textId="77777777" w:rsidR="00D712AE" w:rsidRPr="00D712AE" w:rsidRDefault="00D712AE" w:rsidP="002068C7">
            <w:pPr>
              <w:pStyle w:val="TableText"/>
              <w:rPr>
                <w:lang w:val="en-GB" w:bidi="ar-SA"/>
              </w:rPr>
            </w:pPr>
          </w:p>
        </w:tc>
      </w:tr>
      <w:tr w:rsidR="00D712AE" w:rsidRPr="00D712AE" w14:paraId="24D70130" w14:textId="77777777" w:rsidTr="001C10CB">
        <w:tc>
          <w:tcPr>
            <w:tcW w:w="1136" w:type="dxa"/>
          </w:tcPr>
          <w:p w14:paraId="24D7012C" w14:textId="77777777" w:rsidR="00D712AE" w:rsidRPr="00D712AE" w:rsidRDefault="00D712AE" w:rsidP="002068C7">
            <w:pPr>
              <w:pStyle w:val="TableText"/>
              <w:jc w:val="center"/>
              <w:rPr>
                <w:lang w:val="en-GB" w:bidi="ar-SA"/>
              </w:rPr>
            </w:pPr>
          </w:p>
        </w:tc>
        <w:tc>
          <w:tcPr>
            <w:tcW w:w="1928" w:type="dxa"/>
          </w:tcPr>
          <w:p w14:paraId="24D7012D" w14:textId="77777777" w:rsidR="00D712AE" w:rsidRPr="00D712AE" w:rsidRDefault="00D712AE" w:rsidP="002068C7">
            <w:pPr>
              <w:pStyle w:val="TableText"/>
              <w:rPr>
                <w:lang w:val="en-GB" w:bidi="ar-SA"/>
              </w:rPr>
            </w:pPr>
          </w:p>
        </w:tc>
        <w:tc>
          <w:tcPr>
            <w:tcW w:w="2970" w:type="dxa"/>
          </w:tcPr>
          <w:p w14:paraId="24D7012E" w14:textId="77777777" w:rsidR="00D712AE" w:rsidRPr="00D712AE" w:rsidRDefault="00D712AE" w:rsidP="002068C7">
            <w:pPr>
              <w:pStyle w:val="TableText"/>
              <w:rPr>
                <w:lang w:val="en-GB" w:bidi="ar-SA"/>
              </w:rPr>
            </w:pPr>
          </w:p>
        </w:tc>
        <w:tc>
          <w:tcPr>
            <w:tcW w:w="4622" w:type="dxa"/>
          </w:tcPr>
          <w:p w14:paraId="24D7012F" w14:textId="77777777" w:rsidR="00D712AE" w:rsidRPr="00D712AE" w:rsidRDefault="00D712AE" w:rsidP="002068C7">
            <w:pPr>
              <w:pStyle w:val="TableText"/>
              <w:rPr>
                <w:lang w:val="en-GB" w:bidi="ar-SA"/>
              </w:rPr>
            </w:pPr>
          </w:p>
        </w:tc>
      </w:tr>
      <w:tr w:rsidR="00D712AE" w:rsidRPr="00D712AE" w14:paraId="24D70135" w14:textId="77777777" w:rsidTr="001C10CB">
        <w:tc>
          <w:tcPr>
            <w:tcW w:w="1136" w:type="dxa"/>
          </w:tcPr>
          <w:p w14:paraId="24D70131" w14:textId="77777777" w:rsidR="00D712AE" w:rsidRPr="00D712AE" w:rsidRDefault="00D712AE" w:rsidP="002068C7">
            <w:pPr>
              <w:pStyle w:val="TableText"/>
              <w:jc w:val="center"/>
              <w:rPr>
                <w:lang w:val="en-GB" w:bidi="ar-SA"/>
              </w:rPr>
            </w:pPr>
          </w:p>
        </w:tc>
        <w:tc>
          <w:tcPr>
            <w:tcW w:w="1928" w:type="dxa"/>
          </w:tcPr>
          <w:p w14:paraId="24D70132" w14:textId="77777777" w:rsidR="00D712AE" w:rsidRPr="00D712AE" w:rsidRDefault="00D712AE" w:rsidP="002068C7">
            <w:pPr>
              <w:pStyle w:val="TableText"/>
              <w:rPr>
                <w:lang w:val="en-GB" w:bidi="ar-SA"/>
              </w:rPr>
            </w:pPr>
          </w:p>
        </w:tc>
        <w:tc>
          <w:tcPr>
            <w:tcW w:w="2970" w:type="dxa"/>
          </w:tcPr>
          <w:p w14:paraId="24D70133" w14:textId="77777777" w:rsidR="00D712AE" w:rsidRPr="00D712AE" w:rsidRDefault="00D712AE" w:rsidP="002068C7">
            <w:pPr>
              <w:pStyle w:val="TableText"/>
              <w:rPr>
                <w:lang w:val="en-GB" w:bidi="ar-SA"/>
              </w:rPr>
            </w:pPr>
          </w:p>
        </w:tc>
        <w:tc>
          <w:tcPr>
            <w:tcW w:w="4622" w:type="dxa"/>
          </w:tcPr>
          <w:p w14:paraId="24D70134" w14:textId="77777777" w:rsidR="00D712AE" w:rsidRPr="00D712AE" w:rsidRDefault="00D712AE" w:rsidP="002068C7">
            <w:pPr>
              <w:pStyle w:val="TableText"/>
              <w:rPr>
                <w:lang w:val="en-GB" w:bidi="ar-SA"/>
              </w:rPr>
            </w:pPr>
          </w:p>
        </w:tc>
      </w:tr>
      <w:tr w:rsidR="00D712AE" w:rsidRPr="00D712AE" w14:paraId="24D7013A" w14:textId="77777777" w:rsidTr="001C10CB">
        <w:tc>
          <w:tcPr>
            <w:tcW w:w="1136" w:type="dxa"/>
          </w:tcPr>
          <w:p w14:paraId="24D70136" w14:textId="77777777" w:rsidR="00D712AE" w:rsidRPr="00D712AE" w:rsidRDefault="00D712AE" w:rsidP="002068C7">
            <w:pPr>
              <w:pStyle w:val="TableText"/>
              <w:jc w:val="center"/>
              <w:rPr>
                <w:lang w:val="en-GB" w:bidi="ar-SA"/>
              </w:rPr>
            </w:pPr>
          </w:p>
        </w:tc>
        <w:tc>
          <w:tcPr>
            <w:tcW w:w="1928" w:type="dxa"/>
          </w:tcPr>
          <w:p w14:paraId="24D70137" w14:textId="77777777" w:rsidR="00D712AE" w:rsidRPr="00D712AE" w:rsidRDefault="00D712AE" w:rsidP="002068C7">
            <w:pPr>
              <w:pStyle w:val="TableText"/>
              <w:rPr>
                <w:lang w:val="en-GB" w:bidi="ar-SA"/>
              </w:rPr>
            </w:pPr>
          </w:p>
        </w:tc>
        <w:tc>
          <w:tcPr>
            <w:tcW w:w="2970" w:type="dxa"/>
          </w:tcPr>
          <w:p w14:paraId="24D70138" w14:textId="77777777" w:rsidR="00D712AE" w:rsidRPr="00D712AE" w:rsidRDefault="00D712AE" w:rsidP="002068C7">
            <w:pPr>
              <w:pStyle w:val="TableText"/>
              <w:rPr>
                <w:lang w:val="en-GB" w:bidi="ar-SA"/>
              </w:rPr>
            </w:pPr>
          </w:p>
        </w:tc>
        <w:tc>
          <w:tcPr>
            <w:tcW w:w="4622" w:type="dxa"/>
          </w:tcPr>
          <w:p w14:paraId="24D70139" w14:textId="77777777" w:rsidR="00D712AE" w:rsidRPr="00D712AE" w:rsidRDefault="00D712AE" w:rsidP="002068C7">
            <w:pPr>
              <w:pStyle w:val="TableText"/>
              <w:rPr>
                <w:lang w:val="en-GB" w:bidi="ar-SA"/>
              </w:rPr>
            </w:pPr>
          </w:p>
        </w:tc>
      </w:tr>
      <w:tr w:rsidR="00D712AE" w:rsidRPr="00D712AE" w14:paraId="24D7013F" w14:textId="77777777" w:rsidTr="001C10CB">
        <w:tc>
          <w:tcPr>
            <w:tcW w:w="1136" w:type="dxa"/>
          </w:tcPr>
          <w:p w14:paraId="24D7013B" w14:textId="77777777" w:rsidR="00D712AE" w:rsidRPr="00D712AE" w:rsidRDefault="00D712AE" w:rsidP="002068C7">
            <w:pPr>
              <w:pStyle w:val="TableText"/>
              <w:jc w:val="center"/>
              <w:rPr>
                <w:lang w:val="en-GB" w:bidi="ar-SA"/>
              </w:rPr>
            </w:pPr>
          </w:p>
        </w:tc>
        <w:tc>
          <w:tcPr>
            <w:tcW w:w="1928" w:type="dxa"/>
          </w:tcPr>
          <w:p w14:paraId="24D7013C" w14:textId="77777777" w:rsidR="00D712AE" w:rsidRPr="00D712AE" w:rsidRDefault="00D712AE" w:rsidP="002068C7">
            <w:pPr>
              <w:pStyle w:val="TableText"/>
              <w:rPr>
                <w:lang w:val="en-GB" w:bidi="ar-SA"/>
              </w:rPr>
            </w:pPr>
          </w:p>
        </w:tc>
        <w:tc>
          <w:tcPr>
            <w:tcW w:w="2970" w:type="dxa"/>
          </w:tcPr>
          <w:p w14:paraId="24D7013D" w14:textId="77777777" w:rsidR="00D712AE" w:rsidRPr="00D712AE" w:rsidRDefault="00D712AE" w:rsidP="002068C7">
            <w:pPr>
              <w:pStyle w:val="TableText"/>
              <w:rPr>
                <w:lang w:val="en-GB" w:bidi="ar-SA"/>
              </w:rPr>
            </w:pPr>
          </w:p>
        </w:tc>
        <w:tc>
          <w:tcPr>
            <w:tcW w:w="4622" w:type="dxa"/>
          </w:tcPr>
          <w:p w14:paraId="24D7013E" w14:textId="77777777" w:rsidR="00D712AE" w:rsidRPr="00D712AE" w:rsidRDefault="00D712AE" w:rsidP="002068C7">
            <w:pPr>
              <w:pStyle w:val="TableText"/>
              <w:rPr>
                <w:lang w:val="en-GB" w:bidi="ar-SA"/>
              </w:rPr>
            </w:pPr>
          </w:p>
        </w:tc>
      </w:tr>
      <w:tr w:rsidR="00D712AE" w:rsidRPr="00D712AE" w14:paraId="24D70144" w14:textId="77777777" w:rsidTr="001C10CB">
        <w:tc>
          <w:tcPr>
            <w:tcW w:w="1136" w:type="dxa"/>
          </w:tcPr>
          <w:p w14:paraId="24D70140" w14:textId="77777777" w:rsidR="00D712AE" w:rsidRPr="00D712AE" w:rsidRDefault="00D712AE" w:rsidP="002068C7">
            <w:pPr>
              <w:pStyle w:val="TableText"/>
              <w:jc w:val="center"/>
              <w:rPr>
                <w:lang w:val="en-GB" w:bidi="ar-SA"/>
              </w:rPr>
            </w:pPr>
          </w:p>
        </w:tc>
        <w:tc>
          <w:tcPr>
            <w:tcW w:w="1928" w:type="dxa"/>
          </w:tcPr>
          <w:p w14:paraId="24D70141" w14:textId="77777777" w:rsidR="00D712AE" w:rsidRPr="00D712AE" w:rsidRDefault="00D712AE" w:rsidP="002068C7">
            <w:pPr>
              <w:pStyle w:val="TableText"/>
              <w:rPr>
                <w:lang w:val="en-GB" w:bidi="ar-SA"/>
              </w:rPr>
            </w:pPr>
          </w:p>
        </w:tc>
        <w:tc>
          <w:tcPr>
            <w:tcW w:w="2970" w:type="dxa"/>
          </w:tcPr>
          <w:p w14:paraId="24D70142" w14:textId="77777777" w:rsidR="00D712AE" w:rsidRPr="00D712AE" w:rsidRDefault="00D712AE" w:rsidP="002068C7">
            <w:pPr>
              <w:pStyle w:val="TableText"/>
              <w:rPr>
                <w:lang w:val="en-GB" w:bidi="ar-SA"/>
              </w:rPr>
            </w:pPr>
          </w:p>
        </w:tc>
        <w:tc>
          <w:tcPr>
            <w:tcW w:w="4622" w:type="dxa"/>
          </w:tcPr>
          <w:p w14:paraId="24D70143" w14:textId="77777777" w:rsidR="00D712AE" w:rsidRPr="00D712AE" w:rsidRDefault="00D712AE" w:rsidP="002068C7">
            <w:pPr>
              <w:pStyle w:val="TableText"/>
              <w:rPr>
                <w:lang w:val="en-GB" w:bidi="ar-SA"/>
              </w:rPr>
            </w:pPr>
          </w:p>
        </w:tc>
      </w:tr>
      <w:tr w:rsidR="00D712AE" w:rsidRPr="00D712AE" w14:paraId="24D70149" w14:textId="77777777" w:rsidTr="001C10CB">
        <w:tc>
          <w:tcPr>
            <w:tcW w:w="1136" w:type="dxa"/>
          </w:tcPr>
          <w:p w14:paraId="24D70145" w14:textId="77777777" w:rsidR="00D712AE" w:rsidRPr="00D712AE" w:rsidRDefault="00D712AE" w:rsidP="002068C7">
            <w:pPr>
              <w:pStyle w:val="TableText"/>
              <w:jc w:val="center"/>
              <w:rPr>
                <w:lang w:val="en-GB" w:bidi="ar-SA"/>
              </w:rPr>
            </w:pPr>
          </w:p>
        </w:tc>
        <w:tc>
          <w:tcPr>
            <w:tcW w:w="1928" w:type="dxa"/>
          </w:tcPr>
          <w:p w14:paraId="24D70146" w14:textId="77777777" w:rsidR="00D712AE" w:rsidRPr="00D712AE" w:rsidRDefault="00D712AE" w:rsidP="002068C7">
            <w:pPr>
              <w:pStyle w:val="TableText"/>
              <w:rPr>
                <w:lang w:val="en-GB" w:bidi="ar-SA"/>
              </w:rPr>
            </w:pPr>
          </w:p>
        </w:tc>
        <w:tc>
          <w:tcPr>
            <w:tcW w:w="2970" w:type="dxa"/>
          </w:tcPr>
          <w:p w14:paraId="24D70147" w14:textId="77777777" w:rsidR="00D712AE" w:rsidRPr="00D712AE" w:rsidRDefault="00D712AE" w:rsidP="002068C7">
            <w:pPr>
              <w:pStyle w:val="TableText"/>
              <w:rPr>
                <w:lang w:val="en-GB" w:bidi="ar-SA"/>
              </w:rPr>
            </w:pPr>
          </w:p>
        </w:tc>
        <w:tc>
          <w:tcPr>
            <w:tcW w:w="4622" w:type="dxa"/>
          </w:tcPr>
          <w:p w14:paraId="24D70148" w14:textId="77777777" w:rsidR="00D712AE" w:rsidRPr="00D712AE" w:rsidRDefault="00D712AE" w:rsidP="002068C7">
            <w:pPr>
              <w:pStyle w:val="TableText"/>
              <w:rPr>
                <w:lang w:val="en-GB" w:bidi="ar-SA"/>
              </w:rPr>
            </w:pPr>
          </w:p>
        </w:tc>
      </w:tr>
      <w:tr w:rsidR="00D712AE" w:rsidRPr="00D712AE" w14:paraId="24D7014E" w14:textId="77777777" w:rsidTr="001C10CB">
        <w:tc>
          <w:tcPr>
            <w:tcW w:w="1136" w:type="dxa"/>
          </w:tcPr>
          <w:p w14:paraId="24D7014A" w14:textId="77777777" w:rsidR="00D712AE" w:rsidRPr="00D712AE" w:rsidRDefault="00D712AE" w:rsidP="002068C7">
            <w:pPr>
              <w:pStyle w:val="TableText"/>
              <w:jc w:val="center"/>
              <w:rPr>
                <w:lang w:val="en-GB" w:bidi="ar-SA"/>
              </w:rPr>
            </w:pPr>
          </w:p>
        </w:tc>
        <w:tc>
          <w:tcPr>
            <w:tcW w:w="1928" w:type="dxa"/>
          </w:tcPr>
          <w:p w14:paraId="24D7014B" w14:textId="77777777" w:rsidR="00D712AE" w:rsidRPr="00D712AE" w:rsidRDefault="00D712AE" w:rsidP="002068C7">
            <w:pPr>
              <w:pStyle w:val="TableText"/>
              <w:rPr>
                <w:lang w:val="en-GB" w:bidi="ar-SA"/>
              </w:rPr>
            </w:pPr>
          </w:p>
        </w:tc>
        <w:tc>
          <w:tcPr>
            <w:tcW w:w="2970" w:type="dxa"/>
          </w:tcPr>
          <w:p w14:paraId="24D7014C" w14:textId="77777777" w:rsidR="00D712AE" w:rsidRPr="00D712AE" w:rsidRDefault="00D712AE" w:rsidP="002068C7">
            <w:pPr>
              <w:pStyle w:val="TableText"/>
              <w:rPr>
                <w:lang w:val="en-GB" w:bidi="ar-SA"/>
              </w:rPr>
            </w:pPr>
          </w:p>
        </w:tc>
        <w:tc>
          <w:tcPr>
            <w:tcW w:w="4622" w:type="dxa"/>
          </w:tcPr>
          <w:p w14:paraId="24D7014D" w14:textId="77777777" w:rsidR="00D712AE" w:rsidRPr="00D712AE" w:rsidRDefault="00D712AE" w:rsidP="002068C7">
            <w:pPr>
              <w:pStyle w:val="TableText"/>
              <w:rPr>
                <w:lang w:val="en-GB" w:bidi="ar-SA"/>
              </w:rPr>
            </w:pPr>
          </w:p>
        </w:tc>
      </w:tr>
      <w:tr w:rsidR="00D712AE" w:rsidRPr="00D712AE" w14:paraId="24D70153" w14:textId="77777777" w:rsidTr="001C10CB">
        <w:tc>
          <w:tcPr>
            <w:tcW w:w="1136" w:type="dxa"/>
          </w:tcPr>
          <w:p w14:paraId="24D7014F" w14:textId="77777777" w:rsidR="00D712AE" w:rsidRPr="00D712AE" w:rsidRDefault="00D712AE" w:rsidP="002068C7">
            <w:pPr>
              <w:pStyle w:val="TableText"/>
              <w:jc w:val="center"/>
              <w:rPr>
                <w:lang w:val="en-GB" w:bidi="ar-SA"/>
              </w:rPr>
            </w:pPr>
          </w:p>
        </w:tc>
        <w:tc>
          <w:tcPr>
            <w:tcW w:w="1928" w:type="dxa"/>
          </w:tcPr>
          <w:p w14:paraId="24D70150" w14:textId="77777777" w:rsidR="00D712AE" w:rsidRPr="00D712AE" w:rsidRDefault="00D712AE" w:rsidP="002068C7">
            <w:pPr>
              <w:pStyle w:val="TableText"/>
              <w:rPr>
                <w:lang w:val="en-GB" w:bidi="ar-SA"/>
              </w:rPr>
            </w:pPr>
          </w:p>
        </w:tc>
        <w:tc>
          <w:tcPr>
            <w:tcW w:w="2970" w:type="dxa"/>
          </w:tcPr>
          <w:p w14:paraId="24D70151" w14:textId="77777777" w:rsidR="00D712AE" w:rsidRPr="00D712AE" w:rsidRDefault="00D712AE" w:rsidP="002068C7">
            <w:pPr>
              <w:pStyle w:val="TableText"/>
              <w:rPr>
                <w:lang w:val="en-GB" w:bidi="ar-SA"/>
              </w:rPr>
            </w:pPr>
          </w:p>
        </w:tc>
        <w:tc>
          <w:tcPr>
            <w:tcW w:w="4622" w:type="dxa"/>
          </w:tcPr>
          <w:p w14:paraId="24D70152" w14:textId="77777777" w:rsidR="00D712AE" w:rsidRPr="00D712AE" w:rsidRDefault="00D712AE" w:rsidP="002068C7">
            <w:pPr>
              <w:pStyle w:val="TableText"/>
              <w:rPr>
                <w:lang w:val="en-GB" w:bidi="ar-SA"/>
              </w:rPr>
            </w:pPr>
          </w:p>
        </w:tc>
      </w:tr>
    </w:tbl>
    <w:p w14:paraId="036E0EEA" w14:textId="77777777" w:rsidR="0069661D" w:rsidRDefault="0069661D" w:rsidP="006D1F01">
      <w:pPr>
        <w:pStyle w:val="TOCheader"/>
      </w:pPr>
      <w:r>
        <w:br w:type="page"/>
      </w:r>
    </w:p>
    <w:p w14:paraId="24D70154" w14:textId="17C53424" w:rsidR="004918DA" w:rsidRPr="00D10E75" w:rsidRDefault="00D10E75" w:rsidP="006D1F01">
      <w:pPr>
        <w:pStyle w:val="TOCheader"/>
      </w:pPr>
      <w:r w:rsidRPr="00D10E75">
        <w:lastRenderedPageBreak/>
        <w:t xml:space="preserve">Table of </w:t>
      </w:r>
      <w:r w:rsidR="004918DA" w:rsidRPr="00D10E75">
        <w:t>C</w:t>
      </w:r>
      <w:r w:rsidRPr="00D10E75">
        <w:t>ontents</w:t>
      </w:r>
    </w:p>
    <w:p w14:paraId="54035764" w14:textId="77777777" w:rsidR="001C6E55"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6520291" w:history="1">
        <w:r w:rsidR="001C6E55" w:rsidRPr="00987B32">
          <w:rPr>
            <w:rStyle w:val="Hyperlink"/>
            <w:noProof/>
          </w:rPr>
          <w:t>1</w:t>
        </w:r>
        <w:r w:rsidR="001C6E55">
          <w:rPr>
            <w:rFonts w:asciiTheme="minorHAnsi" w:eastAsiaTheme="minorEastAsia" w:hAnsiTheme="minorHAnsi" w:cstheme="minorBidi"/>
            <w:b w:val="0"/>
            <w:smallCaps w:val="0"/>
            <w:noProof/>
            <w:sz w:val="22"/>
            <w:szCs w:val="22"/>
            <w:lang w:bidi="ar-SA"/>
          </w:rPr>
          <w:tab/>
        </w:r>
        <w:r w:rsidR="001C6E55" w:rsidRPr="00987B32">
          <w:rPr>
            <w:rStyle w:val="Hyperlink"/>
            <w:noProof/>
          </w:rPr>
          <w:t>Overview</w:t>
        </w:r>
        <w:r w:rsidR="001C6E55">
          <w:rPr>
            <w:noProof/>
            <w:webHidden/>
          </w:rPr>
          <w:tab/>
        </w:r>
        <w:r w:rsidR="001C6E55">
          <w:rPr>
            <w:noProof/>
            <w:webHidden/>
          </w:rPr>
          <w:fldChar w:fldCharType="begin"/>
        </w:r>
        <w:r w:rsidR="001C6E55">
          <w:rPr>
            <w:noProof/>
            <w:webHidden/>
          </w:rPr>
          <w:instrText xml:space="preserve"> PAGEREF _Toc496520291 \h </w:instrText>
        </w:r>
        <w:r w:rsidR="001C6E55">
          <w:rPr>
            <w:noProof/>
            <w:webHidden/>
          </w:rPr>
        </w:r>
        <w:r w:rsidR="001C6E55">
          <w:rPr>
            <w:noProof/>
            <w:webHidden/>
          </w:rPr>
          <w:fldChar w:fldCharType="separate"/>
        </w:r>
        <w:r w:rsidR="001C6E55">
          <w:rPr>
            <w:noProof/>
            <w:webHidden/>
          </w:rPr>
          <w:t>1</w:t>
        </w:r>
        <w:r w:rsidR="001C6E55">
          <w:rPr>
            <w:noProof/>
            <w:webHidden/>
          </w:rPr>
          <w:fldChar w:fldCharType="end"/>
        </w:r>
      </w:hyperlink>
    </w:p>
    <w:p w14:paraId="1F3C7D4F"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292" w:history="1">
        <w:r w:rsidRPr="00987B32">
          <w:rPr>
            <w:rStyle w:val="Hyperlink"/>
          </w:rPr>
          <w:t>1.1</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Purpose</w:t>
        </w:r>
        <w:r>
          <w:rPr>
            <w:webHidden/>
          </w:rPr>
          <w:tab/>
        </w:r>
        <w:r>
          <w:rPr>
            <w:webHidden/>
          </w:rPr>
          <w:fldChar w:fldCharType="begin"/>
        </w:r>
        <w:r>
          <w:rPr>
            <w:webHidden/>
          </w:rPr>
          <w:instrText xml:space="preserve"> PAGEREF _Toc496520292 \h </w:instrText>
        </w:r>
        <w:r>
          <w:rPr>
            <w:webHidden/>
          </w:rPr>
        </w:r>
        <w:r>
          <w:rPr>
            <w:webHidden/>
          </w:rPr>
          <w:fldChar w:fldCharType="separate"/>
        </w:r>
        <w:r>
          <w:rPr>
            <w:webHidden/>
          </w:rPr>
          <w:t>1</w:t>
        </w:r>
        <w:r>
          <w:rPr>
            <w:webHidden/>
          </w:rPr>
          <w:fldChar w:fldCharType="end"/>
        </w:r>
      </w:hyperlink>
    </w:p>
    <w:p w14:paraId="6E9FFB57"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293" w:history="1">
        <w:r w:rsidRPr="00987B32">
          <w:rPr>
            <w:rStyle w:val="Hyperlink"/>
          </w:rPr>
          <w:t>1.2</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Scope</w:t>
        </w:r>
        <w:r>
          <w:rPr>
            <w:webHidden/>
          </w:rPr>
          <w:tab/>
        </w:r>
        <w:r>
          <w:rPr>
            <w:webHidden/>
          </w:rPr>
          <w:fldChar w:fldCharType="begin"/>
        </w:r>
        <w:r>
          <w:rPr>
            <w:webHidden/>
          </w:rPr>
          <w:instrText xml:space="preserve"> PAGEREF _Toc496520293 \h </w:instrText>
        </w:r>
        <w:r>
          <w:rPr>
            <w:webHidden/>
          </w:rPr>
        </w:r>
        <w:r>
          <w:rPr>
            <w:webHidden/>
          </w:rPr>
          <w:fldChar w:fldCharType="separate"/>
        </w:r>
        <w:r>
          <w:rPr>
            <w:webHidden/>
          </w:rPr>
          <w:t>1</w:t>
        </w:r>
        <w:r>
          <w:rPr>
            <w:webHidden/>
          </w:rPr>
          <w:fldChar w:fldCharType="end"/>
        </w:r>
      </w:hyperlink>
    </w:p>
    <w:p w14:paraId="0A7A28ED"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294" w:history="1">
        <w:r w:rsidRPr="00987B32">
          <w:rPr>
            <w:rStyle w:val="Hyperlink"/>
          </w:rPr>
          <w:t>1.3</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General System Security</w:t>
        </w:r>
        <w:r>
          <w:rPr>
            <w:webHidden/>
          </w:rPr>
          <w:tab/>
        </w:r>
        <w:r>
          <w:rPr>
            <w:webHidden/>
          </w:rPr>
          <w:fldChar w:fldCharType="begin"/>
        </w:r>
        <w:r>
          <w:rPr>
            <w:webHidden/>
          </w:rPr>
          <w:instrText xml:space="preserve"> PAGEREF _Toc496520294 \h </w:instrText>
        </w:r>
        <w:r>
          <w:rPr>
            <w:webHidden/>
          </w:rPr>
        </w:r>
        <w:r>
          <w:rPr>
            <w:webHidden/>
          </w:rPr>
          <w:fldChar w:fldCharType="separate"/>
        </w:r>
        <w:r>
          <w:rPr>
            <w:webHidden/>
          </w:rPr>
          <w:t>2</w:t>
        </w:r>
        <w:r>
          <w:rPr>
            <w:webHidden/>
          </w:rPr>
          <w:fldChar w:fldCharType="end"/>
        </w:r>
      </w:hyperlink>
    </w:p>
    <w:p w14:paraId="0B80CA5E" w14:textId="77777777" w:rsidR="001C6E55" w:rsidRDefault="001C6E55">
      <w:pPr>
        <w:pStyle w:val="TOC3"/>
        <w:tabs>
          <w:tab w:val="left" w:pos="1320"/>
          <w:tab w:val="right" w:leader="dot" w:pos="10790"/>
        </w:tabs>
        <w:rPr>
          <w:rFonts w:asciiTheme="minorHAnsi" w:eastAsiaTheme="minorEastAsia" w:hAnsiTheme="minorHAnsi" w:cstheme="minorBidi"/>
          <w:noProof/>
          <w:szCs w:val="22"/>
          <w:lang w:bidi="ar-SA"/>
        </w:rPr>
      </w:pPr>
      <w:hyperlink w:anchor="_Toc496520295" w:history="1">
        <w:r w:rsidRPr="00987B32">
          <w:rPr>
            <w:rStyle w:val="Hyperlink"/>
            <w:noProof/>
          </w:rPr>
          <w:t>1.3.1</w:t>
        </w:r>
        <w:r>
          <w:rPr>
            <w:rFonts w:asciiTheme="minorHAnsi" w:eastAsiaTheme="minorEastAsia" w:hAnsiTheme="minorHAnsi" w:cstheme="minorBidi"/>
            <w:noProof/>
            <w:szCs w:val="22"/>
            <w:lang w:bidi="ar-SA"/>
          </w:rPr>
          <w:tab/>
        </w:r>
        <w:r w:rsidRPr="00987B32">
          <w:rPr>
            <w:rStyle w:val="Hyperlink"/>
            <w:noProof/>
          </w:rPr>
          <w:t>General Configuration Requirements</w:t>
        </w:r>
        <w:r>
          <w:rPr>
            <w:noProof/>
            <w:webHidden/>
          </w:rPr>
          <w:tab/>
        </w:r>
        <w:r>
          <w:rPr>
            <w:noProof/>
            <w:webHidden/>
          </w:rPr>
          <w:fldChar w:fldCharType="begin"/>
        </w:r>
        <w:r>
          <w:rPr>
            <w:noProof/>
            <w:webHidden/>
          </w:rPr>
          <w:instrText xml:space="preserve"> PAGEREF _Toc496520295 \h </w:instrText>
        </w:r>
        <w:r>
          <w:rPr>
            <w:noProof/>
            <w:webHidden/>
          </w:rPr>
        </w:r>
        <w:r>
          <w:rPr>
            <w:noProof/>
            <w:webHidden/>
          </w:rPr>
          <w:fldChar w:fldCharType="separate"/>
        </w:r>
        <w:r>
          <w:rPr>
            <w:noProof/>
            <w:webHidden/>
          </w:rPr>
          <w:t>2</w:t>
        </w:r>
        <w:r>
          <w:rPr>
            <w:noProof/>
            <w:webHidden/>
          </w:rPr>
          <w:fldChar w:fldCharType="end"/>
        </w:r>
      </w:hyperlink>
    </w:p>
    <w:p w14:paraId="66E02973"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296" w:history="1">
        <w:r w:rsidRPr="00987B32">
          <w:rPr>
            <w:rStyle w:val="Hyperlink"/>
          </w:rPr>
          <w:t>1.4</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Servers</w:t>
        </w:r>
        <w:r>
          <w:rPr>
            <w:webHidden/>
          </w:rPr>
          <w:tab/>
        </w:r>
        <w:r>
          <w:rPr>
            <w:webHidden/>
          </w:rPr>
          <w:fldChar w:fldCharType="begin"/>
        </w:r>
        <w:r>
          <w:rPr>
            <w:webHidden/>
          </w:rPr>
          <w:instrText xml:space="preserve"> PAGEREF _Toc496520296 \h </w:instrText>
        </w:r>
        <w:r>
          <w:rPr>
            <w:webHidden/>
          </w:rPr>
        </w:r>
        <w:r>
          <w:rPr>
            <w:webHidden/>
          </w:rPr>
          <w:fldChar w:fldCharType="separate"/>
        </w:r>
        <w:r>
          <w:rPr>
            <w:webHidden/>
          </w:rPr>
          <w:t>3</w:t>
        </w:r>
        <w:r>
          <w:rPr>
            <w:webHidden/>
          </w:rPr>
          <w:fldChar w:fldCharType="end"/>
        </w:r>
      </w:hyperlink>
    </w:p>
    <w:p w14:paraId="40A30E8C" w14:textId="77777777" w:rsidR="001C6E55" w:rsidRDefault="001C6E55">
      <w:pPr>
        <w:pStyle w:val="TOC3"/>
        <w:tabs>
          <w:tab w:val="left" w:pos="1320"/>
          <w:tab w:val="right" w:leader="dot" w:pos="10790"/>
        </w:tabs>
        <w:rPr>
          <w:rFonts w:asciiTheme="minorHAnsi" w:eastAsiaTheme="minorEastAsia" w:hAnsiTheme="minorHAnsi" w:cstheme="minorBidi"/>
          <w:noProof/>
          <w:szCs w:val="22"/>
          <w:lang w:bidi="ar-SA"/>
        </w:rPr>
      </w:pPr>
      <w:hyperlink w:anchor="_Toc496520297" w:history="1">
        <w:r w:rsidRPr="00987B32">
          <w:rPr>
            <w:rStyle w:val="Hyperlink"/>
            <w:noProof/>
          </w:rPr>
          <w:t>1.4.1</w:t>
        </w:r>
        <w:r>
          <w:rPr>
            <w:rFonts w:asciiTheme="minorHAnsi" w:eastAsiaTheme="minorEastAsia" w:hAnsiTheme="minorHAnsi" w:cstheme="minorBidi"/>
            <w:noProof/>
            <w:szCs w:val="22"/>
            <w:lang w:bidi="ar-SA"/>
          </w:rPr>
          <w:tab/>
        </w:r>
        <w:r w:rsidRPr="00987B32">
          <w:rPr>
            <w:rStyle w:val="Hyperlink"/>
            <w:noProof/>
          </w:rPr>
          <w:t>Server Specific Controls</w:t>
        </w:r>
        <w:r>
          <w:rPr>
            <w:noProof/>
            <w:webHidden/>
          </w:rPr>
          <w:tab/>
        </w:r>
        <w:r>
          <w:rPr>
            <w:noProof/>
            <w:webHidden/>
          </w:rPr>
          <w:fldChar w:fldCharType="begin"/>
        </w:r>
        <w:r>
          <w:rPr>
            <w:noProof/>
            <w:webHidden/>
          </w:rPr>
          <w:instrText xml:space="preserve"> PAGEREF _Toc496520297 \h </w:instrText>
        </w:r>
        <w:r>
          <w:rPr>
            <w:noProof/>
            <w:webHidden/>
          </w:rPr>
        </w:r>
        <w:r>
          <w:rPr>
            <w:noProof/>
            <w:webHidden/>
          </w:rPr>
          <w:fldChar w:fldCharType="separate"/>
        </w:r>
        <w:r>
          <w:rPr>
            <w:noProof/>
            <w:webHidden/>
          </w:rPr>
          <w:t>4</w:t>
        </w:r>
        <w:r>
          <w:rPr>
            <w:noProof/>
            <w:webHidden/>
          </w:rPr>
          <w:fldChar w:fldCharType="end"/>
        </w:r>
      </w:hyperlink>
    </w:p>
    <w:p w14:paraId="4A71EEAB"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298" w:history="1">
        <w:r w:rsidRPr="00987B32">
          <w:rPr>
            <w:rStyle w:val="Hyperlink"/>
          </w:rPr>
          <w:t>1.5</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Network Device Controls</w:t>
        </w:r>
        <w:r>
          <w:rPr>
            <w:webHidden/>
          </w:rPr>
          <w:tab/>
        </w:r>
        <w:r>
          <w:rPr>
            <w:webHidden/>
          </w:rPr>
          <w:fldChar w:fldCharType="begin"/>
        </w:r>
        <w:r>
          <w:rPr>
            <w:webHidden/>
          </w:rPr>
          <w:instrText xml:space="preserve"> PAGEREF _Toc496520298 \h </w:instrText>
        </w:r>
        <w:r>
          <w:rPr>
            <w:webHidden/>
          </w:rPr>
        </w:r>
        <w:r>
          <w:rPr>
            <w:webHidden/>
          </w:rPr>
          <w:fldChar w:fldCharType="separate"/>
        </w:r>
        <w:r>
          <w:rPr>
            <w:webHidden/>
          </w:rPr>
          <w:t>8</w:t>
        </w:r>
        <w:r>
          <w:rPr>
            <w:webHidden/>
          </w:rPr>
          <w:fldChar w:fldCharType="end"/>
        </w:r>
      </w:hyperlink>
    </w:p>
    <w:p w14:paraId="0FDDFFD9" w14:textId="77777777" w:rsidR="001C6E55" w:rsidRDefault="001C6E55">
      <w:pPr>
        <w:pStyle w:val="TOC3"/>
        <w:tabs>
          <w:tab w:val="left" w:pos="1320"/>
          <w:tab w:val="right" w:leader="dot" w:pos="10790"/>
        </w:tabs>
        <w:rPr>
          <w:rFonts w:asciiTheme="minorHAnsi" w:eastAsiaTheme="minorEastAsia" w:hAnsiTheme="minorHAnsi" w:cstheme="minorBidi"/>
          <w:noProof/>
          <w:szCs w:val="22"/>
          <w:lang w:bidi="ar-SA"/>
        </w:rPr>
      </w:pPr>
      <w:hyperlink w:anchor="_Toc496520299" w:history="1">
        <w:r w:rsidRPr="00987B32">
          <w:rPr>
            <w:rStyle w:val="Hyperlink"/>
            <w:noProof/>
          </w:rPr>
          <w:t>1.5.1</w:t>
        </w:r>
        <w:r>
          <w:rPr>
            <w:rFonts w:asciiTheme="minorHAnsi" w:eastAsiaTheme="minorEastAsia" w:hAnsiTheme="minorHAnsi" w:cstheme="minorBidi"/>
            <w:noProof/>
            <w:szCs w:val="22"/>
            <w:lang w:bidi="ar-SA"/>
          </w:rPr>
          <w:tab/>
        </w:r>
        <w:r w:rsidRPr="00987B32">
          <w:rPr>
            <w:rStyle w:val="Hyperlink"/>
            <w:noProof/>
          </w:rPr>
          <w:t>General Network Device Specific Controls</w:t>
        </w:r>
        <w:r>
          <w:rPr>
            <w:noProof/>
            <w:webHidden/>
          </w:rPr>
          <w:tab/>
        </w:r>
        <w:r>
          <w:rPr>
            <w:noProof/>
            <w:webHidden/>
          </w:rPr>
          <w:fldChar w:fldCharType="begin"/>
        </w:r>
        <w:r>
          <w:rPr>
            <w:noProof/>
            <w:webHidden/>
          </w:rPr>
          <w:instrText xml:space="preserve"> PAGEREF _Toc496520299 \h </w:instrText>
        </w:r>
        <w:r>
          <w:rPr>
            <w:noProof/>
            <w:webHidden/>
          </w:rPr>
        </w:r>
        <w:r>
          <w:rPr>
            <w:noProof/>
            <w:webHidden/>
          </w:rPr>
          <w:fldChar w:fldCharType="separate"/>
        </w:r>
        <w:r>
          <w:rPr>
            <w:noProof/>
            <w:webHidden/>
          </w:rPr>
          <w:t>8</w:t>
        </w:r>
        <w:r>
          <w:rPr>
            <w:noProof/>
            <w:webHidden/>
          </w:rPr>
          <w:fldChar w:fldCharType="end"/>
        </w:r>
      </w:hyperlink>
    </w:p>
    <w:p w14:paraId="52ACE69F" w14:textId="77777777" w:rsidR="001C6E55" w:rsidRDefault="001C6E5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6520300" w:history="1">
        <w:r w:rsidRPr="00987B32">
          <w:rPr>
            <w:rStyle w:val="Hyperlink"/>
            <w:noProof/>
          </w:rPr>
          <w:t>2</w:t>
        </w:r>
        <w:r>
          <w:rPr>
            <w:rFonts w:asciiTheme="minorHAnsi" w:eastAsiaTheme="minorEastAsia" w:hAnsiTheme="minorHAnsi" w:cstheme="minorBidi"/>
            <w:b w:val="0"/>
            <w:smallCaps w:val="0"/>
            <w:noProof/>
            <w:sz w:val="22"/>
            <w:szCs w:val="22"/>
            <w:lang w:bidi="ar-SA"/>
          </w:rPr>
          <w:tab/>
        </w:r>
        <w:r w:rsidRPr="00987B32">
          <w:rPr>
            <w:rStyle w:val="Hyperlink"/>
            <w:noProof/>
          </w:rPr>
          <w:t>Responsibility</w:t>
        </w:r>
        <w:r>
          <w:rPr>
            <w:noProof/>
            <w:webHidden/>
          </w:rPr>
          <w:tab/>
        </w:r>
        <w:r>
          <w:rPr>
            <w:noProof/>
            <w:webHidden/>
          </w:rPr>
          <w:fldChar w:fldCharType="begin"/>
        </w:r>
        <w:r>
          <w:rPr>
            <w:noProof/>
            <w:webHidden/>
          </w:rPr>
          <w:instrText xml:space="preserve"> PAGEREF _Toc496520300 \h </w:instrText>
        </w:r>
        <w:r>
          <w:rPr>
            <w:noProof/>
            <w:webHidden/>
          </w:rPr>
        </w:r>
        <w:r>
          <w:rPr>
            <w:noProof/>
            <w:webHidden/>
          </w:rPr>
          <w:fldChar w:fldCharType="separate"/>
        </w:r>
        <w:r>
          <w:rPr>
            <w:noProof/>
            <w:webHidden/>
          </w:rPr>
          <w:t>9</w:t>
        </w:r>
        <w:r>
          <w:rPr>
            <w:noProof/>
            <w:webHidden/>
          </w:rPr>
          <w:fldChar w:fldCharType="end"/>
        </w:r>
      </w:hyperlink>
    </w:p>
    <w:p w14:paraId="4E1843D8"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301" w:history="1">
        <w:r w:rsidRPr="00987B32">
          <w:rPr>
            <w:rStyle w:val="Hyperlink"/>
          </w:rPr>
          <w:t>2.1</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Compliance Responsibility</w:t>
        </w:r>
        <w:r>
          <w:rPr>
            <w:webHidden/>
          </w:rPr>
          <w:tab/>
        </w:r>
        <w:r>
          <w:rPr>
            <w:webHidden/>
          </w:rPr>
          <w:fldChar w:fldCharType="begin"/>
        </w:r>
        <w:r>
          <w:rPr>
            <w:webHidden/>
          </w:rPr>
          <w:instrText xml:space="preserve"> PAGEREF _Toc496520301 \h </w:instrText>
        </w:r>
        <w:r>
          <w:rPr>
            <w:webHidden/>
          </w:rPr>
        </w:r>
        <w:r>
          <w:rPr>
            <w:webHidden/>
          </w:rPr>
          <w:fldChar w:fldCharType="separate"/>
        </w:r>
        <w:r>
          <w:rPr>
            <w:webHidden/>
          </w:rPr>
          <w:t>9</w:t>
        </w:r>
        <w:r>
          <w:rPr>
            <w:webHidden/>
          </w:rPr>
          <w:fldChar w:fldCharType="end"/>
        </w:r>
      </w:hyperlink>
    </w:p>
    <w:p w14:paraId="13EF8665"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302" w:history="1">
        <w:r w:rsidRPr="00987B32">
          <w:rPr>
            <w:rStyle w:val="Hyperlink"/>
          </w:rPr>
          <w:t>2.2</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987B32">
          <w:rPr>
            <w:rStyle w:val="Hyperlink"/>
          </w:rPr>
          <w:t>Management Commitment</w:t>
        </w:r>
        <w:r>
          <w:rPr>
            <w:webHidden/>
          </w:rPr>
          <w:tab/>
        </w:r>
        <w:r>
          <w:rPr>
            <w:webHidden/>
          </w:rPr>
          <w:fldChar w:fldCharType="begin"/>
        </w:r>
        <w:r>
          <w:rPr>
            <w:webHidden/>
          </w:rPr>
          <w:instrText xml:space="preserve"> PAGEREF _Toc496520302 \h </w:instrText>
        </w:r>
        <w:r>
          <w:rPr>
            <w:webHidden/>
          </w:rPr>
        </w:r>
        <w:r>
          <w:rPr>
            <w:webHidden/>
          </w:rPr>
          <w:fldChar w:fldCharType="separate"/>
        </w:r>
        <w:r>
          <w:rPr>
            <w:webHidden/>
          </w:rPr>
          <w:t>9</w:t>
        </w:r>
        <w:r>
          <w:rPr>
            <w:webHidden/>
          </w:rPr>
          <w:fldChar w:fldCharType="end"/>
        </w:r>
      </w:hyperlink>
    </w:p>
    <w:p w14:paraId="67038AC2" w14:textId="77777777" w:rsidR="001C6E55" w:rsidRDefault="001C6E5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6520303" w:history="1">
        <w:r w:rsidRPr="00987B32">
          <w:rPr>
            <w:rStyle w:val="Hyperlink"/>
            <w:noProof/>
          </w:rPr>
          <w:t>3</w:t>
        </w:r>
        <w:r>
          <w:rPr>
            <w:rFonts w:asciiTheme="minorHAnsi" w:eastAsiaTheme="minorEastAsia" w:hAnsiTheme="minorHAnsi" w:cstheme="minorBidi"/>
            <w:b w:val="0"/>
            <w:smallCaps w:val="0"/>
            <w:noProof/>
            <w:sz w:val="22"/>
            <w:szCs w:val="22"/>
            <w:lang w:bidi="ar-SA"/>
          </w:rPr>
          <w:tab/>
        </w:r>
        <w:r w:rsidRPr="00987B32">
          <w:rPr>
            <w:rStyle w:val="Hyperlink"/>
            <w:noProof/>
          </w:rPr>
          <w:t>Exceptions</w:t>
        </w:r>
        <w:r>
          <w:rPr>
            <w:noProof/>
            <w:webHidden/>
          </w:rPr>
          <w:tab/>
        </w:r>
        <w:r>
          <w:rPr>
            <w:noProof/>
            <w:webHidden/>
          </w:rPr>
          <w:fldChar w:fldCharType="begin"/>
        </w:r>
        <w:r>
          <w:rPr>
            <w:noProof/>
            <w:webHidden/>
          </w:rPr>
          <w:instrText xml:space="preserve"> PAGEREF _Toc496520303 \h </w:instrText>
        </w:r>
        <w:r>
          <w:rPr>
            <w:noProof/>
            <w:webHidden/>
          </w:rPr>
        </w:r>
        <w:r>
          <w:rPr>
            <w:noProof/>
            <w:webHidden/>
          </w:rPr>
          <w:fldChar w:fldCharType="separate"/>
        </w:r>
        <w:r>
          <w:rPr>
            <w:noProof/>
            <w:webHidden/>
          </w:rPr>
          <w:t>9</w:t>
        </w:r>
        <w:r>
          <w:rPr>
            <w:noProof/>
            <w:webHidden/>
          </w:rPr>
          <w:fldChar w:fldCharType="end"/>
        </w:r>
      </w:hyperlink>
    </w:p>
    <w:p w14:paraId="0DEF2BEA" w14:textId="77777777" w:rsidR="001C6E55" w:rsidRDefault="001C6E5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6520304" w:history="1">
        <w:r w:rsidRPr="00987B32">
          <w:rPr>
            <w:rStyle w:val="Hyperlink"/>
            <w:noProof/>
          </w:rPr>
          <w:t>4</w:t>
        </w:r>
        <w:r>
          <w:rPr>
            <w:rFonts w:asciiTheme="minorHAnsi" w:eastAsiaTheme="minorEastAsia" w:hAnsiTheme="minorHAnsi" w:cstheme="minorBidi"/>
            <w:b w:val="0"/>
            <w:smallCaps w:val="0"/>
            <w:noProof/>
            <w:sz w:val="22"/>
            <w:szCs w:val="22"/>
            <w:lang w:bidi="ar-SA"/>
          </w:rPr>
          <w:tab/>
        </w:r>
        <w:r w:rsidRPr="00987B32">
          <w:rPr>
            <w:rStyle w:val="Hyperlink"/>
            <w:noProof/>
          </w:rPr>
          <w:t>Enforcement</w:t>
        </w:r>
        <w:r>
          <w:rPr>
            <w:noProof/>
            <w:webHidden/>
          </w:rPr>
          <w:tab/>
        </w:r>
        <w:r>
          <w:rPr>
            <w:noProof/>
            <w:webHidden/>
          </w:rPr>
          <w:fldChar w:fldCharType="begin"/>
        </w:r>
        <w:r>
          <w:rPr>
            <w:noProof/>
            <w:webHidden/>
          </w:rPr>
          <w:instrText xml:space="preserve"> PAGEREF _Toc496520304 \h </w:instrText>
        </w:r>
        <w:r>
          <w:rPr>
            <w:noProof/>
            <w:webHidden/>
          </w:rPr>
        </w:r>
        <w:r>
          <w:rPr>
            <w:noProof/>
            <w:webHidden/>
          </w:rPr>
          <w:fldChar w:fldCharType="separate"/>
        </w:r>
        <w:r>
          <w:rPr>
            <w:noProof/>
            <w:webHidden/>
          </w:rPr>
          <w:t>9</w:t>
        </w:r>
        <w:r>
          <w:rPr>
            <w:noProof/>
            <w:webHidden/>
          </w:rPr>
          <w:fldChar w:fldCharType="end"/>
        </w:r>
      </w:hyperlink>
    </w:p>
    <w:p w14:paraId="2B747804" w14:textId="77777777" w:rsidR="001C6E55" w:rsidRDefault="001C6E5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6520305" w:history="1">
        <w:r w:rsidRPr="00987B32">
          <w:rPr>
            <w:rStyle w:val="Hyperlink"/>
            <w:noProof/>
          </w:rPr>
          <w:t>5</w:t>
        </w:r>
        <w:r>
          <w:rPr>
            <w:rFonts w:asciiTheme="minorHAnsi" w:eastAsiaTheme="minorEastAsia" w:hAnsiTheme="minorHAnsi" w:cstheme="minorBidi"/>
            <w:b w:val="0"/>
            <w:smallCaps w:val="0"/>
            <w:noProof/>
            <w:sz w:val="22"/>
            <w:szCs w:val="22"/>
            <w:lang w:bidi="ar-SA"/>
          </w:rPr>
          <w:tab/>
        </w:r>
        <w:r w:rsidRPr="00987B32">
          <w:rPr>
            <w:rStyle w:val="Hyperlink"/>
            <w:noProof/>
          </w:rPr>
          <w:t>Appendices</w:t>
        </w:r>
        <w:r>
          <w:rPr>
            <w:noProof/>
            <w:webHidden/>
          </w:rPr>
          <w:tab/>
        </w:r>
        <w:r>
          <w:rPr>
            <w:noProof/>
            <w:webHidden/>
          </w:rPr>
          <w:fldChar w:fldCharType="begin"/>
        </w:r>
        <w:r>
          <w:rPr>
            <w:noProof/>
            <w:webHidden/>
          </w:rPr>
          <w:instrText xml:space="preserve"> PAGEREF _Toc496520305 \h </w:instrText>
        </w:r>
        <w:r>
          <w:rPr>
            <w:noProof/>
            <w:webHidden/>
          </w:rPr>
        </w:r>
        <w:r>
          <w:rPr>
            <w:noProof/>
            <w:webHidden/>
          </w:rPr>
          <w:fldChar w:fldCharType="separate"/>
        </w:r>
        <w:r>
          <w:rPr>
            <w:noProof/>
            <w:webHidden/>
          </w:rPr>
          <w:t>10</w:t>
        </w:r>
        <w:r>
          <w:rPr>
            <w:noProof/>
            <w:webHidden/>
          </w:rPr>
          <w:fldChar w:fldCharType="end"/>
        </w:r>
      </w:hyperlink>
    </w:p>
    <w:p w14:paraId="2E2CFA49"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306" w:history="1">
        <w:r w:rsidRPr="00987B32">
          <w:rPr>
            <w:rStyle w:val="Hyperlink"/>
          </w:rPr>
          <w:t>Appendix A  - Terms and Definitions</w:t>
        </w:r>
        <w:r>
          <w:rPr>
            <w:webHidden/>
          </w:rPr>
          <w:tab/>
        </w:r>
        <w:r>
          <w:rPr>
            <w:webHidden/>
          </w:rPr>
          <w:fldChar w:fldCharType="begin"/>
        </w:r>
        <w:r>
          <w:rPr>
            <w:webHidden/>
          </w:rPr>
          <w:instrText xml:space="preserve"> PAGEREF _Toc496520306 \h </w:instrText>
        </w:r>
        <w:r>
          <w:rPr>
            <w:webHidden/>
          </w:rPr>
        </w:r>
        <w:r>
          <w:rPr>
            <w:webHidden/>
          </w:rPr>
          <w:fldChar w:fldCharType="separate"/>
        </w:r>
        <w:r>
          <w:rPr>
            <w:webHidden/>
          </w:rPr>
          <w:t>11</w:t>
        </w:r>
        <w:r>
          <w:rPr>
            <w:webHidden/>
          </w:rPr>
          <w:fldChar w:fldCharType="end"/>
        </w:r>
      </w:hyperlink>
    </w:p>
    <w:p w14:paraId="0E8A8B47"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307" w:history="1">
        <w:r w:rsidRPr="00987B32">
          <w:rPr>
            <w:rStyle w:val="Hyperlink"/>
          </w:rPr>
          <w:t>Appendix B  - References</w:t>
        </w:r>
        <w:r>
          <w:rPr>
            <w:webHidden/>
          </w:rPr>
          <w:tab/>
        </w:r>
        <w:r>
          <w:rPr>
            <w:webHidden/>
          </w:rPr>
          <w:fldChar w:fldCharType="begin"/>
        </w:r>
        <w:r>
          <w:rPr>
            <w:webHidden/>
          </w:rPr>
          <w:instrText xml:space="preserve"> PAGEREF _Toc496520307 \h </w:instrText>
        </w:r>
        <w:r>
          <w:rPr>
            <w:webHidden/>
          </w:rPr>
        </w:r>
        <w:r>
          <w:rPr>
            <w:webHidden/>
          </w:rPr>
          <w:fldChar w:fldCharType="separate"/>
        </w:r>
        <w:r>
          <w:rPr>
            <w:webHidden/>
          </w:rPr>
          <w:t>13</w:t>
        </w:r>
        <w:r>
          <w:rPr>
            <w:webHidden/>
          </w:rPr>
          <w:fldChar w:fldCharType="end"/>
        </w:r>
      </w:hyperlink>
    </w:p>
    <w:p w14:paraId="740DE494" w14:textId="77777777" w:rsidR="001C6E55" w:rsidRDefault="001C6E55">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6520308" w:history="1">
        <w:r w:rsidRPr="00987B32">
          <w:rPr>
            <w:rStyle w:val="Hyperlink"/>
          </w:rPr>
          <w:t>Appendix C  - Distribution</w:t>
        </w:r>
        <w:r>
          <w:rPr>
            <w:webHidden/>
          </w:rPr>
          <w:tab/>
        </w:r>
        <w:r>
          <w:rPr>
            <w:webHidden/>
          </w:rPr>
          <w:fldChar w:fldCharType="begin"/>
        </w:r>
        <w:r>
          <w:rPr>
            <w:webHidden/>
          </w:rPr>
          <w:instrText xml:space="preserve"> PAGEREF _Toc496520308 \h </w:instrText>
        </w:r>
        <w:r>
          <w:rPr>
            <w:webHidden/>
          </w:rPr>
        </w:r>
        <w:r>
          <w:rPr>
            <w:webHidden/>
          </w:rPr>
          <w:fldChar w:fldCharType="separate"/>
        </w:r>
        <w:r>
          <w:rPr>
            <w:webHidden/>
          </w:rPr>
          <w:t>14</w:t>
        </w:r>
        <w:r>
          <w:rPr>
            <w:webHidden/>
          </w:rPr>
          <w:fldChar w:fldCharType="end"/>
        </w:r>
      </w:hyperlink>
    </w:p>
    <w:p w14:paraId="24D70166" w14:textId="77777777" w:rsidR="00D568F1" w:rsidRDefault="004918DA" w:rsidP="0052648E">
      <w:pPr>
        <w:pStyle w:val="space"/>
      </w:pPr>
      <w:r>
        <w:fldChar w:fldCharType="end"/>
      </w:r>
    </w:p>
    <w:p w14:paraId="24D70167" w14:textId="77777777" w:rsidR="00992A9A" w:rsidRDefault="00992A9A" w:rsidP="00992A9A">
      <w:pPr>
        <w:pStyle w:val="TOCheader"/>
      </w:pPr>
      <w:r>
        <w:t xml:space="preserve">List of </w:t>
      </w:r>
      <w:r w:rsidR="00D568F1">
        <w:t>TABLES</w:t>
      </w:r>
    </w:p>
    <w:p w14:paraId="18E9F15C" w14:textId="77777777" w:rsidR="001C6E55"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96520309" w:history="1">
        <w:r w:rsidR="001C6E55" w:rsidRPr="00A9343C">
          <w:rPr>
            <w:rStyle w:val="Hyperlink"/>
            <w:noProof/>
          </w:rPr>
          <w:t>Table A</w:t>
        </w:r>
        <w:r w:rsidR="001C6E55" w:rsidRPr="00A9343C">
          <w:rPr>
            <w:rStyle w:val="Hyperlink"/>
            <w:noProof/>
          </w:rPr>
          <w:noBreakHyphen/>
          <w:t>1: Terms and Definitions</w:t>
        </w:r>
        <w:r w:rsidR="001C6E55">
          <w:rPr>
            <w:noProof/>
            <w:webHidden/>
          </w:rPr>
          <w:tab/>
        </w:r>
        <w:r w:rsidR="001C6E55">
          <w:rPr>
            <w:noProof/>
            <w:webHidden/>
          </w:rPr>
          <w:fldChar w:fldCharType="begin"/>
        </w:r>
        <w:r w:rsidR="001C6E55">
          <w:rPr>
            <w:noProof/>
            <w:webHidden/>
          </w:rPr>
          <w:instrText xml:space="preserve"> PAGEREF _Toc496520309 \h </w:instrText>
        </w:r>
        <w:r w:rsidR="001C6E55">
          <w:rPr>
            <w:noProof/>
            <w:webHidden/>
          </w:rPr>
        </w:r>
        <w:r w:rsidR="001C6E55">
          <w:rPr>
            <w:noProof/>
            <w:webHidden/>
          </w:rPr>
          <w:fldChar w:fldCharType="separate"/>
        </w:r>
        <w:r w:rsidR="001C6E55">
          <w:rPr>
            <w:noProof/>
            <w:webHidden/>
          </w:rPr>
          <w:t>11</w:t>
        </w:r>
        <w:r w:rsidR="001C6E55">
          <w:rPr>
            <w:noProof/>
            <w:webHidden/>
          </w:rPr>
          <w:fldChar w:fldCharType="end"/>
        </w:r>
      </w:hyperlink>
    </w:p>
    <w:p w14:paraId="61DD2818" w14:textId="77777777" w:rsidR="001C6E55" w:rsidRDefault="001C6E55">
      <w:pPr>
        <w:pStyle w:val="TableofFigures"/>
        <w:tabs>
          <w:tab w:val="right" w:leader="dot" w:pos="10790"/>
        </w:tabs>
        <w:rPr>
          <w:rFonts w:asciiTheme="minorHAnsi" w:eastAsiaTheme="minorEastAsia" w:hAnsiTheme="minorHAnsi" w:cstheme="minorBidi"/>
          <w:noProof/>
          <w:szCs w:val="22"/>
          <w:lang w:bidi="ar-SA"/>
        </w:rPr>
      </w:pPr>
      <w:hyperlink w:anchor="_Toc496520310" w:history="1">
        <w:r w:rsidRPr="00A9343C">
          <w:rPr>
            <w:rStyle w:val="Hyperlink"/>
            <w:noProof/>
          </w:rPr>
          <w:t>Table B</w:t>
        </w:r>
        <w:r w:rsidRPr="00A9343C">
          <w:rPr>
            <w:rStyle w:val="Hyperlink"/>
            <w:noProof/>
          </w:rPr>
          <w:noBreakHyphen/>
          <w:t>1: References</w:t>
        </w:r>
        <w:r>
          <w:rPr>
            <w:noProof/>
            <w:webHidden/>
          </w:rPr>
          <w:tab/>
        </w:r>
        <w:r>
          <w:rPr>
            <w:noProof/>
            <w:webHidden/>
          </w:rPr>
          <w:fldChar w:fldCharType="begin"/>
        </w:r>
        <w:r>
          <w:rPr>
            <w:noProof/>
            <w:webHidden/>
          </w:rPr>
          <w:instrText xml:space="preserve"> PAGEREF _Toc496520310 \h </w:instrText>
        </w:r>
        <w:r>
          <w:rPr>
            <w:noProof/>
            <w:webHidden/>
          </w:rPr>
        </w:r>
        <w:r>
          <w:rPr>
            <w:noProof/>
            <w:webHidden/>
          </w:rPr>
          <w:fldChar w:fldCharType="separate"/>
        </w:r>
        <w:r>
          <w:rPr>
            <w:noProof/>
            <w:webHidden/>
          </w:rPr>
          <w:t>13</w:t>
        </w:r>
        <w:r>
          <w:rPr>
            <w:noProof/>
            <w:webHidden/>
          </w:rPr>
          <w:fldChar w:fldCharType="end"/>
        </w:r>
      </w:hyperlink>
    </w:p>
    <w:p w14:paraId="7C57FA1B" w14:textId="77777777" w:rsidR="001C6E55" w:rsidRDefault="001C6E55">
      <w:pPr>
        <w:pStyle w:val="TableofFigures"/>
        <w:tabs>
          <w:tab w:val="right" w:leader="dot" w:pos="10790"/>
        </w:tabs>
        <w:rPr>
          <w:rFonts w:asciiTheme="minorHAnsi" w:eastAsiaTheme="minorEastAsia" w:hAnsiTheme="minorHAnsi" w:cstheme="minorBidi"/>
          <w:noProof/>
          <w:szCs w:val="22"/>
          <w:lang w:bidi="ar-SA"/>
        </w:rPr>
      </w:pPr>
      <w:hyperlink w:anchor="_Toc496520311" w:history="1">
        <w:r w:rsidRPr="00A9343C">
          <w:rPr>
            <w:rStyle w:val="Hyperlink"/>
            <w:noProof/>
          </w:rPr>
          <w:t>Table C</w:t>
        </w:r>
        <w:r w:rsidRPr="00A9343C">
          <w:rPr>
            <w:rStyle w:val="Hyperlink"/>
            <w:noProof/>
          </w:rPr>
          <w:noBreakHyphen/>
          <w:t>1: Distribution Contacts</w:t>
        </w:r>
        <w:r>
          <w:rPr>
            <w:noProof/>
            <w:webHidden/>
          </w:rPr>
          <w:tab/>
        </w:r>
        <w:r>
          <w:rPr>
            <w:noProof/>
            <w:webHidden/>
          </w:rPr>
          <w:fldChar w:fldCharType="begin"/>
        </w:r>
        <w:r>
          <w:rPr>
            <w:noProof/>
            <w:webHidden/>
          </w:rPr>
          <w:instrText xml:space="preserve"> PAGEREF _Toc496520311 \h </w:instrText>
        </w:r>
        <w:r>
          <w:rPr>
            <w:noProof/>
            <w:webHidden/>
          </w:rPr>
        </w:r>
        <w:r>
          <w:rPr>
            <w:noProof/>
            <w:webHidden/>
          </w:rPr>
          <w:fldChar w:fldCharType="separate"/>
        </w:r>
        <w:r>
          <w:rPr>
            <w:noProof/>
            <w:webHidden/>
          </w:rPr>
          <w:t>14</w:t>
        </w:r>
        <w:r>
          <w:rPr>
            <w:noProof/>
            <w:webHidden/>
          </w:rPr>
          <w:fldChar w:fldCharType="end"/>
        </w:r>
      </w:hyperlink>
    </w:p>
    <w:p w14:paraId="24D7016B" w14:textId="77777777" w:rsidR="00C562E4" w:rsidRDefault="00C562E4" w:rsidP="0052648E">
      <w:pPr>
        <w:pStyle w:val="space"/>
      </w:pPr>
      <w:r>
        <w:fldChar w:fldCharType="end"/>
      </w:r>
    </w:p>
    <w:p w14:paraId="24D7016C" w14:textId="77777777" w:rsidR="00D568F1" w:rsidRDefault="00D568F1" w:rsidP="00D568F1">
      <w:pPr>
        <w:pStyle w:val="TOCheader"/>
      </w:pPr>
      <w:r>
        <w:t>List of Figures</w:t>
      </w:r>
    </w:p>
    <w:p w14:paraId="24D7016D" w14:textId="178ED5CD" w:rsidR="004918DA" w:rsidRPr="00EB3985" w:rsidRDefault="00405C70" w:rsidP="0052648E">
      <w:pPr>
        <w:pStyle w:val="space"/>
      </w:pPr>
      <w:r>
        <w:fldChar w:fldCharType="begin"/>
      </w:r>
      <w:r>
        <w:instrText xml:space="preserve"> TOC \h \z \t "figureheading" \c </w:instrText>
      </w:r>
      <w:r>
        <w:fldChar w:fldCharType="separate"/>
      </w:r>
      <w:r w:rsidR="001C6E55">
        <w:rPr>
          <w:b/>
          <w:bCs/>
          <w:noProof/>
        </w:rPr>
        <w:t>No table of figures entries found.</w:t>
      </w:r>
      <w:r>
        <w:rPr>
          <w:b/>
          <w:bCs/>
          <w:noProof/>
        </w:rPr>
        <w:fldChar w:fldCharType="end"/>
      </w:r>
    </w:p>
    <w:p w14:paraId="24D7016E" w14:textId="77777777" w:rsidR="004918DA" w:rsidRDefault="004918DA" w:rsidP="005E0297">
      <w:pPr>
        <w:pStyle w:val="Body"/>
        <w:sectPr w:rsidR="004918DA" w:rsidSect="000E65E2">
          <w:pgSz w:w="12240" w:h="15840"/>
          <w:pgMar w:top="1440" w:right="720" w:bottom="1440" w:left="720" w:header="720" w:footer="720" w:gutter="0"/>
          <w:pgNumType w:fmt="lowerRoman" w:start="1"/>
          <w:cols w:space="720"/>
          <w:titlePg/>
          <w:docGrid w:linePitch="360"/>
        </w:sectPr>
      </w:pPr>
    </w:p>
    <w:p w14:paraId="24D7016F" w14:textId="77777777" w:rsidR="00316BC4" w:rsidRDefault="00EB3985" w:rsidP="00B64957">
      <w:pPr>
        <w:pStyle w:val="Heading1"/>
      </w:pPr>
      <w:bookmarkStart w:id="1" w:name="_Toc396823806"/>
      <w:bookmarkStart w:id="2" w:name="_Toc496520291"/>
      <w:r w:rsidRPr="00EB3985">
        <w:lastRenderedPageBreak/>
        <w:t>Overview</w:t>
      </w:r>
      <w:bookmarkEnd w:id="1"/>
      <w:bookmarkEnd w:id="2"/>
    </w:p>
    <w:p w14:paraId="24D70170" w14:textId="77777777" w:rsidR="00EB3985" w:rsidRPr="00EB3985" w:rsidRDefault="00EB3985" w:rsidP="00B64957">
      <w:pPr>
        <w:pStyle w:val="Heading2"/>
      </w:pPr>
      <w:bookmarkStart w:id="3" w:name="_Toc394134828"/>
      <w:bookmarkStart w:id="4" w:name="_Toc393397551"/>
      <w:bookmarkStart w:id="5" w:name="_Toc386451212"/>
      <w:bookmarkStart w:id="6" w:name="_Toc396823807"/>
      <w:bookmarkStart w:id="7" w:name="_Toc496520292"/>
      <w:r w:rsidRPr="00EB3985">
        <w:t>Purpose</w:t>
      </w:r>
      <w:bookmarkEnd w:id="3"/>
      <w:bookmarkEnd w:id="4"/>
      <w:bookmarkEnd w:id="5"/>
      <w:bookmarkEnd w:id="6"/>
      <w:bookmarkEnd w:id="7"/>
    </w:p>
    <w:p w14:paraId="0A927307" w14:textId="598C8AFE" w:rsidR="000F5F62" w:rsidRDefault="00E142B0" w:rsidP="00760E8B">
      <w:pPr>
        <w:pStyle w:val="Body"/>
      </w:pPr>
      <w:r>
        <w:rPr>
          <w:szCs w:val="22"/>
        </w:rPr>
        <w:t xml:space="preserve">This </w:t>
      </w:r>
      <w:r w:rsidR="0069661D">
        <w:rPr>
          <w:szCs w:val="22"/>
        </w:rPr>
        <w:t>Standard</w:t>
      </w:r>
      <w:r>
        <w:rPr>
          <w:szCs w:val="22"/>
        </w:rPr>
        <w:t xml:space="preserve"> documents the addendum </w:t>
      </w:r>
      <w:del w:id="8" w:author="Poe, Penny L" w:date="2017-10-23T10:32:00Z">
        <w:r w:rsidDel="0069661D">
          <w:rPr>
            <w:szCs w:val="22"/>
          </w:rPr>
          <w:delText>policy statements</w:delText>
        </w:r>
      </w:del>
      <w:ins w:id="9" w:author="Poe, Penny L" w:date="2017-10-23T10:33:00Z">
        <w:r w:rsidR="0069661D">
          <w:rPr>
            <w:szCs w:val="22"/>
          </w:rPr>
          <w:t>Standards</w:t>
        </w:r>
      </w:ins>
      <w:ins w:id="10" w:author="Poe, Penny L" w:date="2017-10-23T10:32:00Z">
        <w:r w:rsidR="0069661D">
          <w:rPr>
            <w:szCs w:val="22"/>
          </w:rPr>
          <w:t xml:space="preserve"> and Requirements</w:t>
        </w:r>
      </w:ins>
      <w:r>
        <w:rPr>
          <w:szCs w:val="22"/>
        </w:rPr>
        <w:t xml:space="preserve"> supplemental to Verizon’s Corporate Polic</w:t>
      </w:r>
      <w:r w:rsidR="00CE6D24">
        <w:rPr>
          <w:szCs w:val="22"/>
        </w:rPr>
        <w:t>ies</w:t>
      </w:r>
      <w:ins w:id="11" w:author="Poe, Penny L" w:date="2017-10-23T10:33:00Z">
        <w:r w:rsidR="0069661D" w:rsidRPr="0069661D">
          <w:t xml:space="preserve"> </w:t>
        </w:r>
        <w:r w:rsidR="0069661D" w:rsidRPr="0069661D">
          <w:rPr>
            <w:szCs w:val="22"/>
          </w:rPr>
          <w:t>IBM Global Technology Services (GTS) Cloud Transformation Services (formerly Verizon), hereinafter referred to as “GCTS.”</w:t>
        </w:r>
      </w:ins>
      <w:r>
        <w:rPr>
          <w:szCs w:val="22"/>
        </w:rPr>
        <w:t xml:space="preserve"> </w:t>
      </w:r>
      <w:del w:id="12" w:author="Poe, Penny L" w:date="2017-10-23T10:33:00Z">
        <w:r w:rsidR="00CE6D24" w:rsidRPr="00CE6D24" w:rsidDel="0069661D">
          <w:rPr>
            <w:szCs w:val="22"/>
          </w:rPr>
          <w:delText>CPI-810 05.0 Operations Management, CPI-810 08.0 Access Control, CPI-810 09.0 Network Security, and Verizon Network Security Baseline (NSB) Standards and Practices</w:delText>
        </w:r>
        <w:r w:rsidDel="0069661D">
          <w:rPr>
            <w:szCs w:val="22"/>
          </w:rPr>
          <w:delText xml:space="preserve"> addressing requirements specific to Verizon Cloud Services.</w:delText>
        </w:r>
      </w:del>
    </w:p>
    <w:p w14:paraId="6DD437F8" w14:textId="188CD3A9" w:rsidR="00E0665B" w:rsidRDefault="00442DAF" w:rsidP="00760E8B">
      <w:pPr>
        <w:pStyle w:val="Body"/>
      </w:pPr>
      <w:r w:rsidRPr="00EB3985">
        <w:t xml:space="preserve">This </w:t>
      </w:r>
      <w:r w:rsidR="00760E8B">
        <w:t>document</w:t>
      </w:r>
      <w:r>
        <w:t xml:space="preserve"> details the</w:t>
      </w:r>
      <w:r w:rsidR="0084383B">
        <w:t xml:space="preserve"> minimum set of security requirements</w:t>
      </w:r>
      <w:r w:rsidR="00836B84">
        <w:t xml:space="preserve"> for </w:t>
      </w:r>
      <w:r w:rsidR="00C9475D">
        <w:t xml:space="preserve">all servers or devices within the </w:t>
      </w:r>
      <w:del w:id="13" w:author="Poe, Penny L" w:date="2017-10-23T10:33:00Z">
        <w:r w:rsidR="00C9475D" w:rsidDel="0069661D">
          <w:delText>Verizon</w:delText>
        </w:r>
        <w:r w:rsidR="00B64E6E" w:rsidDel="0069661D">
          <w:delText xml:space="preserve"> Enterprise Solutions (VES)</w:delText>
        </w:r>
        <w:r w:rsidR="00C9475D" w:rsidDel="0069661D">
          <w:delText xml:space="preserve"> Cloud and Data Center Services</w:delText>
        </w:r>
        <w:r w:rsidR="00B64E6E" w:rsidDel="0069661D">
          <w:delText>, hereinafter referred to as “Cloud”</w:delText>
        </w:r>
      </w:del>
      <w:ins w:id="14" w:author="Poe, Penny L" w:date="2017-10-23T10:33:00Z">
        <w:r w:rsidR="0069661D">
          <w:t>GCTS</w:t>
        </w:r>
      </w:ins>
      <w:del w:id="15" w:author="Poe, Penny L" w:date="2017-10-23T10:34:00Z">
        <w:r w:rsidR="00B64E6E" w:rsidDel="0069661D">
          <w:delText>,</w:delText>
        </w:r>
      </w:del>
      <w:r w:rsidR="00C9475D">
        <w:t xml:space="preserve"> environment</w:t>
      </w:r>
      <w:r w:rsidR="000F5F62">
        <w:t xml:space="preserve">. </w:t>
      </w:r>
      <w:r w:rsidR="00E0665B">
        <w:t xml:space="preserve">Applying the security controls included in this document helps minimize the likelihood of a successful compromise of these IT assets by an attacker. </w:t>
      </w:r>
      <w:del w:id="16" w:author="Poe, Penny L" w:date="2017-10-23T10:34:00Z">
        <w:r w:rsidR="00B64E6E" w:rsidDel="0069661D">
          <w:delText>Cloud</w:delText>
        </w:r>
        <w:r w:rsidR="00E0665B" w:rsidDel="0069661D">
          <w:delText xml:space="preserve"> </w:delText>
        </w:r>
      </w:del>
      <w:ins w:id="17" w:author="Poe, Penny L" w:date="2017-10-23T10:34:00Z">
        <w:r w:rsidR="0069661D">
          <w:t xml:space="preserve">GCTS </w:t>
        </w:r>
      </w:ins>
      <w:r w:rsidR="00E0665B">
        <w:t>increases its assurance that these systems and the data they contain will be appropriately secured from the loss of confidentiality, integrity and availability.</w:t>
      </w:r>
    </w:p>
    <w:p w14:paraId="40BC6FFA" w14:textId="77777777" w:rsidR="00602FCB" w:rsidRDefault="00602FCB" w:rsidP="00760E8B">
      <w:pPr>
        <w:pStyle w:val="Body"/>
      </w:pPr>
    </w:p>
    <w:p w14:paraId="102C6B78" w14:textId="6EA9590B" w:rsidR="00676171" w:rsidRDefault="00676171" w:rsidP="00B64957">
      <w:pPr>
        <w:pStyle w:val="Heading2"/>
      </w:pPr>
      <w:bookmarkStart w:id="18" w:name="_Toc496520293"/>
      <w:r>
        <w:t>Scope</w:t>
      </w:r>
      <w:bookmarkEnd w:id="18"/>
    </w:p>
    <w:p w14:paraId="7FD32482" w14:textId="29258DD9" w:rsidR="000B3400" w:rsidRDefault="002C2899" w:rsidP="002C2899">
      <w:pPr>
        <w:pStyle w:val="Body"/>
      </w:pPr>
      <w:r>
        <w:t>The security controls</w:t>
      </w:r>
      <w:r w:rsidR="000B3400">
        <w:t xml:space="preserve"> described</w:t>
      </w:r>
      <w:r>
        <w:t xml:space="preserve"> in this document apply to a</w:t>
      </w:r>
      <w:r w:rsidR="000B3400">
        <w:t>ny</w:t>
      </w:r>
      <w:r>
        <w:t xml:space="preserve"> device </w:t>
      </w:r>
      <w:r w:rsidR="000B3400">
        <w:t>connected</w:t>
      </w:r>
      <w:r>
        <w:t xml:space="preserve"> </w:t>
      </w:r>
      <w:r w:rsidR="000B3400">
        <w:t xml:space="preserve">to the </w:t>
      </w:r>
      <w:del w:id="19" w:author="Poe, Penny L" w:date="2017-10-23T10:34:00Z">
        <w:r w:rsidR="00B64E6E" w:rsidDel="0069661D">
          <w:delText>Cloud</w:delText>
        </w:r>
        <w:r w:rsidDel="0069661D">
          <w:delText xml:space="preserve"> </w:delText>
        </w:r>
      </w:del>
      <w:ins w:id="20" w:author="Poe, Penny L" w:date="2017-10-23T10:34:00Z">
        <w:r w:rsidR="0069661D">
          <w:t xml:space="preserve">GCTS </w:t>
        </w:r>
      </w:ins>
      <w:r w:rsidR="000B3400">
        <w:t>network. The operating system or device specific secure configuration baseline standard document should be referenced instead of this document. This document applies</w:t>
      </w:r>
      <w:r w:rsidR="00AE4798">
        <w:t xml:space="preserve"> in cases when a</w:t>
      </w:r>
      <w:r w:rsidR="00B64E6E">
        <w:t>n</w:t>
      </w:r>
      <w:r w:rsidR="00AE4798">
        <w:t xml:space="preserve"> </w:t>
      </w:r>
      <w:r w:rsidR="000F5F62">
        <w:t xml:space="preserve">operating system or device </w:t>
      </w:r>
      <w:r w:rsidR="00AE4798">
        <w:t>specific secure configuration baseline standard</w:t>
      </w:r>
      <w:r w:rsidR="000F5F62">
        <w:t>s</w:t>
      </w:r>
      <w:r w:rsidR="00AE4798">
        <w:t xml:space="preserve"> document is not available. </w:t>
      </w:r>
    </w:p>
    <w:p w14:paraId="6670257A" w14:textId="13DB75ED" w:rsidR="00E773D0" w:rsidRDefault="00E773D0" w:rsidP="00E773D0">
      <w:pPr>
        <w:pStyle w:val="Body"/>
      </w:pPr>
      <w:r>
        <w:t xml:space="preserve">The procedures detailed in this document </w:t>
      </w:r>
      <w:r w:rsidRPr="00D2546C">
        <w:t>appl</w:t>
      </w:r>
      <w:r>
        <w:t>y</w:t>
      </w:r>
      <w:r w:rsidRPr="00D2546C">
        <w:t xml:space="preserve"> to all </w:t>
      </w:r>
      <w:del w:id="21" w:author="Poe, Penny L" w:date="2017-10-23T10:38:00Z">
        <w:r w:rsidRPr="00D2546C" w:rsidDel="0069661D">
          <w:delText xml:space="preserve">Verizon </w:delText>
        </w:r>
      </w:del>
      <w:ins w:id="22" w:author="Poe, Penny L" w:date="2017-10-23T10:38:00Z">
        <w:r w:rsidR="0069661D">
          <w:t>GCTS</w:t>
        </w:r>
        <w:r w:rsidR="0069661D" w:rsidRPr="00D2546C">
          <w:t xml:space="preserve"> </w:t>
        </w:r>
      </w:ins>
      <w:r w:rsidRPr="00D2546C">
        <w:t xml:space="preserve">full and part-time employees, temporary workers, volunteers, contractors, or any other agents employed to perform work and who have been granted access to </w:t>
      </w:r>
      <w:del w:id="23" w:author="Poe, Penny L" w:date="2017-10-23T10:38:00Z">
        <w:r w:rsidRPr="00D2546C" w:rsidDel="00166916">
          <w:delText>Verizon Cloud and Data Center Services</w:delText>
        </w:r>
      </w:del>
      <w:ins w:id="24" w:author="Poe, Penny L" w:date="2017-10-23T10:38:00Z">
        <w:r w:rsidR="00166916">
          <w:t>GCTS</w:t>
        </w:r>
      </w:ins>
      <w:r w:rsidRPr="00D2546C">
        <w:t xml:space="preserve"> information systems and inf</w:t>
      </w:r>
      <w:r>
        <w:t>ormation assets.</w:t>
      </w:r>
    </w:p>
    <w:p w14:paraId="057C8B9B" w14:textId="51D604DB" w:rsidR="002C2899" w:rsidRDefault="002C2899" w:rsidP="00E0665B">
      <w:pPr>
        <w:pStyle w:val="Body"/>
      </w:pPr>
      <w:r>
        <w:t xml:space="preserve">The </w:t>
      </w:r>
      <w:proofErr w:type="gramStart"/>
      <w:r>
        <w:t xml:space="preserve">term </w:t>
      </w:r>
      <w:proofErr w:type="gramEnd"/>
      <w:del w:id="25" w:author="Poe, Penny L" w:date="2017-10-23T10:38:00Z">
        <w:r w:rsidDel="00166916">
          <w:delText>“Verizon”</w:delText>
        </w:r>
      </w:del>
      <w:ins w:id="26" w:author="Poe, Penny L" w:date="2017-10-23T10:38:00Z">
        <w:r w:rsidR="00166916">
          <w:t>”IBM”</w:t>
        </w:r>
      </w:ins>
      <w:r>
        <w:t xml:space="preserve"> referenced in this document is representative of any brand or location where </w:t>
      </w:r>
      <w:del w:id="27" w:author="Poe, Penny L" w:date="2017-10-23T10:39:00Z">
        <w:r w:rsidDel="00166916">
          <w:delText xml:space="preserve">Verizon </w:delText>
        </w:r>
      </w:del>
      <w:ins w:id="28" w:author="Poe, Penny L" w:date="2017-10-23T10:39:00Z">
        <w:r w:rsidR="00166916">
          <w:t>IBM</w:t>
        </w:r>
        <w:r w:rsidR="00166916">
          <w:t xml:space="preserve"> </w:t>
        </w:r>
      </w:ins>
      <w:r>
        <w:t>operates, to include, but not limited to:</w:t>
      </w:r>
    </w:p>
    <w:p w14:paraId="5F057DDD" w14:textId="522354EC" w:rsidR="002C2899" w:rsidRDefault="002C2899" w:rsidP="00BF3A5E">
      <w:pPr>
        <w:pStyle w:val="bullet1"/>
      </w:pPr>
      <w:del w:id="29" w:author="Poe, Penny L" w:date="2017-10-23T10:39:00Z">
        <w:r w:rsidDel="00166916">
          <w:delText xml:space="preserve">Verizon </w:delText>
        </w:r>
      </w:del>
      <w:ins w:id="30" w:author="Poe, Penny L" w:date="2017-10-23T10:39:00Z">
        <w:r w:rsidR="00166916">
          <w:t xml:space="preserve">IBM </w:t>
        </w:r>
      </w:ins>
      <w:r>
        <w:t>Managed Hosting</w:t>
      </w:r>
      <w:r w:rsidR="00E24EDC">
        <w:t xml:space="preserve"> (MH)</w:t>
      </w:r>
    </w:p>
    <w:p w14:paraId="16047D0C" w14:textId="62470B6F" w:rsidR="002C2899" w:rsidRDefault="002C2899" w:rsidP="00BF3A5E">
      <w:pPr>
        <w:pStyle w:val="bullet1"/>
      </w:pPr>
      <w:del w:id="31" w:author="Poe, Penny L" w:date="2017-10-23T10:39:00Z">
        <w:r w:rsidDel="00166916">
          <w:delText xml:space="preserve">Verizon </w:delText>
        </w:r>
      </w:del>
      <w:ins w:id="32" w:author="Poe, Penny L" w:date="2017-10-23T10:39:00Z">
        <w:r w:rsidR="00166916">
          <w:t xml:space="preserve">IBM </w:t>
        </w:r>
      </w:ins>
      <w:r>
        <w:t>Enterprise Cloud Managed Edition</w:t>
      </w:r>
      <w:r w:rsidR="00E24EDC">
        <w:t xml:space="preserve"> (ECME)</w:t>
      </w:r>
    </w:p>
    <w:p w14:paraId="74451DF6" w14:textId="0A8EE65A" w:rsidR="002C2899" w:rsidRDefault="002C2899" w:rsidP="00BF3A5E">
      <w:pPr>
        <w:pStyle w:val="bullet1"/>
      </w:pPr>
      <w:del w:id="33" w:author="Poe, Penny L" w:date="2017-10-23T10:39:00Z">
        <w:r w:rsidDel="00166916">
          <w:delText xml:space="preserve">Verizon </w:delText>
        </w:r>
      </w:del>
      <w:ins w:id="34" w:author="Poe, Penny L" w:date="2017-10-23T10:39:00Z">
        <w:r w:rsidR="00166916">
          <w:t>IBM</w:t>
        </w:r>
        <w:r w:rsidR="00166916">
          <w:t xml:space="preserve"> </w:t>
        </w:r>
      </w:ins>
      <w:r>
        <w:t>Remote Applications Management (RAM)</w:t>
      </w:r>
    </w:p>
    <w:p w14:paraId="58DD6855" w14:textId="3027F61C" w:rsidR="002C2899" w:rsidRDefault="002C2899" w:rsidP="00BF3A5E">
      <w:pPr>
        <w:pStyle w:val="bullet1"/>
      </w:pPr>
      <w:del w:id="35" w:author="Poe, Penny L" w:date="2017-10-23T10:39:00Z">
        <w:r w:rsidDel="00166916">
          <w:delText>Verizon Cloud</w:delText>
        </w:r>
      </w:del>
      <w:ins w:id="36" w:author="Poe, Penny L" w:date="2017-10-23T10:39:00Z">
        <w:r w:rsidR="00166916">
          <w:t>IBM GCTS</w:t>
        </w:r>
      </w:ins>
    </w:p>
    <w:p w14:paraId="40F860E4" w14:textId="55FB7C69" w:rsidR="002C2899" w:rsidRDefault="002C2899" w:rsidP="00BF3A5E">
      <w:pPr>
        <w:pStyle w:val="bullet1"/>
      </w:pPr>
      <w:del w:id="37" w:author="Poe, Penny L" w:date="2017-10-23T10:40:00Z">
        <w:r w:rsidDel="00166916">
          <w:delText xml:space="preserve">Verizon </w:delText>
        </w:r>
      </w:del>
      <w:ins w:id="38" w:author="Poe, Penny L" w:date="2017-10-23T10:40:00Z">
        <w:r w:rsidR="00166916">
          <w:t>IBM</w:t>
        </w:r>
        <w:r w:rsidR="00166916">
          <w:t xml:space="preserve"> </w:t>
        </w:r>
      </w:ins>
      <w:r>
        <w:t>IP Applications Hosting (IPAH)</w:t>
      </w:r>
    </w:p>
    <w:p w14:paraId="75FDE04F" w14:textId="48CF523E" w:rsidR="002C2899" w:rsidRDefault="002C2899" w:rsidP="00BF3A5E">
      <w:pPr>
        <w:pStyle w:val="bullet1"/>
      </w:pPr>
      <w:del w:id="39" w:author="Poe, Penny L" w:date="2017-10-23T10:40:00Z">
        <w:r w:rsidDel="00166916">
          <w:delText xml:space="preserve">Verizon </w:delText>
        </w:r>
      </w:del>
      <w:ins w:id="40" w:author="Poe, Penny L" w:date="2017-10-23T10:40:00Z">
        <w:r w:rsidR="00166916">
          <w:t>IBM</w:t>
        </w:r>
        <w:r w:rsidR="00166916">
          <w:t xml:space="preserve"> </w:t>
        </w:r>
      </w:ins>
      <w:r>
        <w:t>infrastructure</w:t>
      </w:r>
    </w:p>
    <w:p w14:paraId="177959F7" w14:textId="77777777" w:rsidR="002C2899" w:rsidRDefault="002C2899" w:rsidP="00BF3A5E">
      <w:pPr>
        <w:pStyle w:val="Body"/>
      </w:pPr>
    </w:p>
    <w:p w14:paraId="0B86B268" w14:textId="0E021188" w:rsidR="00B64957" w:rsidDel="00166916" w:rsidRDefault="00B93AD8" w:rsidP="00BF3A5E">
      <w:pPr>
        <w:pStyle w:val="Body"/>
        <w:rPr>
          <w:del w:id="41" w:author="Poe, Penny L" w:date="2017-10-23T10:40:00Z"/>
        </w:rPr>
      </w:pPr>
      <w:r w:rsidRPr="00B93AD8">
        <w:t xml:space="preserve">All requests for exclusions to controls identified within this document must be </w:t>
      </w:r>
      <w:ins w:id="42" w:author="Poe, Penny L" w:date="2017-10-23T10:40:00Z">
        <w:r w:rsidR="00166916" w:rsidRPr="00166916">
          <w:t xml:space="preserve">must be approved by the GCTS </w:t>
        </w:r>
      </w:ins>
      <w:ins w:id="43" w:author="Poe, Penny L" w:date="2017-10-23T10:41:00Z">
        <w:r w:rsidR="00166916">
          <w:t>Business Owner (</w:t>
        </w:r>
      </w:ins>
      <w:ins w:id="44" w:author="Poe, Penny L" w:date="2017-10-23T10:40:00Z">
        <w:r w:rsidR="00166916" w:rsidRPr="00166916">
          <w:t>BO</w:t>
        </w:r>
      </w:ins>
      <w:ins w:id="45" w:author="Poe, Penny L" w:date="2017-10-23T10:41:00Z">
        <w:r w:rsidR="00166916">
          <w:t>)</w:t>
        </w:r>
      </w:ins>
      <w:ins w:id="46" w:author="Poe, Penny L" w:date="2017-10-23T10:40:00Z">
        <w:r w:rsidR="00166916" w:rsidRPr="00166916">
          <w:t xml:space="preserve"> or </w:t>
        </w:r>
      </w:ins>
      <w:ins w:id="47" w:author="Poe, Penny L" w:date="2017-10-23T10:41:00Z">
        <w:r w:rsidR="00166916">
          <w:t>Information Resource Custodian (</w:t>
        </w:r>
      </w:ins>
      <w:ins w:id="48" w:author="Poe, Penny L" w:date="2017-10-23T10:40:00Z">
        <w:r w:rsidR="00166916" w:rsidRPr="00166916">
          <w:t>IRC</w:t>
        </w:r>
      </w:ins>
      <w:ins w:id="49" w:author="Poe, Penny L" w:date="2017-10-23T10:41:00Z">
        <w:r w:rsidR="00166916">
          <w:t>)</w:t>
        </w:r>
      </w:ins>
      <w:ins w:id="50" w:author="Poe, Penny L" w:date="2017-10-23T10:40:00Z">
        <w:r w:rsidR="00166916" w:rsidRPr="00166916">
          <w:t xml:space="preserve"> of record as defined by the governing/serving </w:t>
        </w:r>
        <w:r w:rsidR="00166916" w:rsidRPr="00166916">
          <w:lastRenderedPageBreak/>
          <w:t>Lightweight Enterprise Governance Organization (LEGO) as defined by LEGO Program Charter and the LE</w:t>
        </w:r>
        <w:r w:rsidR="00166916">
          <w:t>GO Knowledge Management Charter</w:t>
        </w:r>
      </w:ins>
      <w:ins w:id="51" w:author="Poe, Penny L" w:date="2017-10-23T10:42:00Z">
        <w:r w:rsidR="00166916">
          <w:t>.</w:t>
        </w:r>
      </w:ins>
      <w:del w:id="52" w:author="Poe, Penny L" w:date="2017-10-23T10:40:00Z">
        <w:r w:rsidRPr="00B93AD8" w:rsidDel="00166916">
          <w:delText xml:space="preserve">submitted to the </w:delText>
        </w:r>
        <w:r w:rsidDel="00166916">
          <w:delText>Verizon Cloud Security e</w:delText>
        </w:r>
        <w:r w:rsidRPr="00B93AD8" w:rsidDel="00166916">
          <w:delText>xception process.</w:delText>
        </w:r>
      </w:del>
      <w:ins w:id="53" w:author="Poe, Penny L" w:date="2017-10-23T10:41:00Z">
        <w:r w:rsidR="00166916">
          <w:t xml:space="preserve"> </w:t>
        </w:r>
      </w:ins>
    </w:p>
    <w:p w14:paraId="5A768808" w14:textId="00673706" w:rsidR="00B64957" w:rsidRDefault="00602FCB" w:rsidP="00166916">
      <w:pPr>
        <w:pStyle w:val="Body"/>
      </w:pPr>
      <w:r>
        <w:t>Requirements</w:t>
      </w:r>
      <w:ins w:id="54" w:author="Poe, Penny L" w:date="2017-10-23T10:42:00Z">
        <w:r w:rsidR="00166916">
          <w:t>:</w:t>
        </w:r>
      </w:ins>
    </w:p>
    <w:p w14:paraId="6B4965BA" w14:textId="1A56B5B8" w:rsidR="004C3E7E" w:rsidRDefault="004C3E7E" w:rsidP="00BF3A5E">
      <w:pPr>
        <w:pStyle w:val="Body"/>
      </w:pPr>
      <w:r>
        <w:t xml:space="preserve">Check the </w:t>
      </w:r>
      <w:del w:id="55" w:author="Poe, Penny L" w:date="2017-10-23T10:51:00Z">
        <w:r w:rsidR="00B64E6E" w:rsidDel="00166916">
          <w:delText>Cloud</w:delText>
        </w:r>
        <w:r w:rsidRPr="004C3E7E" w:rsidDel="00166916">
          <w:delText xml:space="preserve"> </w:delText>
        </w:r>
      </w:del>
      <w:ins w:id="56" w:author="Poe, Penny L" w:date="2017-10-23T10:51:00Z">
        <w:r w:rsidR="00166916">
          <w:t>GCTS</w:t>
        </w:r>
        <w:r w:rsidR="00166916" w:rsidRPr="004C3E7E">
          <w:t xml:space="preserve"> </w:t>
        </w:r>
      </w:ins>
      <w:r w:rsidRPr="004C3E7E">
        <w:t>Document Management System (DMS)</w:t>
      </w:r>
      <w:r>
        <w:t xml:space="preserve"> for a secure configuration baseline standard document (SCB) which matches the operating system or device. This document should only be used if an operating system or device specific SCB does not exist in DMS.</w:t>
      </w:r>
    </w:p>
    <w:p w14:paraId="57E5CB83" w14:textId="77777777" w:rsidR="00BF3A5E" w:rsidRDefault="00BF3A5E" w:rsidP="00BF3A5E">
      <w:pPr>
        <w:pStyle w:val="Body"/>
      </w:pPr>
    </w:p>
    <w:p w14:paraId="0698ADC7" w14:textId="500FC255" w:rsidR="00B64957" w:rsidRDefault="00E04625" w:rsidP="00B64957">
      <w:pPr>
        <w:pStyle w:val="Heading2"/>
      </w:pPr>
      <w:bookmarkStart w:id="57" w:name="_Ref464658453"/>
      <w:bookmarkStart w:id="58" w:name="_Toc496520294"/>
      <w:r>
        <w:t xml:space="preserve">General </w:t>
      </w:r>
      <w:r w:rsidR="0030166A">
        <w:t>System Security</w:t>
      </w:r>
      <w:bookmarkEnd w:id="57"/>
      <w:bookmarkEnd w:id="58"/>
    </w:p>
    <w:p w14:paraId="2A4F510F" w14:textId="385DFCD9" w:rsidR="00B64957" w:rsidRDefault="0030166A" w:rsidP="00B64957">
      <w:pPr>
        <w:pStyle w:val="Heading3"/>
      </w:pPr>
      <w:bookmarkStart w:id="59" w:name="_Toc496520295"/>
      <w:r>
        <w:t>General Configuration Requirements</w:t>
      </w:r>
      <w:bookmarkEnd w:id="59"/>
    </w:p>
    <w:p w14:paraId="79306997" w14:textId="754EDEE6" w:rsidR="005B1D73" w:rsidRDefault="00517855" w:rsidP="00C139EF">
      <w:pPr>
        <w:pStyle w:val="numberlist1"/>
      </w:pPr>
      <w:r>
        <w:t xml:space="preserve">Deploy system </w:t>
      </w:r>
      <w:r w:rsidR="00210E98">
        <w:t>with current software version. Promptly a</w:t>
      </w:r>
      <w:r>
        <w:t>pply patches whe</w:t>
      </w:r>
      <w:r w:rsidR="00AC4528">
        <w:t>n</w:t>
      </w:r>
      <w:r>
        <w:t xml:space="preserve"> notifications of software bugs and/or security vulnerabilities are announced by the vendor.</w:t>
      </w:r>
    </w:p>
    <w:p w14:paraId="6DCA0C5F" w14:textId="0F536ED1" w:rsidR="00982A70" w:rsidRDefault="006008FD" w:rsidP="00C139EF">
      <w:pPr>
        <w:pStyle w:val="numberlist1"/>
      </w:pPr>
      <w:r>
        <w:t>User or administrative access to a system must be authenticated against an external user database using LDAP, Kerberos, RADIUS or TACACS+.</w:t>
      </w:r>
    </w:p>
    <w:p w14:paraId="2E5F0BC6" w14:textId="19EA2F6F" w:rsidR="006008FD" w:rsidRDefault="006008FD" w:rsidP="00C139EF">
      <w:pPr>
        <w:pStyle w:val="numberlist1"/>
      </w:pPr>
      <w:r>
        <w:t>Local user accounts are only to be used in a case when there is a network connectivity failure between the server/device and external authentication server.</w:t>
      </w:r>
    </w:p>
    <w:p w14:paraId="60C2B48E" w14:textId="62F9BFA4" w:rsidR="00B64957" w:rsidRDefault="0030166A" w:rsidP="00C139EF">
      <w:pPr>
        <w:pStyle w:val="numberlist1"/>
      </w:pPr>
      <w:r w:rsidRPr="0030166A">
        <w:t>Unused ports, services and daemons must be disabled or removed to prevent unauthorized execution.</w:t>
      </w:r>
    </w:p>
    <w:p w14:paraId="2F51557E" w14:textId="62CC6A38" w:rsidR="00785B4F" w:rsidRDefault="009F25E9" w:rsidP="00B64E6E">
      <w:pPr>
        <w:pStyle w:val="numberlist1"/>
      </w:pPr>
      <w:r w:rsidRPr="009F25E9">
        <w:t xml:space="preserve">Obfuscate the default </w:t>
      </w:r>
      <w:r w:rsidR="00B64E6E" w:rsidRPr="00B64E6E">
        <w:t xml:space="preserve">Simple Network Management Protocol </w:t>
      </w:r>
      <w:r w:rsidR="00B64E6E">
        <w:t>(</w:t>
      </w:r>
      <w:r w:rsidRPr="009F25E9">
        <w:t>SNMP</w:t>
      </w:r>
      <w:r w:rsidR="00B64E6E">
        <w:t>)</w:t>
      </w:r>
      <w:r w:rsidRPr="009F25E9">
        <w:t xml:space="preserve"> community string.  Must not be based on dictio</w:t>
      </w:r>
      <w:r>
        <w:t>nary words; must be minimum of fourteen (14) characters and contain at least three (3) of the following four</w:t>
      </w:r>
      <w:r w:rsidRPr="009F25E9">
        <w:t xml:space="preserve"> </w:t>
      </w:r>
      <w:r>
        <w:t>(4) classes:</w:t>
      </w:r>
    </w:p>
    <w:p w14:paraId="47482324" w14:textId="43952D49" w:rsidR="009F25E9" w:rsidRDefault="009F25E9" w:rsidP="00FB74D9">
      <w:pPr>
        <w:pStyle w:val="numberlist2"/>
      </w:pPr>
      <w:r>
        <w:t>Upper case letters (e.g., A, B, C, …Z)</w:t>
      </w:r>
    </w:p>
    <w:p w14:paraId="58B219D0" w14:textId="4B74E6DC" w:rsidR="009F25E9" w:rsidRDefault="009F25E9" w:rsidP="00FB74D9">
      <w:pPr>
        <w:pStyle w:val="numberlist2"/>
      </w:pPr>
      <w:r>
        <w:t>Lower case letters (e.g., a, b, c, …z)</w:t>
      </w:r>
    </w:p>
    <w:p w14:paraId="79624EC5" w14:textId="50987BC7" w:rsidR="009F25E9" w:rsidRDefault="009F25E9" w:rsidP="00FB74D9">
      <w:pPr>
        <w:pStyle w:val="numberlist2"/>
      </w:pPr>
      <w:r>
        <w:t>Westernized Arabic numerals (e.g., 1, 2,3, …9)</w:t>
      </w:r>
    </w:p>
    <w:p w14:paraId="6A90D06B" w14:textId="04D15225" w:rsidR="009F25E9" w:rsidRDefault="009F25E9" w:rsidP="00FB74D9">
      <w:pPr>
        <w:pStyle w:val="numberlist2"/>
      </w:pPr>
      <w:r>
        <w:t>Non-alphanumeric (special characters) (e.g.</w:t>
      </w:r>
      <w:proofErr w:type="gramStart"/>
      <w:r>
        <w:t>, ?</w:t>
      </w:r>
      <w:proofErr w:type="gramEnd"/>
      <w:r>
        <w:t>, ! %, $, #, etc.)</w:t>
      </w:r>
    </w:p>
    <w:p w14:paraId="5A76D849" w14:textId="1C544ECD" w:rsidR="002C6F8E" w:rsidRDefault="002C6F8E" w:rsidP="00C139EF">
      <w:pPr>
        <w:pStyle w:val="numberlist1"/>
      </w:pPr>
      <w:r>
        <w:t>Restrict SNMP access to authorized internal monitoring servers and/or subnets.</w:t>
      </w:r>
    </w:p>
    <w:p w14:paraId="756E1F47" w14:textId="6C2ECCE2" w:rsidR="002C6F8E" w:rsidRDefault="002C6F8E" w:rsidP="00C139EF">
      <w:pPr>
        <w:pStyle w:val="numberlist1"/>
      </w:pPr>
      <w:r>
        <w:t>SNMP must be disabled if it is not required.</w:t>
      </w:r>
    </w:p>
    <w:p w14:paraId="684D408B" w14:textId="77777777" w:rsidR="00ED086A" w:rsidRDefault="00ED086A" w:rsidP="00C139EF">
      <w:pPr>
        <w:pStyle w:val="numberlist1"/>
      </w:pPr>
      <w:r>
        <w:t xml:space="preserve">Logging must be configured. Refer to </w:t>
      </w:r>
      <w:r w:rsidRPr="00470784">
        <w:t>System Logging and Access List Logging Best Practices</w:t>
      </w:r>
      <w:r>
        <w:t xml:space="preserve"> (</w:t>
      </w:r>
      <w:r w:rsidRPr="00470784">
        <w:t>SECM-00446</w:t>
      </w:r>
      <w:r>
        <w:t>).</w:t>
      </w:r>
    </w:p>
    <w:p w14:paraId="25A4F066" w14:textId="784457D4" w:rsidR="0030166A" w:rsidRDefault="0030166A" w:rsidP="00C139EF">
      <w:pPr>
        <w:pStyle w:val="numberlist1"/>
      </w:pPr>
      <w:r w:rsidRPr="0030166A">
        <w:t>The configuration of any production system must be limited to the minimum authorized network services, protocols, and bindings necessary for operation.</w:t>
      </w:r>
    </w:p>
    <w:p w14:paraId="7323F749" w14:textId="59EEA9C5" w:rsidR="0030166A" w:rsidRDefault="0030166A" w:rsidP="00C139EF">
      <w:pPr>
        <w:pStyle w:val="numberlist1"/>
      </w:pPr>
      <w:r w:rsidRPr="0030166A">
        <w:t xml:space="preserve">All systems and other network elements capable of Network Time Protocol (NTP) synchronization must be synchronized to an NTP time server derived from a </w:t>
      </w:r>
      <w:r w:rsidR="00B64E6E">
        <w:t>Global Positioning System</w:t>
      </w:r>
      <w:r w:rsidR="009B031C">
        <w:t xml:space="preserve"> </w:t>
      </w:r>
      <w:r w:rsidR="00B64E6E">
        <w:t>(</w:t>
      </w:r>
      <w:r w:rsidRPr="0030166A">
        <w:t>GPS</w:t>
      </w:r>
      <w:r w:rsidR="00B64E6E">
        <w:t>)</w:t>
      </w:r>
      <w:r w:rsidRPr="0030166A">
        <w:t xml:space="preserve"> receiver or equivalent time source.</w:t>
      </w:r>
    </w:p>
    <w:p w14:paraId="00F95144" w14:textId="77AF5107" w:rsidR="00002C2A" w:rsidRDefault="00002C2A" w:rsidP="00C139EF">
      <w:pPr>
        <w:pStyle w:val="numberlist1"/>
      </w:pPr>
      <w:r>
        <w:t>Disable wireless (</w:t>
      </w:r>
      <w:proofErr w:type="spellStart"/>
      <w:r>
        <w:t>wifi</w:t>
      </w:r>
      <w:proofErr w:type="spellEnd"/>
      <w:r>
        <w:t>) when not in use.</w:t>
      </w:r>
    </w:p>
    <w:p w14:paraId="1157FC0B" w14:textId="29C2CC93" w:rsidR="0030166A" w:rsidRPr="0030166A" w:rsidRDefault="0030166A" w:rsidP="00C139EF">
      <w:pPr>
        <w:pStyle w:val="numberlist1"/>
      </w:pPr>
      <w:r w:rsidRPr="0030166A">
        <w:rPr>
          <w:bCs/>
          <w:szCs w:val="22"/>
        </w:rPr>
        <w:t>When wireless (</w:t>
      </w:r>
      <w:proofErr w:type="spellStart"/>
      <w:r w:rsidRPr="0030166A">
        <w:rPr>
          <w:bCs/>
          <w:szCs w:val="22"/>
        </w:rPr>
        <w:t>wifi</w:t>
      </w:r>
      <w:proofErr w:type="spellEnd"/>
      <w:r w:rsidRPr="0030166A">
        <w:rPr>
          <w:bCs/>
          <w:szCs w:val="22"/>
        </w:rPr>
        <w:t>) is enabled on a system all other network connectivity must be disabled or disconnected.</w:t>
      </w:r>
    </w:p>
    <w:p w14:paraId="312EFD8B" w14:textId="7438F9C0" w:rsidR="0030166A" w:rsidRDefault="0030166A" w:rsidP="00C139EF">
      <w:pPr>
        <w:pStyle w:val="numberlist1"/>
      </w:pPr>
      <w:r w:rsidRPr="0030166A">
        <w:lastRenderedPageBreak/>
        <w:t>Wireless (</w:t>
      </w:r>
      <w:proofErr w:type="spellStart"/>
      <w:r w:rsidRPr="0030166A">
        <w:t>wifi</w:t>
      </w:r>
      <w:proofErr w:type="spellEnd"/>
      <w:r w:rsidRPr="0030166A">
        <w:t>) Ad hoc mode is not permitted and must be disabled.</w:t>
      </w:r>
    </w:p>
    <w:p w14:paraId="68B13C66" w14:textId="5ADA3A3E" w:rsidR="0030166A" w:rsidRDefault="00002C2A" w:rsidP="00C139EF">
      <w:pPr>
        <w:pStyle w:val="numberlist1"/>
      </w:pPr>
      <w:r>
        <w:t>Any system configured with w</w:t>
      </w:r>
      <w:r w:rsidR="0030166A" w:rsidRPr="0030166A">
        <w:t xml:space="preserve">ireless capabilities must have host-based firewall turned on whenever </w:t>
      </w:r>
      <w:r w:rsidR="000E7A04">
        <w:t>w</w:t>
      </w:r>
      <w:r w:rsidR="0030166A" w:rsidRPr="0030166A">
        <w:t>ireless is enabled.</w:t>
      </w:r>
    </w:p>
    <w:p w14:paraId="05E96255" w14:textId="0A148E26" w:rsidR="0030166A" w:rsidRDefault="0030166A" w:rsidP="00C139EF">
      <w:pPr>
        <w:pStyle w:val="numberlist1"/>
      </w:pPr>
      <w:r w:rsidRPr="0030166A">
        <w:t>Any system directly interacting with a human user must allow user-initiated screen saver and keyboard locking.</w:t>
      </w:r>
    </w:p>
    <w:p w14:paraId="596BF69C" w14:textId="1C20BF23" w:rsidR="00785B4F" w:rsidRDefault="0030166A" w:rsidP="00C139EF">
      <w:pPr>
        <w:pStyle w:val="numberlist1"/>
      </w:pPr>
      <w:r w:rsidRPr="0030166A">
        <w:t>The screen saver or keyboard unlock procedure must require user re-authentication after 10 minutes of inactivity.</w:t>
      </w:r>
    </w:p>
    <w:p w14:paraId="29AC178D" w14:textId="10FDDC03" w:rsidR="0030166A" w:rsidRDefault="0030166A" w:rsidP="00C139EF">
      <w:pPr>
        <w:pStyle w:val="numberlist1"/>
      </w:pPr>
      <w:r>
        <w:t>Each device must display a</w:t>
      </w:r>
      <w:ins w:id="60" w:author="Poe, Penny L" w:date="2017-10-23T10:52:00Z">
        <w:r w:rsidR="001815BA">
          <w:t xml:space="preserve">n </w:t>
        </w:r>
        <w:proofErr w:type="spellStart"/>
        <w:r w:rsidR="001815BA">
          <w:t>IBM</w:t>
        </w:r>
      </w:ins>
      <w:del w:id="61" w:author="Poe, Penny L" w:date="2017-10-23T10:52:00Z">
        <w:r w:rsidDel="001815BA">
          <w:delText xml:space="preserve"> Ve</w:delText>
        </w:r>
        <w:r w:rsidR="008347A3" w:rsidDel="001815BA">
          <w:delText xml:space="preserve">rizon </w:delText>
        </w:r>
      </w:del>
      <w:r w:rsidR="008347A3">
        <w:t>approved</w:t>
      </w:r>
      <w:proofErr w:type="spellEnd"/>
      <w:r w:rsidR="008347A3">
        <w:t xml:space="preserve"> banner at the time of user authentication.</w:t>
      </w:r>
      <w:r w:rsidR="00F669F0">
        <w:t xml:space="preserve"> Please refer to </w:t>
      </w:r>
      <w:r w:rsidR="00E3348C">
        <w:t xml:space="preserve">section </w:t>
      </w:r>
      <w:del w:id="62" w:author="Poe, Penny L" w:date="2017-10-23T10:55:00Z">
        <w:r w:rsidR="00E3348C" w:rsidDel="001815BA">
          <w:delText xml:space="preserve">2.1.1.5 </w:delText>
        </w:r>
        <w:r w:rsidR="00E3348C" w:rsidRPr="00E3348C" w:rsidDel="001815BA">
          <w:delText>Login Warning Message/Banner</w:delText>
        </w:r>
      </w:del>
      <w:ins w:id="63" w:author="Poe, Penny L" w:date="2017-10-23T10:55:00Z">
        <w:r w:rsidR="001815BA">
          <w:t xml:space="preserve">2.2 of </w:t>
        </w:r>
        <w:r w:rsidR="001815BA" w:rsidRPr="001815BA">
          <w:fldChar w:fldCharType="begin"/>
        </w:r>
        <w:r w:rsidR="001815BA" w:rsidRPr="001815BA">
          <w:instrText xml:space="preserve"> HYPERLINK "https://urldefense.proofpoint.com/v2/url?u=http-3A__blueoperationsportal.apps.tmrk.corp_Quality-2520Management_Drafted-2520Documents_TCC-2520Drafts_SECM-2D00286-2520Login-2520Warning-2520Message-2520Policy.docx&amp;d=DwMFAg&amp;c=jf_iaSHvJObTbx-siA1ZOg&amp;r=Ww47Y4ZM0xX9g9xxPZcjxsQ2aXW1eqgHbeBTIe_k-ko&amp;m=7tWsvYv_hq9yFlAALcu-FAGqWzzpRZocf5qdL4kJvdI&amp;s=g8B-EgX5Z8IYCYRhUFRUmFLjUXUzmLPaq3wQgQnI2fI&amp;e=" </w:instrText>
        </w:r>
      </w:ins>
      <w:ins w:id="64" w:author="Poe, Penny L" w:date="2017-10-23T11:09:00Z"/>
      <w:ins w:id="65" w:author="Poe, Penny L" w:date="2017-10-23T10:55:00Z">
        <w:r w:rsidR="001815BA" w:rsidRPr="001815BA">
          <w:fldChar w:fldCharType="separate"/>
        </w:r>
        <w:r w:rsidR="001815BA" w:rsidRPr="001815BA">
          <w:rPr>
            <w:rStyle w:val="Hyperlink"/>
          </w:rPr>
          <w:t>SECM-00286 Login Warning Message Policy.docx</w:t>
        </w:r>
        <w:r w:rsidR="001815BA" w:rsidRPr="001815BA">
          <w:fldChar w:fldCharType="end"/>
        </w:r>
      </w:ins>
      <w:r w:rsidR="00E3348C">
        <w:t>.</w:t>
      </w:r>
    </w:p>
    <w:p w14:paraId="1C0BED4C" w14:textId="109B4CB6" w:rsidR="00C04E4D" w:rsidRDefault="00C04E4D" w:rsidP="00C139EF">
      <w:pPr>
        <w:pStyle w:val="numberlist1"/>
      </w:pPr>
      <w:r>
        <w:t>Disable DHCP server.</w:t>
      </w:r>
    </w:p>
    <w:p w14:paraId="74F193C9" w14:textId="09E9F0D4" w:rsidR="00F75883" w:rsidRDefault="00F75883" w:rsidP="00C139EF">
      <w:pPr>
        <w:pStyle w:val="numberlist1"/>
      </w:pPr>
      <w:r>
        <w:t xml:space="preserve">Disable IPv6 when not </w:t>
      </w:r>
      <w:r w:rsidR="00BC0942">
        <w:t xml:space="preserve">in </w:t>
      </w:r>
      <w:r>
        <w:t>required</w:t>
      </w:r>
      <w:r w:rsidR="00BC0942">
        <w:t xml:space="preserve"> or in use</w:t>
      </w:r>
      <w:r>
        <w:t>.</w:t>
      </w:r>
    </w:p>
    <w:p w14:paraId="2F3B5317" w14:textId="11EF5D8B" w:rsidR="0038724E" w:rsidRDefault="0038724E" w:rsidP="00C139EF">
      <w:pPr>
        <w:pStyle w:val="numberlist1"/>
      </w:pPr>
      <w:r>
        <w:t>Outbound Internet access must be restricted to a web proxy.</w:t>
      </w:r>
    </w:p>
    <w:p w14:paraId="3971B538" w14:textId="77777777" w:rsidR="00B64957" w:rsidRDefault="00B64957" w:rsidP="00B64957">
      <w:pPr>
        <w:pStyle w:val="Body"/>
      </w:pPr>
    </w:p>
    <w:p w14:paraId="7985ACEF" w14:textId="7DEC6CBA" w:rsidR="00BB208A" w:rsidRDefault="00BB208A" w:rsidP="00197F97">
      <w:pPr>
        <w:pStyle w:val="Heading4"/>
      </w:pPr>
      <w:r>
        <w:t xml:space="preserve">System </w:t>
      </w:r>
      <w:del w:id="66" w:author="Poe, Penny L" w:date="2017-10-23T10:55:00Z">
        <w:r w:rsidDel="001815BA">
          <w:delText xml:space="preserve"> </w:delText>
        </w:r>
      </w:del>
      <w:r>
        <w:t xml:space="preserve">Logging </w:t>
      </w:r>
    </w:p>
    <w:p w14:paraId="6C578389" w14:textId="3E830B95" w:rsidR="00BB208A" w:rsidRDefault="00BB208A" w:rsidP="00BF3A5E">
      <w:pPr>
        <w:pStyle w:val="Body"/>
      </w:pPr>
      <w:r w:rsidRPr="00104CCD">
        <w:t xml:space="preserve">Refer to </w:t>
      </w:r>
      <w:r w:rsidR="0069661D">
        <w:fldChar w:fldCharType="begin"/>
      </w:r>
      <w:r w:rsidR="0069661D">
        <w:instrText xml:space="preserve"> HYPERLINK "http://mia21654sps460.apps.tmrk.corp:35214/Quality%20Management/Public%20Documents/Security%20Management/SECM-00446%20System%20Logging%20and%20Access%20List%20Logging%20Best%20Practices.pdf" </w:instrText>
      </w:r>
      <w:ins w:id="67" w:author="Poe, Penny L" w:date="2017-10-23T11:09:00Z"/>
      <w:r w:rsidR="0069661D">
        <w:fldChar w:fldCharType="separate"/>
      </w:r>
      <w:r w:rsidR="00D46A41" w:rsidRPr="00D46A41">
        <w:rPr>
          <w:rStyle w:val="Hyperlink"/>
        </w:rPr>
        <w:t>SECM-00446 System Logging and Access List Logging Best Practices</w:t>
      </w:r>
      <w:r w:rsidR="0069661D">
        <w:rPr>
          <w:rStyle w:val="Hyperlink"/>
        </w:rPr>
        <w:fldChar w:fldCharType="end"/>
      </w:r>
      <w:r w:rsidRPr="00104CCD">
        <w:t>.</w:t>
      </w:r>
    </w:p>
    <w:p w14:paraId="67E6188C" w14:textId="77777777" w:rsidR="00602FCB" w:rsidRPr="00104CCD" w:rsidRDefault="00602FCB" w:rsidP="00BF3A5E">
      <w:pPr>
        <w:pStyle w:val="Body"/>
      </w:pPr>
    </w:p>
    <w:p w14:paraId="5A42070D" w14:textId="72140FB5" w:rsidR="00B64957" w:rsidRDefault="00BB208A" w:rsidP="00197F97">
      <w:pPr>
        <w:pStyle w:val="Heading4"/>
      </w:pPr>
      <w:r>
        <w:t xml:space="preserve">System Access </w:t>
      </w:r>
    </w:p>
    <w:p w14:paraId="0AE937C5" w14:textId="5EB6877A" w:rsidR="00A279CF" w:rsidRDefault="00C47D7D" w:rsidP="00BF3A5E">
      <w:pPr>
        <w:pStyle w:val="Body"/>
      </w:pPr>
      <w:r w:rsidRPr="00C47D7D">
        <w:t>Refer to</w:t>
      </w:r>
      <w:r w:rsidR="00BB208A" w:rsidRPr="00C47D7D">
        <w:t xml:space="preserve"> </w:t>
      </w:r>
      <w:r w:rsidR="0069661D">
        <w:fldChar w:fldCharType="begin"/>
      </w:r>
      <w:r w:rsidR="0069661D">
        <w:instrText xml:space="preserve"> HYPERLINK "http://mia21654sps460.apps.tmrk.corp:35214/Quality%20Management/Public%20Documents/Security%20Management/SECM-00153%20Access%20Control%20Policy.pdf" </w:instrText>
      </w:r>
      <w:ins w:id="68" w:author="Poe, Penny L" w:date="2017-10-23T11:09:00Z"/>
      <w:r w:rsidR="0069661D">
        <w:fldChar w:fldCharType="separate"/>
      </w:r>
      <w:r w:rsidR="00D46A41" w:rsidRPr="00D46A41">
        <w:rPr>
          <w:rStyle w:val="Hyperlink"/>
        </w:rPr>
        <w:t>SECM-00153 Access Control Policy</w:t>
      </w:r>
      <w:r w:rsidR="0069661D">
        <w:rPr>
          <w:rStyle w:val="Hyperlink"/>
        </w:rPr>
        <w:fldChar w:fldCharType="end"/>
      </w:r>
      <w:r w:rsidR="00BB208A" w:rsidRPr="00C47D7D">
        <w:t>.</w:t>
      </w:r>
    </w:p>
    <w:p w14:paraId="0148A415" w14:textId="77777777" w:rsidR="00602FCB" w:rsidRPr="00C47D7D" w:rsidRDefault="00602FCB" w:rsidP="00BF3A5E">
      <w:pPr>
        <w:pStyle w:val="Body"/>
      </w:pPr>
    </w:p>
    <w:p w14:paraId="700EABF2" w14:textId="582F77BF" w:rsidR="00BB208A" w:rsidRDefault="00BB208A" w:rsidP="00197F97">
      <w:pPr>
        <w:pStyle w:val="Heading4"/>
      </w:pPr>
      <w:r>
        <w:t>User Account</w:t>
      </w:r>
      <w:r w:rsidR="00002C2A">
        <w:t>s</w:t>
      </w:r>
      <w:r>
        <w:t xml:space="preserve"> and Password</w:t>
      </w:r>
      <w:r w:rsidR="00002C2A">
        <w:t>s</w:t>
      </w:r>
      <w:r>
        <w:t xml:space="preserve"> </w:t>
      </w:r>
    </w:p>
    <w:p w14:paraId="2A991F33" w14:textId="15154BBA" w:rsidR="00BB208A" w:rsidRDefault="00D46A41" w:rsidP="00BF3A5E">
      <w:pPr>
        <w:pStyle w:val="Body"/>
      </w:pPr>
      <w:r w:rsidRPr="00C47D7D">
        <w:t xml:space="preserve">Refer to </w:t>
      </w:r>
      <w:r w:rsidR="0069661D">
        <w:fldChar w:fldCharType="begin"/>
      </w:r>
      <w:r w:rsidR="0069661D">
        <w:instrText xml:space="preserve"> HYPERLINK "http://mia21654sps460.apps.tmrk.corp:35214/Quality%20Management/Public%20Documents/Security%20Management/SECM-00153%20Access%20Control%20Policy.pdf" </w:instrText>
      </w:r>
      <w:ins w:id="69" w:author="Poe, Penny L" w:date="2017-10-23T11:09:00Z"/>
      <w:r w:rsidR="0069661D">
        <w:fldChar w:fldCharType="separate"/>
      </w:r>
      <w:r w:rsidRPr="00D46A41">
        <w:rPr>
          <w:rStyle w:val="Hyperlink"/>
        </w:rPr>
        <w:t>SECM-00153 Access Control Policy</w:t>
      </w:r>
      <w:r w:rsidR="0069661D">
        <w:rPr>
          <w:rStyle w:val="Hyperlink"/>
        </w:rPr>
        <w:fldChar w:fldCharType="end"/>
      </w:r>
      <w:r w:rsidRPr="00C47D7D">
        <w:t>.</w:t>
      </w:r>
    </w:p>
    <w:p w14:paraId="5ACB5859" w14:textId="77777777" w:rsidR="00602FCB" w:rsidRPr="00C47D7D" w:rsidRDefault="00602FCB" w:rsidP="00BF3A5E">
      <w:pPr>
        <w:pStyle w:val="Body"/>
      </w:pPr>
    </w:p>
    <w:p w14:paraId="55F62BC0" w14:textId="03A577AA" w:rsidR="00C47D7D" w:rsidRDefault="00C47D7D" w:rsidP="00197F97">
      <w:pPr>
        <w:pStyle w:val="Heading4"/>
      </w:pPr>
      <w:r>
        <w:t>Secure Transport Protocols</w:t>
      </w:r>
    </w:p>
    <w:p w14:paraId="6B80CF99" w14:textId="16195A92" w:rsidR="00B66B54" w:rsidRDefault="00B66B54" w:rsidP="00BF3A5E">
      <w:pPr>
        <w:pStyle w:val="Body"/>
      </w:pPr>
      <w:r>
        <w:t xml:space="preserve">All new builds must use </w:t>
      </w:r>
      <w:r w:rsidRPr="00B66B54">
        <w:t>only TLSv1.2 or higher</w:t>
      </w:r>
      <w:r>
        <w:t>.</w:t>
      </w:r>
      <w:r w:rsidRPr="00B66B54">
        <w:t xml:space="preserve"> SSLv3, TLSv1, TLSv1.1 should be disabled</w:t>
      </w:r>
      <w:r>
        <w:t xml:space="preserve">. </w:t>
      </w:r>
      <w:r w:rsidRPr="00B66B54">
        <w:t>Only high level perfect forward secr</w:t>
      </w:r>
      <w:r>
        <w:t xml:space="preserve">ecy ciphers should be utilized; </w:t>
      </w:r>
      <w:r w:rsidRPr="00B66B54">
        <w:t>or just list the ciphers as high level encryption ciphers with perfect forward secrecy ciphers preferred.</w:t>
      </w:r>
    </w:p>
    <w:p w14:paraId="7C96B0C0" w14:textId="04B1E398" w:rsidR="00C47D7D" w:rsidRDefault="00663F5B" w:rsidP="00BF3A5E">
      <w:pPr>
        <w:pStyle w:val="Body"/>
      </w:pPr>
      <w:r>
        <w:t>Refer to</w:t>
      </w:r>
      <w:r w:rsidR="00C47D7D">
        <w:t xml:space="preserve"> </w:t>
      </w:r>
      <w:r w:rsidR="0069661D">
        <w:fldChar w:fldCharType="begin"/>
      </w:r>
      <w:r w:rsidR="0069661D">
        <w:instrText xml:space="preserve"> HYPERLINK "http://mia21654sps460.apps.tmrk.corp:35214/Quality%20Management/Public%20Documents/Security%20Management/SECM-00369%20Secure%20Transport%20Protocols-TLS%20Hardening.pdf" </w:instrText>
      </w:r>
      <w:ins w:id="70" w:author="Poe, Penny L" w:date="2017-10-23T11:09:00Z"/>
      <w:r w:rsidR="0069661D">
        <w:fldChar w:fldCharType="separate"/>
      </w:r>
      <w:r w:rsidR="00D46A41" w:rsidRPr="00D46A41">
        <w:rPr>
          <w:rStyle w:val="Hyperlink"/>
        </w:rPr>
        <w:t>SECM-00369 Secure Transport Protocols-TLS Hardening</w:t>
      </w:r>
      <w:r w:rsidR="0069661D">
        <w:rPr>
          <w:rStyle w:val="Hyperlink"/>
        </w:rPr>
        <w:fldChar w:fldCharType="end"/>
      </w:r>
      <w:r w:rsidR="00602FCB" w:rsidRPr="00C47D7D">
        <w:t>.</w:t>
      </w:r>
    </w:p>
    <w:p w14:paraId="12513BE9" w14:textId="77777777" w:rsidR="00602FCB" w:rsidRDefault="00602FCB" w:rsidP="00BF3A5E">
      <w:pPr>
        <w:pStyle w:val="Body"/>
      </w:pPr>
    </w:p>
    <w:p w14:paraId="3D52CC26" w14:textId="047B2125" w:rsidR="00663F5B" w:rsidRDefault="00663F5B" w:rsidP="00663F5B">
      <w:pPr>
        <w:pStyle w:val="Heading4"/>
      </w:pPr>
      <w:r w:rsidRPr="00663F5B">
        <w:lastRenderedPageBreak/>
        <w:t>Login Warning Message</w:t>
      </w:r>
      <w:r>
        <w:t>/Banner</w:t>
      </w:r>
    </w:p>
    <w:p w14:paraId="34719558" w14:textId="47BA96B5" w:rsidR="00663F5B" w:rsidRPr="00663F5B" w:rsidRDefault="00663F5B" w:rsidP="00BF3A5E">
      <w:pPr>
        <w:pStyle w:val="Body"/>
      </w:pPr>
      <w:r>
        <w:t xml:space="preserve">Refer to </w:t>
      </w:r>
      <w:r w:rsidR="0069661D">
        <w:fldChar w:fldCharType="begin"/>
      </w:r>
      <w:r w:rsidR="0069661D">
        <w:instrText xml:space="preserve"> HYPERLINK "http://mia21654sps460.apps.tmrk.corp:35214/Quality%20Management/Public%20Documents/Security%20Management/SECM-00286%20Login%20Banner%20Policy.pdf" </w:instrText>
      </w:r>
      <w:ins w:id="71" w:author="Poe, Penny L" w:date="2017-10-23T11:09:00Z"/>
      <w:r w:rsidR="0069661D">
        <w:fldChar w:fldCharType="separate"/>
      </w:r>
      <w:r w:rsidRPr="00D46A41">
        <w:rPr>
          <w:rStyle w:val="Hyperlink"/>
        </w:rPr>
        <w:t>SECM-00286 Login Warning Message Policy</w:t>
      </w:r>
      <w:r w:rsidR="0069661D">
        <w:rPr>
          <w:rStyle w:val="Hyperlink"/>
        </w:rPr>
        <w:fldChar w:fldCharType="end"/>
      </w:r>
      <w:r w:rsidR="00602FCB" w:rsidRPr="00C47D7D">
        <w:t>.</w:t>
      </w:r>
    </w:p>
    <w:p w14:paraId="013BF3EC" w14:textId="77777777" w:rsidR="008B1080" w:rsidRPr="00BF3A5E" w:rsidRDefault="008B1080" w:rsidP="00BF3A5E">
      <w:pPr>
        <w:pStyle w:val="Body"/>
        <w:rPr>
          <w:highlight w:val="green"/>
        </w:rPr>
      </w:pPr>
    </w:p>
    <w:p w14:paraId="7F95AEE1" w14:textId="68BF7A32" w:rsidR="00E04625" w:rsidRDefault="00E04625" w:rsidP="00E04625">
      <w:pPr>
        <w:pStyle w:val="Heading2"/>
      </w:pPr>
      <w:bookmarkStart w:id="72" w:name="_Toc496520296"/>
      <w:r>
        <w:t>Servers</w:t>
      </w:r>
      <w:bookmarkEnd w:id="72"/>
    </w:p>
    <w:p w14:paraId="14BFCD4C" w14:textId="61EC62E9" w:rsidR="00E04625" w:rsidRDefault="00E04625" w:rsidP="00BF3A5E">
      <w:pPr>
        <w:pStyle w:val="Body"/>
      </w:pPr>
      <w:r>
        <w:t xml:space="preserve">In addition to the general controls identified in </w:t>
      </w:r>
      <w:r w:rsidR="00FB74D9" w:rsidRPr="00FB74D9">
        <w:rPr>
          <w:i/>
        </w:rPr>
        <w:t>S</w:t>
      </w:r>
      <w:r w:rsidR="00B823D7" w:rsidRPr="00FB74D9">
        <w:rPr>
          <w:i/>
        </w:rPr>
        <w:t xml:space="preserve">ection </w:t>
      </w:r>
      <w:r w:rsidR="00FB74D9" w:rsidRPr="00FB74D9">
        <w:rPr>
          <w:i/>
        </w:rPr>
        <w:fldChar w:fldCharType="begin"/>
      </w:r>
      <w:r w:rsidR="00FB74D9" w:rsidRPr="00FB74D9">
        <w:rPr>
          <w:i/>
        </w:rPr>
        <w:instrText xml:space="preserve"> REF _Ref464658453 \r \h </w:instrText>
      </w:r>
      <w:r w:rsidR="00FB74D9">
        <w:rPr>
          <w:i/>
        </w:rPr>
        <w:instrText xml:space="preserve"> \* MERGEFORMAT </w:instrText>
      </w:r>
      <w:r w:rsidR="00FB74D9" w:rsidRPr="00FB74D9">
        <w:rPr>
          <w:i/>
        </w:rPr>
      </w:r>
      <w:r w:rsidR="00FB74D9" w:rsidRPr="00FB74D9">
        <w:rPr>
          <w:i/>
        </w:rPr>
        <w:fldChar w:fldCharType="separate"/>
      </w:r>
      <w:ins w:id="73" w:author="Poe, Penny L" w:date="2017-10-23T11:09:00Z">
        <w:r w:rsidR="001C6E55">
          <w:rPr>
            <w:i/>
          </w:rPr>
          <w:t>1.3</w:t>
        </w:r>
      </w:ins>
      <w:del w:id="74" w:author="Poe, Penny L" w:date="2017-10-23T11:09:00Z">
        <w:r w:rsidR="00B7660B" w:rsidDel="001C6E55">
          <w:rPr>
            <w:i/>
          </w:rPr>
          <w:delText>2.1</w:delText>
        </w:r>
      </w:del>
      <w:r w:rsidR="00FB74D9" w:rsidRPr="00FB74D9">
        <w:rPr>
          <w:i/>
        </w:rPr>
        <w:fldChar w:fldCharType="end"/>
      </w:r>
      <w:r>
        <w:t xml:space="preserve">, devices functioning as a server will be held to controls identified within this section. This section includes general controls which apply to all servers. </w:t>
      </w:r>
      <w:r w:rsidRPr="00FB6169">
        <w:t>Additionally, this section includes controls based on the server’s role. Both the general server controls and the appropriate specific controls are required.</w:t>
      </w:r>
    </w:p>
    <w:p w14:paraId="2F0A2678" w14:textId="169E0774" w:rsidR="00E04625" w:rsidRDefault="00E04625" w:rsidP="001C6E55">
      <w:pPr>
        <w:pStyle w:val="numberlist1"/>
        <w:numPr>
          <w:ilvl w:val="0"/>
          <w:numId w:val="11"/>
        </w:numPr>
        <w:pPrChange w:id="75" w:author="Poe, Penny L" w:date="2017-10-23T11:09:00Z">
          <w:pPr>
            <w:pStyle w:val="numberlist1"/>
            <w:numPr>
              <w:numId w:val="31"/>
            </w:numPr>
            <w:tabs>
              <w:tab w:val="num" w:pos="360"/>
            </w:tabs>
          </w:pPr>
        </w:pPrChange>
      </w:pPr>
      <w:r>
        <w:t>Test/development servers must be maintained on physically separate host platforms from production servers.</w:t>
      </w:r>
    </w:p>
    <w:p w14:paraId="13C1706E" w14:textId="2AD86DA8" w:rsidR="00F26DB5" w:rsidRDefault="00F26DB5" w:rsidP="009B031C">
      <w:pPr>
        <w:pStyle w:val="numberlist1"/>
      </w:pPr>
      <w:r>
        <w:t>Servers intended for internal use only must not be located in a DMZ network and may not be accessed from the Internet.</w:t>
      </w:r>
    </w:p>
    <w:p w14:paraId="7F02D5FE" w14:textId="4BF38D96" w:rsidR="00F26DB5" w:rsidRDefault="00F26DB5" w:rsidP="00FB74D9">
      <w:pPr>
        <w:pStyle w:val="numberlist1"/>
      </w:pPr>
      <w:r>
        <w:t>Database servers may not be located within DMZ networks.</w:t>
      </w:r>
    </w:p>
    <w:p w14:paraId="598B9F3D" w14:textId="3AE6217B" w:rsidR="00F26DB5" w:rsidRDefault="00F26DB5" w:rsidP="00FB74D9">
      <w:pPr>
        <w:pStyle w:val="numberlist1"/>
      </w:pPr>
      <w:r>
        <w:t>Direct interactive (human) login to a service account is prohibited and must be disabled using whatever technical measures, if any, are provided by the underlying system.</w:t>
      </w:r>
    </w:p>
    <w:p w14:paraId="5C68C8A4" w14:textId="7B96AF55" w:rsidR="00F26DB5" w:rsidRDefault="00F26DB5" w:rsidP="00FB74D9">
      <w:pPr>
        <w:pStyle w:val="numberlist1"/>
      </w:pPr>
      <w:r>
        <w:t>System configuration information must never be accessible via remote file sharing.</w:t>
      </w:r>
    </w:p>
    <w:p w14:paraId="5E68F548" w14:textId="4FACF778" w:rsidR="00F26DB5" w:rsidRDefault="008B7039" w:rsidP="00FB74D9">
      <w:pPr>
        <w:pStyle w:val="numberlist1"/>
      </w:pPr>
      <w:r>
        <w:t>Host firewalls must be enabled, and all blocked packets must be logged.</w:t>
      </w:r>
    </w:p>
    <w:p w14:paraId="132A137B" w14:textId="3E9D3744" w:rsidR="00F433C6" w:rsidRDefault="00F433C6" w:rsidP="001C6E55">
      <w:pPr>
        <w:pStyle w:val="numberlist1"/>
        <w:numPr>
          <w:ilvl w:val="0"/>
          <w:numId w:val="21"/>
        </w:numPr>
        <w:pPrChange w:id="76" w:author="Poe, Penny L" w:date="2017-10-23T11:09:00Z">
          <w:pPr>
            <w:pStyle w:val="numberlist1"/>
            <w:numPr>
              <w:numId w:val="41"/>
            </w:numPr>
            <w:tabs>
              <w:tab w:val="num" w:pos="360"/>
            </w:tabs>
          </w:pPr>
        </w:pPrChange>
      </w:pPr>
      <w:r w:rsidRPr="00F433C6">
        <w:t xml:space="preserve">An Operational Global Exception exists for this control if traffic is filtered by a </w:t>
      </w:r>
      <w:proofErr w:type="spellStart"/>
      <w:r w:rsidRPr="00F433C6">
        <w:t>stateful</w:t>
      </w:r>
      <w:proofErr w:type="spellEnd"/>
      <w:r w:rsidRPr="00F433C6">
        <w:t xml:space="preserve"> inspection based network firewall. For questions please contact  </w:t>
      </w:r>
      <w:commentRangeStart w:id="77"/>
      <w:r w:rsidRPr="00F433C6">
        <w:t>CloudSecurityArchitecture@one.verizon.com</w:t>
      </w:r>
      <w:commentRangeEnd w:id="77"/>
      <w:r w:rsidR="001815BA">
        <w:rPr>
          <w:rStyle w:val="CommentReference"/>
        </w:rPr>
        <w:commentReference w:id="77"/>
      </w:r>
    </w:p>
    <w:p w14:paraId="2B6D8644" w14:textId="658578E8" w:rsidR="008B7039" w:rsidRPr="009B031C" w:rsidRDefault="008B7039" w:rsidP="009B031C">
      <w:pPr>
        <w:pStyle w:val="numberlist1"/>
      </w:pPr>
      <w:r w:rsidRPr="009B031C">
        <w:t xml:space="preserve">Host firewalls must restrict externally initiated connections except for those required for the application(s) running on the </w:t>
      </w:r>
      <w:r w:rsidR="00EF7473" w:rsidRPr="009B031C">
        <w:t>host and serve a specific business need.</w:t>
      </w:r>
    </w:p>
    <w:p w14:paraId="52AB95EF" w14:textId="77777777" w:rsidR="00F433C6" w:rsidRDefault="00F433C6" w:rsidP="001C6E55">
      <w:pPr>
        <w:pStyle w:val="numberlist1"/>
        <w:numPr>
          <w:ilvl w:val="0"/>
          <w:numId w:val="21"/>
        </w:numPr>
        <w:pPrChange w:id="78" w:author="Poe, Penny L" w:date="2017-10-23T11:09:00Z">
          <w:pPr>
            <w:pStyle w:val="numberlist1"/>
            <w:numPr>
              <w:numId w:val="41"/>
            </w:numPr>
            <w:tabs>
              <w:tab w:val="num" w:pos="360"/>
            </w:tabs>
          </w:pPr>
        </w:pPrChange>
      </w:pPr>
      <w:r w:rsidRPr="00F433C6">
        <w:t xml:space="preserve">An Operational Global Exception exists for this control if traffic is filtered by a </w:t>
      </w:r>
      <w:proofErr w:type="spellStart"/>
      <w:r w:rsidRPr="00F433C6">
        <w:t>stateful</w:t>
      </w:r>
      <w:proofErr w:type="spellEnd"/>
      <w:r w:rsidRPr="00F433C6">
        <w:t xml:space="preserve"> inspection based network firewall. For questions please contact  </w:t>
      </w:r>
      <w:commentRangeStart w:id="79"/>
      <w:r w:rsidRPr="00F433C6">
        <w:t>CloudSecurityArchitecture@one.verizon.com</w:t>
      </w:r>
      <w:commentRangeEnd w:id="79"/>
      <w:r w:rsidR="001815BA">
        <w:rPr>
          <w:rStyle w:val="CommentReference"/>
        </w:rPr>
        <w:commentReference w:id="79"/>
      </w:r>
    </w:p>
    <w:p w14:paraId="6D64141D" w14:textId="77777777" w:rsidR="00FB6169" w:rsidRPr="009B031C" w:rsidRDefault="008B7039" w:rsidP="009B031C">
      <w:pPr>
        <w:pStyle w:val="numberlist1"/>
      </w:pPr>
      <w:r w:rsidRPr="009B031C">
        <w:t>Host firewalls must be configured so that administrative access is restricted to approved internal networks.</w:t>
      </w:r>
    </w:p>
    <w:p w14:paraId="1C805D92" w14:textId="77777777" w:rsidR="00F433C6" w:rsidRDefault="00F433C6" w:rsidP="001C6E55">
      <w:pPr>
        <w:pStyle w:val="numberlist1"/>
        <w:numPr>
          <w:ilvl w:val="0"/>
          <w:numId w:val="21"/>
        </w:numPr>
        <w:pPrChange w:id="80" w:author="Poe, Penny L" w:date="2017-10-23T11:09:00Z">
          <w:pPr>
            <w:pStyle w:val="numberlist1"/>
            <w:numPr>
              <w:numId w:val="41"/>
            </w:numPr>
            <w:tabs>
              <w:tab w:val="num" w:pos="360"/>
            </w:tabs>
          </w:pPr>
        </w:pPrChange>
      </w:pPr>
      <w:r w:rsidRPr="00F433C6">
        <w:t xml:space="preserve">An Operational Global Exception exists for this control if traffic is filtered by a </w:t>
      </w:r>
      <w:proofErr w:type="spellStart"/>
      <w:r w:rsidRPr="00F433C6">
        <w:t>stateful</w:t>
      </w:r>
      <w:proofErr w:type="spellEnd"/>
      <w:r w:rsidRPr="00F433C6">
        <w:t xml:space="preserve"> inspection based network firewall. For questions please contact  </w:t>
      </w:r>
      <w:commentRangeStart w:id="81"/>
      <w:r w:rsidRPr="00F433C6">
        <w:t>CloudSecurityArchitecture@one.verizon.com</w:t>
      </w:r>
      <w:commentRangeEnd w:id="81"/>
      <w:r w:rsidR="001815BA">
        <w:rPr>
          <w:rStyle w:val="CommentReference"/>
        </w:rPr>
        <w:commentReference w:id="81"/>
      </w:r>
    </w:p>
    <w:p w14:paraId="6A048FC0" w14:textId="00BD27C3" w:rsidR="00FB6169" w:rsidRDefault="007B4238" w:rsidP="00FB74D9">
      <w:pPr>
        <w:pStyle w:val="numberlist1"/>
      </w:pPr>
      <w:r w:rsidRPr="00FB6169">
        <w:t>Anti</w:t>
      </w:r>
      <w:r w:rsidR="00FB6169" w:rsidRPr="00FB6169">
        <w:t>-</w:t>
      </w:r>
      <w:r w:rsidR="00D7676D" w:rsidRPr="00FB6169">
        <w:t>virus</w:t>
      </w:r>
      <w:r w:rsidRPr="00FB6169">
        <w:t xml:space="preserve"> </w:t>
      </w:r>
      <w:r w:rsidR="00D7676D">
        <w:t>software must be installed</w:t>
      </w:r>
      <w:r w:rsidR="00104CCD">
        <w:t xml:space="preserve"> and enabled</w:t>
      </w:r>
      <w:r w:rsidR="00D7676D">
        <w:t xml:space="preserve">. </w:t>
      </w:r>
      <w:r w:rsidR="00D7676D" w:rsidRPr="00FB6169">
        <w:t>Virus</w:t>
      </w:r>
      <w:r w:rsidR="00FB6169" w:rsidRPr="00FB6169">
        <w:t xml:space="preserve"> definition updates should be regularly.</w:t>
      </w:r>
    </w:p>
    <w:p w14:paraId="69C38903" w14:textId="73AB04F5" w:rsidR="007B4238" w:rsidRDefault="00785B4F" w:rsidP="00FB74D9">
      <w:pPr>
        <w:pStyle w:val="numberlist1"/>
      </w:pPr>
      <w:r w:rsidRPr="00FB6169">
        <w:t>File integrity monitoring</w:t>
      </w:r>
      <w:r w:rsidR="00FB6169" w:rsidRPr="00FB6169">
        <w:t xml:space="preserve"> software must be installed</w:t>
      </w:r>
      <w:r w:rsidR="00104CCD">
        <w:t xml:space="preserve"> and enabled</w:t>
      </w:r>
      <w:r w:rsidR="00FB6169" w:rsidRPr="00FB6169">
        <w:t>.</w:t>
      </w:r>
    </w:p>
    <w:p w14:paraId="6BA11ADB" w14:textId="1E903766" w:rsidR="00472D3B" w:rsidRDefault="00472D3B" w:rsidP="00FB74D9">
      <w:pPr>
        <w:pStyle w:val="numberlist1"/>
      </w:pPr>
      <w:r>
        <w:t>Disable IP forwarding.</w:t>
      </w:r>
    </w:p>
    <w:p w14:paraId="1DAA1701" w14:textId="5E0508BB" w:rsidR="00472D3B" w:rsidRDefault="00472D3B" w:rsidP="00FB74D9">
      <w:pPr>
        <w:pStyle w:val="numberlist1"/>
      </w:pPr>
      <w:r>
        <w:t>Disable ICMP redirects.</w:t>
      </w:r>
    </w:p>
    <w:p w14:paraId="214137C3" w14:textId="022CE66C" w:rsidR="00472D3B" w:rsidRPr="00FB6169" w:rsidRDefault="00472D3B" w:rsidP="00FB74D9">
      <w:pPr>
        <w:pStyle w:val="numberlist1"/>
      </w:pPr>
      <w:r>
        <w:t>Configure server to ignore ICMP broadcasts.</w:t>
      </w:r>
    </w:p>
    <w:p w14:paraId="6ECF24BC" w14:textId="77777777" w:rsidR="0038523F" w:rsidRPr="00F1125E" w:rsidRDefault="0038523F" w:rsidP="00FB74D9">
      <w:pPr>
        <w:pStyle w:val="Body"/>
      </w:pPr>
    </w:p>
    <w:p w14:paraId="61216C06" w14:textId="11278D71" w:rsidR="008B7039" w:rsidRDefault="008B7039" w:rsidP="008B7039">
      <w:pPr>
        <w:pStyle w:val="Heading3"/>
      </w:pPr>
      <w:bookmarkStart w:id="82" w:name="_Toc496520297"/>
      <w:r>
        <w:lastRenderedPageBreak/>
        <w:t>Server Specific Controls</w:t>
      </w:r>
      <w:bookmarkEnd w:id="82"/>
    </w:p>
    <w:p w14:paraId="2E2B4DB9" w14:textId="4E51715F" w:rsidR="00772B76" w:rsidRDefault="00772B76" w:rsidP="00772B76">
      <w:pPr>
        <w:pStyle w:val="Heading4"/>
      </w:pPr>
      <w:r>
        <w:t>Linux Servers</w:t>
      </w:r>
    </w:p>
    <w:p w14:paraId="32E5DECB" w14:textId="37A0E0F2" w:rsidR="00C96211" w:rsidRDefault="00C96211" w:rsidP="001C6E55">
      <w:pPr>
        <w:pStyle w:val="numberlist1"/>
        <w:numPr>
          <w:ilvl w:val="0"/>
          <w:numId w:val="12"/>
        </w:numPr>
        <w:pPrChange w:id="83" w:author="Poe, Penny L" w:date="2017-10-23T11:09:00Z">
          <w:pPr>
            <w:pStyle w:val="numberlist1"/>
            <w:numPr>
              <w:numId w:val="32"/>
            </w:numPr>
            <w:tabs>
              <w:tab w:val="num" w:pos="360"/>
            </w:tabs>
          </w:pPr>
        </w:pPrChange>
      </w:pPr>
      <w:r>
        <w:t xml:space="preserve">Disable unused filesystems </w:t>
      </w:r>
    </w:p>
    <w:p w14:paraId="31E27D88" w14:textId="35990CE0" w:rsidR="00C96211" w:rsidRDefault="00C96211" w:rsidP="00B7660B">
      <w:pPr>
        <w:pStyle w:val="bullet2"/>
      </w:pPr>
      <w:proofErr w:type="spellStart"/>
      <w:r>
        <w:t>cramfs</w:t>
      </w:r>
      <w:proofErr w:type="spellEnd"/>
    </w:p>
    <w:p w14:paraId="6A0687C2" w14:textId="63FA503F" w:rsidR="00C96211" w:rsidRDefault="00C96211" w:rsidP="00B7660B">
      <w:pPr>
        <w:pStyle w:val="bullet2"/>
      </w:pPr>
      <w:proofErr w:type="spellStart"/>
      <w:r>
        <w:t>freevxfs</w:t>
      </w:r>
      <w:proofErr w:type="spellEnd"/>
    </w:p>
    <w:p w14:paraId="4B8FBAB3" w14:textId="432BC5D0" w:rsidR="00C96211" w:rsidRDefault="00C96211" w:rsidP="00B7660B">
      <w:pPr>
        <w:pStyle w:val="bullet2"/>
      </w:pPr>
      <w:r>
        <w:t>jffs2</w:t>
      </w:r>
    </w:p>
    <w:p w14:paraId="14E57E52" w14:textId="0B70218D" w:rsidR="00C96211" w:rsidRDefault="00C96211" w:rsidP="00B7660B">
      <w:pPr>
        <w:pStyle w:val="bullet2"/>
      </w:pPr>
      <w:proofErr w:type="spellStart"/>
      <w:r>
        <w:t>hfs</w:t>
      </w:r>
      <w:proofErr w:type="spellEnd"/>
    </w:p>
    <w:p w14:paraId="015094FB" w14:textId="5E7BBB42" w:rsidR="00C96211" w:rsidRDefault="00C96211" w:rsidP="00B7660B">
      <w:pPr>
        <w:pStyle w:val="bullet2"/>
      </w:pPr>
      <w:proofErr w:type="spellStart"/>
      <w:r>
        <w:t>hfsplus</w:t>
      </w:r>
      <w:proofErr w:type="spellEnd"/>
    </w:p>
    <w:p w14:paraId="67C3D2D2" w14:textId="640FCD4A" w:rsidR="00C96211" w:rsidRDefault="00C96211" w:rsidP="00B7660B">
      <w:pPr>
        <w:pStyle w:val="bullet2"/>
      </w:pPr>
      <w:proofErr w:type="spellStart"/>
      <w:r>
        <w:t>squashfs</w:t>
      </w:r>
      <w:proofErr w:type="spellEnd"/>
    </w:p>
    <w:p w14:paraId="4BCBC9F6" w14:textId="2F63C28F" w:rsidR="00C96211" w:rsidRDefault="00C96211" w:rsidP="00B7660B">
      <w:pPr>
        <w:pStyle w:val="bullet2"/>
      </w:pPr>
      <w:proofErr w:type="spellStart"/>
      <w:r>
        <w:t>udf</w:t>
      </w:r>
      <w:proofErr w:type="spellEnd"/>
    </w:p>
    <w:p w14:paraId="212BBEDE" w14:textId="62F110F9" w:rsidR="00C96211" w:rsidRDefault="00C96211" w:rsidP="00B7660B">
      <w:pPr>
        <w:pStyle w:val="bullet2"/>
      </w:pPr>
      <w:r>
        <w:t>FAT</w:t>
      </w:r>
    </w:p>
    <w:p w14:paraId="55251259" w14:textId="4AF322EC" w:rsidR="00C96211" w:rsidRDefault="00C96211" w:rsidP="00FB74D9">
      <w:pPr>
        <w:pStyle w:val="numberlist1"/>
      </w:pPr>
      <w:r>
        <w:t>Create separate partition for /</w:t>
      </w:r>
      <w:proofErr w:type="spellStart"/>
      <w:r>
        <w:t>tmp</w:t>
      </w:r>
      <w:proofErr w:type="spellEnd"/>
      <w:r>
        <w:t>.</w:t>
      </w:r>
    </w:p>
    <w:p w14:paraId="7DA5F572" w14:textId="3B596048" w:rsidR="00C96211" w:rsidRDefault="00C96211" w:rsidP="00FB74D9">
      <w:pPr>
        <w:pStyle w:val="numberlist1"/>
      </w:pPr>
      <w:r>
        <w:t xml:space="preserve">Set </w:t>
      </w:r>
      <w:proofErr w:type="spellStart"/>
      <w:r>
        <w:t>nodev</w:t>
      </w:r>
      <w:proofErr w:type="spellEnd"/>
      <w:r>
        <w:t xml:space="preserve">, </w:t>
      </w:r>
      <w:proofErr w:type="spellStart"/>
      <w:r>
        <w:t>nosuid</w:t>
      </w:r>
      <w:proofErr w:type="spellEnd"/>
      <w:r>
        <w:t xml:space="preserve">, </w:t>
      </w:r>
      <w:r w:rsidR="00C36947">
        <w:t xml:space="preserve">and </w:t>
      </w:r>
      <w:proofErr w:type="spellStart"/>
      <w:r>
        <w:t>noexec</w:t>
      </w:r>
      <w:proofErr w:type="spellEnd"/>
      <w:r>
        <w:t xml:space="preserve"> options on /</w:t>
      </w:r>
      <w:proofErr w:type="spellStart"/>
      <w:r>
        <w:t>tmp</w:t>
      </w:r>
      <w:proofErr w:type="spellEnd"/>
      <w:r>
        <w:t xml:space="preserve"> partition.</w:t>
      </w:r>
    </w:p>
    <w:p w14:paraId="75FB7322" w14:textId="697F79A6" w:rsidR="00C96211" w:rsidRDefault="00C96211" w:rsidP="00FB74D9">
      <w:pPr>
        <w:pStyle w:val="numberlist1"/>
      </w:pPr>
      <w:r>
        <w:t>Create separate partition for /var.</w:t>
      </w:r>
    </w:p>
    <w:p w14:paraId="711AFEB1" w14:textId="66B60B09" w:rsidR="00C96211" w:rsidRDefault="00C96211" w:rsidP="00B7660B">
      <w:pPr>
        <w:pStyle w:val="numberlist1"/>
      </w:pPr>
      <w:r>
        <w:t>Create separate partition for /</w:t>
      </w:r>
      <w:proofErr w:type="spellStart"/>
      <w:r>
        <w:t>var</w:t>
      </w:r>
      <w:proofErr w:type="spellEnd"/>
      <w:r>
        <w:t>/</w:t>
      </w:r>
      <w:proofErr w:type="spellStart"/>
      <w:r>
        <w:t>tmp</w:t>
      </w:r>
      <w:proofErr w:type="spellEnd"/>
      <w:r w:rsidR="00B66B54">
        <w:t xml:space="preserve"> or bind-mount  /</w:t>
      </w:r>
      <w:proofErr w:type="spellStart"/>
      <w:r w:rsidR="00B66B54">
        <w:t>tmp</w:t>
      </w:r>
      <w:proofErr w:type="spellEnd"/>
      <w:r w:rsidR="00B66B54">
        <w:t xml:space="preserve"> as /</w:t>
      </w:r>
      <w:proofErr w:type="spellStart"/>
      <w:r w:rsidR="00B66B54">
        <w:t>var</w:t>
      </w:r>
      <w:proofErr w:type="spellEnd"/>
      <w:r w:rsidR="00B66B54">
        <w:t>/</w:t>
      </w:r>
      <w:proofErr w:type="spellStart"/>
      <w:r w:rsidR="00B66B54">
        <w:t>tmp</w:t>
      </w:r>
      <w:proofErr w:type="spellEnd"/>
    </w:p>
    <w:p w14:paraId="5E1177F4" w14:textId="1B7D9211" w:rsidR="009F205D" w:rsidRDefault="009F205D" w:rsidP="00B7660B">
      <w:pPr>
        <w:pStyle w:val="numberlist1"/>
      </w:pPr>
      <w:r>
        <w:t xml:space="preserve">Set </w:t>
      </w:r>
      <w:proofErr w:type="spellStart"/>
      <w:r>
        <w:t>nodev</w:t>
      </w:r>
      <w:proofErr w:type="spellEnd"/>
      <w:r>
        <w:t xml:space="preserve">, </w:t>
      </w:r>
      <w:proofErr w:type="spellStart"/>
      <w:r>
        <w:t>nosuid</w:t>
      </w:r>
      <w:proofErr w:type="spellEnd"/>
      <w:r>
        <w:t xml:space="preserve">, </w:t>
      </w:r>
      <w:r w:rsidR="00C36947">
        <w:t xml:space="preserve">and </w:t>
      </w:r>
      <w:proofErr w:type="spellStart"/>
      <w:r>
        <w:t>noexec</w:t>
      </w:r>
      <w:proofErr w:type="spellEnd"/>
      <w:r>
        <w:t xml:space="preserve"> options on /</w:t>
      </w:r>
      <w:proofErr w:type="spellStart"/>
      <w:r>
        <w:t>var</w:t>
      </w:r>
      <w:proofErr w:type="spellEnd"/>
      <w:r>
        <w:t>/</w:t>
      </w:r>
      <w:proofErr w:type="spellStart"/>
      <w:r>
        <w:t>tmp</w:t>
      </w:r>
      <w:proofErr w:type="spellEnd"/>
      <w:r>
        <w:t xml:space="preserve"> partition.</w:t>
      </w:r>
    </w:p>
    <w:p w14:paraId="25C3BF48" w14:textId="5D72B3E3" w:rsidR="009F205D" w:rsidRDefault="009F205D" w:rsidP="00B7660B">
      <w:pPr>
        <w:pStyle w:val="numberlist1"/>
      </w:pPr>
      <w:r>
        <w:t>Create separate partition for /</w:t>
      </w:r>
      <w:proofErr w:type="spellStart"/>
      <w:r>
        <w:t>var</w:t>
      </w:r>
      <w:proofErr w:type="spellEnd"/>
      <w:r>
        <w:t>/log.</w:t>
      </w:r>
    </w:p>
    <w:p w14:paraId="0C1A5E0F" w14:textId="450266F9" w:rsidR="009F205D" w:rsidRDefault="009F205D" w:rsidP="00B7660B">
      <w:pPr>
        <w:pStyle w:val="numberlist1"/>
      </w:pPr>
      <w:r>
        <w:t>Create separate partition for /</w:t>
      </w:r>
      <w:proofErr w:type="spellStart"/>
      <w:r>
        <w:t>var</w:t>
      </w:r>
      <w:proofErr w:type="spellEnd"/>
      <w:r>
        <w:t>/log/audit.</w:t>
      </w:r>
    </w:p>
    <w:p w14:paraId="7B5EDD0E" w14:textId="1A309520" w:rsidR="009F205D" w:rsidRDefault="009F205D" w:rsidP="00B7660B">
      <w:pPr>
        <w:pStyle w:val="numberlist1"/>
      </w:pPr>
      <w:r>
        <w:t>Create separate partition for /home.</w:t>
      </w:r>
    </w:p>
    <w:p w14:paraId="62C6102C" w14:textId="1458533A" w:rsidR="00C96211" w:rsidRDefault="00C96211" w:rsidP="00B7660B">
      <w:pPr>
        <w:pStyle w:val="numberlist1"/>
      </w:pPr>
      <w:r>
        <w:t xml:space="preserve">Set </w:t>
      </w:r>
      <w:proofErr w:type="spellStart"/>
      <w:r w:rsidR="009F205D">
        <w:t>nodev</w:t>
      </w:r>
      <w:proofErr w:type="spellEnd"/>
      <w:r w:rsidR="009F205D">
        <w:t xml:space="preserve">, </w:t>
      </w:r>
      <w:proofErr w:type="spellStart"/>
      <w:r w:rsidR="009F205D">
        <w:t>nosuid</w:t>
      </w:r>
      <w:proofErr w:type="spellEnd"/>
      <w:r w:rsidR="009F205D">
        <w:t xml:space="preserve">, </w:t>
      </w:r>
      <w:r w:rsidR="00C36947">
        <w:t xml:space="preserve">and </w:t>
      </w:r>
      <w:proofErr w:type="spellStart"/>
      <w:r w:rsidR="009F205D">
        <w:t>noexec</w:t>
      </w:r>
      <w:proofErr w:type="spellEnd"/>
      <w:r w:rsidR="009F205D">
        <w:t xml:space="preserve"> options on /dev/</w:t>
      </w:r>
      <w:proofErr w:type="spellStart"/>
      <w:r w:rsidR="009F205D">
        <w:t>shm</w:t>
      </w:r>
      <w:proofErr w:type="spellEnd"/>
      <w:r w:rsidR="009F205D">
        <w:t xml:space="preserve"> partition.</w:t>
      </w:r>
    </w:p>
    <w:p w14:paraId="7155585D" w14:textId="0C859104" w:rsidR="009F205D" w:rsidRDefault="009F205D" w:rsidP="00B7660B">
      <w:pPr>
        <w:pStyle w:val="numberlist1"/>
      </w:pPr>
      <w:r>
        <w:t xml:space="preserve">Set </w:t>
      </w:r>
      <w:proofErr w:type="spellStart"/>
      <w:r>
        <w:t>nodev</w:t>
      </w:r>
      <w:proofErr w:type="spellEnd"/>
      <w:r>
        <w:t xml:space="preserve">, </w:t>
      </w:r>
      <w:proofErr w:type="spellStart"/>
      <w:r>
        <w:t>nosuid</w:t>
      </w:r>
      <w:proofErr w:type="gramStart"/>
      <w:r>
        <w:t>,and</w:t>
      </w:r>
      <w:proofErr w:type="spellEnd"/>
      <w:proofErr w:type="gramEnd"/>
      <w:r>
        <w:t xml:space="preserve"> </w:t>
      </w:r>
      <w:proofErr w:type="spellStart"/>
      <w:r>
        <w:t>noexec</w:t>
      </w:r>
      <w:proofErr w:type="spellEnd"/>
      <w:r>
        <w:t xml:space="preserve"> options on removable media partitions.</w:t>
      </w:r>
    </w:p>
    <w:p w14:paraId="1E433BC2" w14:textId="6ECF7648" w:rsidR="00C36947" w:rsidRDefault="00C36947" w:rsidP="00B7660B">
      <w:pPr>
        <w:pStyle w:val="numberlist1"/>
      </w:pPr>
      <w:r>
        <w:t xml:space="preserve">Disable </w:t>
      </w:r>
      <w:proofErr w:type="spellStart"/>
      <w:r>
        <w:t>automounting</w:t>
      </w:r>
      <w:proofErr w:type="spellEnd"/>
      <w:r>
        <w:t xml:space="preserve"> (</w:t>
      </w:r>
      <w:proofErr w:type="spellStart"/>
      <w:r>
        <w:t>autofs</w:t>
      </w:r>
      <w:proofErr w:type="spellEnd"/>
      <w:r>
        <w:t>).</w:t>
      </w:r>
    </w:p>
    <w:p w14:paraId="27F996FA" w14:textId="02FC9259" w:rsidR="00C36947" w:rsidRDefault="00C36947" w:rsidP="00B7660B">
      <w:pPr>
        <w:pStyle w:val="numberlist1"/>
      </w:pPr>
      <w:r>
        <w:t>Configure package manager GPG keys.</w:t>
      </w:r>
    </w:p>
    <w:p w14:paraId="6B9CAE40" w14:textId="74D5D099" w:rsidR="008610EC" w:rsidRDefault="008610EC" w:rsidP="00B7660B">
      <w:pPr>
        <w:pStyle w:val="numberlist1"/>
      </w:pPr>
      <w:r>
        <w:t>Restrict access to core dumps.</w:t>
      </w:r>
    </w:p>
    <w:p w14:paraId="49B06775" w14:textId="66475124" w:rsidR="008610EC" w:rsidRDefault="008610EC" w:rsidP="00B7660B">
      <w:pPr>
        <w:pStyle w:val="numberlist1"/>
      </w:pPr>
      <w:r>
        <w:t>Enable address space layout randomization (ASLR).</w:t>
      </w:r>
    </w:p>
    <w:p w14:paraId="7954F955" w14:textId="076484F1" w:rsidR="008610EC" w:rsidRDefault="008610EC" w:rsidP="00B7660B">
      <w:pPr>
        <w:pStyle w:val="numberlist1"/>
      </w:pPr>
      <w:r>
        <w:t>Disable unnecessary services:</w:t>
      </w:r>
    </w:p>
    <w:p w14:paraId="09800353" w14:textId="32FE3771" w:rsidR="008610EC" w:rsidRDefault="008610EC" w:rsidP="00B7660B">
      <w:pPr>
        <w:pStyle w:val="bullet2"/>
      </w:pPr>
      <w:proofErr w:type="spellStart"/>
      <w:r>
        <w:t>Chargen</w:t>
      </w:r>
      <w:proofErr w:type="spellEnd"/>
    </w:p>
    <w:p w14:paraId="56AA8F9D" w14:textId="7DBE44DB" w:rsidR="008610EC" w:rsidRDefault="008610EC" w:rsidP="00B7660B">
      <w:pPr>
        <w:pStyle w:val="bullet2"/>
      </w:pPr>
      <w:r>
        <w:t>Daytime</w:t>
      </w:r>
    </w:p>
    <w:p w14:paraId="5D49E53F" w14:textId="6BCEA3A9" w:rsidR="008610EC" w:rsidRDefault="008610EC" w:rsidP="00B7660B">
      <w:pPr>
        <w:pStyle w:val="bullet2"/>
      </w:pPr>
      <w:r>
        <w:t>Discard</w:t>
      </w:r>
    </w:p>
    <w:p w14:paraId="76EC8C48" w14:textId="74A712FD" w:rsidR="008610EC" w:rsidRDefault="008610EC" w:rsidP="00B7660B">
      <w:pPr>
        <w:pStyle w:val="bullet2"/>
      </w:pPr>
      <w:r>
        <w:t>Echo</w:t>
      </w:r>
    </w:p>
    <w:p w14:paraId="71696DD2" w14:textId="1F98CB8F" w:rsidR="008610EC" w:rsidRDefault="00390A50" w:rsidP="00B7660B">
      <w:pPr>
        <w:pStyle w:val="bullet2"/>
      </w:pPr>
      <w:r>
        <w:t>Time</w:t>
      </w:r>
    </w:p>
    <w:p w14:paraId="5694A55D" w14:textId="56474AB4" w:rsidR="00390A50" w:rsidRDefault="00390A50" w:rsidP="00B7660B">
      <w:pPr>
        <w:pStyle w:val="bullet2"/>
      </w:pPr>
      <w:proofErr w:type="spellStart"/>
      <w:r>
        <w:t>Rsh</w:t>
      </w:r>
      <w:proofErr w:type="spellEnd"/>
      <w:r>
        <w:t>-server (</w:t>
      </w:r>
      <w:proofErr w:type="spellStart"/>
      <w:r>
        <w:t>rsh</w:t>
      </w:r>
      <w:proofErr w:type="spellEnd"/>
      <w:r>
        <w:t xml:space="preserve">, rlogin, </w:t>
      </w:r>
      <w:proofErr w:type="spellStart"/>
      <w:r>
        <w:t>rexec</w:t>
      </w:r>
      <w:proofErr w:type="spellEnd"/>
      <w:r>
        <w:t>)</w:t>
      </w:r>
    </w:p>
    <w:p w14:paraId="489D515D" w14:textId="7A296B31" w:rsidR="00390A50" w:rsidRDefault="00390A50" w:rsidP="00B7660B">
      <w:pPr>
        <w:pStyle w:val="bullet2"/>
      </w:pPr>
      <w:r>
        <w:t>Talk</w:t>
      </w:r>
    </w:p>
    <w:p w14:paraId="0809C724" w14:textId="4BD3BE37" w:rsidR="00390A50" w:rsidRDefault="00390A50" w:rsidP="00B7660B">
      <w:pPr>
        <w:pStyle w:val="bullet2"/>
      </w:pPr>
      <w:r>
        <w:t>Telnet server</w:t>
      </w:r>
    </w:p>
    <w:p w14:paraId="1535120F" w14:textId="6C0C0FEC" w:rsidR="00390A50" w:rsidRDefault="00390A50" w:rsidP="00B7660B">
      <w:pPr>
        <w:pStyle w:val="bullet2"/>
      </w:pPr>
      <w:r>
        <w:t>TFTP server</w:t>
      </w:r>
    </w:p>
    <w:p w14:paraId="30028744" w14:textId="31769FFB" w:rsidR="00390A50" w:rsidRDefault="00390A50" w:rsidP="00B7660B">
      <w:pPr>
        <w:pStyle w:val="bullet2"/>
      </w:pPr>
      <w:proofErr w:type="spellStart"/>
      <w:r>
        <w:lastRenderedPageBreak/>
        <w:t>Xinetd</w:t>
      </w:r>
      <w:proofErr w:type="spellEnd"/>
    </w:p>
    <w:p w14:paraId="1287B753" w14:textId="7B90A18C" w:rsidR="00804822" w:rsidRDefault="00804822" w:rsidP="00B7660B">
      <w:pPr>
        <w:pStyle w:val="bullet2"/>
      </w:pPr>
      <w:r>
        <w:t>FTP server</w:t>
      </w:r>
    </w:p>
    <w:p w14:paraId="36718FF7" w14:textId="3DACC196" w:rsidR="008177A8" w:rsidRDefault="008177A8" w:rsidP="00B7660B">
      <w:pPr>
        <w:pStyle w:val="numberlist1"/>
      </w:pPr>
      <w:r>
        <w:t>Ensure X Window System is not installed.</w:t>
      </w:r>
    </w:p>
    <w:p w14:paraId="278B5C94" w14:textId="286B5F60" w:rsidR="008177A8" w:rsidRDefault="008177A8" w:rsidP="00B7660B">
      <w:pPr>
        <w:pStyle w:val="numberlist1"/>
      </w:pPr>
      <w:r>
        <w:t xml:space="preserve">Ensure </w:t>
      </w:r>
      <w:proofErr w:type="spellStart"/>
      <w:r>
        <w:t>Avahi</w:t>
      </w:r>
      <w:proofErr w:type="spellEnd"/>
      <w:r>
        <w:t xml:space="preserve"> Server is not enabled.</w:t>
      </w:r>
    </w:p>
    <w:p w14:paraId="3A36B5E6" w14:textId="5FED1218" w:rsidR="008177A8" w:rsidRDefault="008177A8" w:rsidP="00B7660B">
      <w:pPr>
        <w:pStyle w:val="numberlist1"/>
      </w:pPr>
      <w:r>
        <w:t>Ensure CUPS is not enabled.</w:t>
      </w:r>
    </w:p>
    <w:p w14:paraId="548061A6" w14:textId="792C5EC7" w:rsidR="006239C8" w:rsidRDefault="007713B7" w:rsidP="00B7660B">
      <w:pPr>
        <w:pStyle w:val="numberlist1"/>
      </w:pPr>
      <w:r>
        <w:t>Ensure file deletion events by users are collected.</w:t>
      </w:r>
    </w:p>
    <w:p w14:paraId="4B9A1BE9" w14:textId="77777777" w:rsidR="00C42A0A" w:rsidRDefault="00C42A0A" w:rsidP="00B7660B">
      <w:pPr>
        <w:pStyle w:val="numberlist1"/>
      </w:pPr>
      <w:r>
        <w:t>The syslog daemon must be configured to start automatically at boot time.</w:t>
      </w:r>
    </w:p>
    <w:p w14:paraId="6CA33AA7" w14:textId="7B6973CB" w:rsidR="007713B7" w:rsidRDefault="007713B7" w:rsidP="00B7660B">
      <w:pPr>
        <w:pStyle w:val="numberlist1"/>
      </w:pPr>
      <w:r>
        <w:t xml:space="preserve">Log changes to </w:t>
      </w:r>
      <w:proofErr w:type="spellStart"/>
      <w:r>
        <w:t>sudoers</w:t>
      </w:r>
      <w:proofErr w:type="spellEnd"/>
      <w:r>
        <w:t xml:space="preserve"> file.</w:t>
      </w:r>
    </w:p>
    <w:p w14:paraId="363CFE6A" w14:textId="37F1C796" w:rsidR="007713B7" w:rsidRDefault="007713B7" w:rsidP="00B7660B">
      <w:pPr>
        <w:pStyle w:val="numberlist1"/>
      </w:pPr>
      <w:r>
        <w:t xml:space="preserve">Log system </w:t>
      </w:r>
      <w:r w:rsidR="00470784">
        <w:t>administrator’s</w:t>
      </w:r>
      <w:r>
        <w:t xml:space="preserve"> actions.</w:t>
      </w:r>
    </w:p>
    <w:p w14:paraId="6648C4EE" w14:textId="7745242E" w:rsidR="007713B7" w:rsidRDefault="007713B7" w:rsidP="00B7660B">
      <w:pPr>
        <w:pStyle w:val="numberlist1"/>
      </w:pPr>
      <w:r>
        <w:t>Any world-writable directory must have the sticky bit set.</w:t>
      </w:r>
    </w:p>
    <w:p w14:paraId="7A587DF9" w14:textId="2FE5A7FA" w:rsidR="00C42A0A" w:rsidRDefault="00C42A0A" w:rsidP="00B7660B">
      <w:pPr>
        <w:pStyle w:val="numberlist1"/>
      </w:pPr>
      <w:r>
        <w:t xml:space="preserve">Ensure </w:t>
      </w:r>
      <w:proofErr w:type="spellStart"/>
      <w:r>
        <w:t>cron</w:t>
      </w:r>
      <w:proofErr w:type="spellEnd"/>
      <w:r>
        <w:t xml:space="preserve"> daemon is enabled.</w:t>
      </w:r>
    </w:p>
    <w:p w14:paraId="39B15DF0" w14:textId="5810187C" w:rsidR="007713B7" w:rsidRDefault="007713B7" w:rsidP="00B7660B">
      <w:pPr>
        <w:pStyle w:val="numberlist1"/>
      </w:pPr>
      <w:r>
        <w:t xml:space="preserve">The permissions on </w:t>
      </w:r>
      <w:proofErr w:type="spellStart"/>
      <w:r>
        <w:t>crontab</w:t>
      </w:r>
      <w:proofErr w:type="spellEnd"/>
      <w:r>
        <w:t xml:space="preserve"> entries must be read/write for owner and no access for group or others.</w:t>
      </w:r>
    </w:p>
    <w:p w14:paraId="7C883139" w14:textId="3BB57BF2" w:rsidR="007713B7" w:rsidRDefault="007713B7" w:rsidP="00B7660B">
      <w:pPr>
        <w:pStyle w:val="numberlist1"/>
      </w:pPr>
      <w:proofErr w:type="spellStart"/>
      <w:r>
        <w:t>Crontab</w:t>
      </w:r>
      <w:proofErr w:type="spellEnd"/>
      <w:r>
        <w:t xml:space="preserve"> entries must not be invoked or referenced from world readable/writable files.</w:t>
      </w:r>
    </w:p>
    <w:p w14:paraId="0FD5524B" w14:textId="14B65676" w:rsidR="007713B7" w:rsidRDefault="007713B7" w:rsidP="00B7660B">
      <w:pPr>
        <w:pStyle w:val="numberlist1"/>
      </w:pPr>
      <w:r>
        <w:t>Accounts with elevated privileges that run scripts and programs must not be owned by or reside in a user level home directory.</w:t>
      </w:r>
    </w:p>
    <w:p w14:paraId="321FB09B" w14:textId="5D622C3D" w:rsidR="007713B7" w:rsidRDefault="007713B7" w:rsidP="00B7660B">
      <w:pPr>
        <w:pStyle w:val="numberlist1"/>
      </w:pPr>
      <w:r>
        <w:t>Shadow password file access must be restricted to the local administrator account or to processes running as root.</w:t>
      </w:r>
    </w:p>
    <w:p w14:paraId="5A471BEB" w14:textId="38D5C6EA" w:rsidR="00F669F0" w:rsidRDefault="00F669F0" w:rsidP="00B7660B">
      <w:pPr>
        <w:pStyle w:val="numberlist1"/>
      </w:pPr>
      <w:r>
        <w:t>Server must be configured with SSH protocol version 2 only.</w:t>
      </w:r>
    </w:p>
    <w:p w14:paraId="35CB97C2" w14:textId="77777777" w:rsidR="00287F00" w:rsidRDefault="00772B76" w:rsidP="00B7660B">
      <w:pPr>
        <w:pStyle w:val="numberlist1"/>
      </w:pPr>
      <w:r>
        <w:t>Disable uncommon network protocols</w:t>
      </w:r>
      <w:r w:rsidR="00287F00">
        <w:t xml:space="preserve">. </w:t>
      </w:r>
    </w:p>
    <w:p w14:paraId="1C5CC249" w14:textId="7774B1C8" w:rsidR="006239C8" w:rsidRDefault="00287F00" w:rsidP="00B7660B">
      <w:pPr>
        <w:pStyle w:val="continue1"/>
      </w:pPr>
      <w:r>
        <w:t>For example</w:t>
      </w:r>
      <w:r w:rsidR="006239C8">
        <w:t xml:space="preserve">: </w:t>
      </w:r>
    </w:p>
    <w:p w14:paraId="1E43FBE6" w14:textId="77777777" w:rsidR="006239C8" w:rsidRDefault="006239C8" w:rsidP="00B7660B">
      <w:pPr>
        <w:pStyle w:val="bullet2"/>
      </w:pPr>
      <w:r>
        <w:t>Datagram Congestion Control Protocol (DCCP)</w:t>
      </w:r>
    </w:p>
    <w:p w14:paraId="15545F0D" w14:textId="77777777" w:rsidR="006239C8" w:rsidRDefault="006239C8" w:rsidP="00B7660B">
      <w:pPr>
        <w:pStyle w:val="bullet2"/>
      </w:pPr>
      <w:r>
        <w:t>Stream Control Transmission Protocol (SCTP)</w:t>
      </w:r>
    </w:p>
    <w:p w14:paraId="7E3FDE99" w14:textId="77777777" w:rsidR="006239C8" w:rsidRDefault="006239C8" w:rsidP="00B7660B">
      <w:pPr>
        <w:pStyle w:val="bullet2"/>
      </w:pPr>
      <w:r>
        <w:t>Reliable Datagram Sockets (RDS)</w:t>
      </w:r>
    </w:p>
    <w:p w14:paraId="1D0B787A" w14:textId="44FDB7C9" w:rsidR="00772B76" w:rsidRPr="00772B76" w:rsidRDefault="006239C8" w:rsidP="00B7660B">
      <w:pPr>
        <w:pStyle w:val="bullet2"/>
      </w:pPr>
      <w:r>
        <w:t>Transparent Inter-Process Communication (TPIC)</w:t>
      </w:r>
    </w:p>
    <w:p w14:paraId="08C14826" w14:textId="77777777" w:rsidR="00F5378C" w:rsidRDefault="00F5378C" w:rsidP="00772B76"/>
    <w:p w14:paraId="0902E5ED" w14:textId="5AB14360" w:rsidR="00287F00" w:rsidRDefault="00287F00" w:rsidP="00287F00">
      <w:pPr>
        <w:pStyle w:val="Heading4"/>
      </w:pPr>
      <w:r>
        <w:t>Windows Servers</w:t>
      </w:r>
    </w:p>
    <w:p w14:paraId="4C68D817" w14:textId="711BDC86" w:rsidR="00665ACA" w:rsidRDefault="00F546C8" w:rsidP="001C6E55">
      <w:pPr>
        <w:pStyle w:val="numberlist1"/>
        <w:numPr>
          <w:ilvl w:val="0"/>
          <w:numId w:val="13"/>
        </w:numPr>
        <w:pPrChange w:id="84" w:author="Poe, Penny L" w:date="2017-10-23T11:09:00Z">
          <w:pPr>
            <w:pStyle w:val="numberlist1"/>
            <w:numPr>
              <w:numId w:val="33"/>
            </w:numPr>
            <w:tabs>
              <w:tab w:val="num" w:pos="360"/>
            </w:tabs>
          </w:pPr>
        </w:pPrChange>
      </w:pPr>
      <w:r>
        <w:t>Remove or rename default administrator account.</w:t>
      </w:r>
    </w:p>
    <w:p w14:paraId="7A846F1D" w14:textId="45A7B82D" w:rsidR="00D94110" w:rsidRDefault="00D94110" w:rsidP="00B7660B">
      <w:pPr>
        <w:pStyle w:val="numberlist1"/>
      </w:pPr>
      <w:r>
        <w:t>Remove or disable the default guest account.</w:t>
      </w:r>
    </w:p>
    <w:p w14:paraId="2EBBAE56" w14:textId="03E07177" w:rsidR="00F546C8" w:rsidRDefault="00685B0C" w:rsidP="00B7660B">
      <w:pPr>
        <w:pStyle w:val="numberlist1"/>
      </w:pPr>
      <w:r>
        <w:t xml:space="preserve">“Access this computer from the network” </w:t>
      </w:r>
      <w:r w:rsidR="009A58AC">
        <w:t>user right must be assigned to a more restrictive group compared to older operating system defaults, which uses groups such as Everyone, Authenticated Users or Domain Users.</w:t>
      </w:r>
      <w:r w:rsidR="00E30D62">
        <w:t xml:space="preserve"> </w:t>
      </w:r>
    </w:p>
    <w:p w14:paraId="2FE0D8E0" w14:textId="70AA50A6" w:rsidR="005E60CC" w:rsidRPr="008421B8" w:rsidRDefault="005E60CC" w:rsidP="00B7660B">
      <w:pPr>
        <w:pStyle w:val="numberlist1"/>
      </w:pPr>
      <w:r w:rsidRPr="008421B8">
        <w:t xml:space="preserve">Configure </w:t>
      </w:r>
      <w:r w:rsidR="007B029E" w:rsidRPr="008421B8">
        <w:t>‘</w:t>
      </w:r>
      <w:r w:rsidRPr="008421B8">
        <w:t>Act as a part of the operating system</w:t>
      </w:r>
      <w:r w:rsidR="007B029E" w:rsidRPr="008421B8">
        <w:t>’</w:t>
      </w:r>
      <w:r w:rsidRPr="008421B8">
        <w:t xml:space="preserve"> to </w:t>
      </w:r>
      <w:r w:rsidR="007B029E" w:rsidRPr="008421B8">
        <w:t>‘</w:t>
      </w:r>
      <w:r w:rsidRPr="008421B8">
        <w:t>No one</w:t>
      </w:r>
      <w:r w:rsidR="007B029E" w:rsidRPr="008421B8">
        <w:t>’</w:t>
      </w:r>
      <w:r w:rsidRPr="008421B8">
        <w:t>.</w:t>
      </w:r>
    </w:p>
    <w:p w14:paraId="32524352" w14:textId="7085FCFF" w:rsidR="005E60CC" w:rsidRPr="008421B8" w:rsidRDefault="005E60CC" w:rsidP="00B7660B">
      <w:pPr>
        <w:pStyle w:val="numberlist1"/>
      </w:pPr>
      <w:r w:rsidRPr="008421B8">
        <w:t xml:space="preserve">On domain controllers, ensure </w:t>
      </w:r>
      <w:r w:rsidR="007B029E" w:rsidRPr="008421B8">
        <w:t>‘</w:t>
      </w:r>
      <w:r w:rsidRPr="008421B8">
        <w:t>add workstations to domain</w:t>
      </w:r>
      <w:r w:rsidR="007B029E" w:rsidRPr="008421B8">
        <w:t>’</w:t>
      </w:r>
      <w:r w:rsidRPr="008421B8">
        <w:t xml:space="preserve"> setting is set to </w:t>
      </w:r>
      <w:r w:rsidR="007B029E" w:rsidRPr="008421B8">
        <w:t>‘</w:t>
      </w:r>
      <w:r w:rsidRPr="008421B8">
        <w:t>administrators</w:t>
      </w:r>
      <w:r w:rsidR="007B029E" w:rsidRPr="008421B8">
        <w:t>’</w:t>
      </w:r>
      <w:r w:rsidRPr="008421B8">
        <w:t>.</w:t>
      </w:r>
    </w:p>
    <w:p w14:paraId="03C50F5C" w14:textId="2302FEAB" w:rsidR="005E60CC" w:rsidRPr="008421B8" w:rsidRDefault="005E60CC" w:rsidP="00B7660B">
      <w:pPr>
        <w:pStyle w:val="numberlist1"/>
      </w:pPr>
      <w:r w:rsidRPr="008421B8">
        <w:t xml:space="preserve">Ensure </w:t>
      </w:r>
      <w:r w:rsidR="007B029E" w:rsidRPr="008421B8">
        <w:t>‘</w:t>
      </w:r>
      <w:r w:rsidRPr="008421B8">
        <w:t>adjust memory quotas for a process</w:t>
      </w:r>
      <w:r w:rsidR="007B029E" w:rsidRPr="008421B8">
        <w:t>’</w:t>
      </w:r>
      <w:r w:rsidRPr="008421B8">
        <w:t xml:space="preserve"> is set to </w:t>
      </w:r>
      <w:r w:rsidR="007B029E" w:rsidRPr="008421B8">
        <w:t>‘a</w:t>
      </w:r>
      <w:r w:rsidRPr="008421B8">
        <w:t xml:space="preserve">dministrators, local service, </w:t>
      </w:r>
      <w:proofErr w:type="gramStart"/>
      <w:r w:rsidRPr="008421B8">
        <w:t>network</w:t>
      </w:r>
      <w:proofErr w:type="gramEnd"/>
      <w:r w:rsidRPr="008421B8">
        <w:t xml:space="preserve"> service</w:t>
      </w:r>
      <w:r w:rsidR="007B029E" w:rsidRPr="008421B8">
        <w:t>’</w:t>
      </w:r>
      <w:r w:rsidRPr="008421B8">
        <w:t>.</w:t>
      </w:r>
    </w:p>
    <w:p w14:paraId="0FDCC087" w14:textId="32BD841F" w:rsidR="00ED438D" w:rsidRPr="008421B8" w:rsidRDefault="005E60CC" w:rsidP="00B7660B">
      <w:pPr>
        <w:pStyle w:val="numberlist1"/>
      </w:pPr>
      <w:r w:rsidRPr="008421B8">
        <w:lastRenderedPageBreak/>
        <w:t xml:space="preserve">Configure </w:t>
      </w:r>
      <w:r w:rsidR="007B029E" w:rsidRPr="008421B8">
        <w:t>‘</w:t>
      </w:r>
      <w:r w:rsidRPr="008421B8">
        <w:t>allow log on locally</w:t>
      </w:r>
      <w:r w:rsidR="007B029E" w:rsidRPr="008421B8">
        <w:t>’</w:t>
      </w:r>
      <w:r w:rsidRPr="008421B8">
        <w:t xml:space="preserve"> as follows:</w:t>
      </w:r>
    </w:p>
    <w:p w14:paraId="0E708B1D" w14:textId="77777777" w:rsidR="009C5C77" w:rsidRPr="008421B8" w:rsidRDefault="005E60CC" w:rsidP="00B7660B">
      <w:pPr>
        <w:pStyle w:val="numberlist2"/>
      </w:pPr>
      <w:r w:rsidRPr="008421B8">
        <w:t>Domain controller: Administrators, Enterprise Domain Controllers</w:t>
      </w:r>
    </w:p>
    <w:p w14:paraId="4AC47846" w14:textId="0E959907" w:rsidR="00ED438D" w:rsidRPr="008421B8" w:rsidRDefault="005E60CC" w:rsidP="00B7660B">
      <w:pPr>
        <w:pStyle w:val="numberlist2"/>
      </w:pPr>
      <w:r w:rsidRPr="008421B8">
        <w:t>Member server: Administrators</w:t>
      </w:r>
    </w:p>
    <w:p w14:paraId="7297C524" w14:textId="06AD54D8" w:rsidR="00ED438D" w:rsidRPr="008421B8" w:rsidRDefault="00ED438D" w:rsidP="00B7660B">
      <w:pPr>
        <w:pStyle w:val="numberlist1"/>
      </w:pPr>
      <w:r w:rsidRPr="008421B8">
        <w:t xml:space="preserve">Configure </w:t>
      </w:r>
      <w:r w:rsidR="007B029E" w:rsidRPr="008421B8">
        <w:t>‘</w:t>
      </w:r>
      <w:r w:rsidRPr="008421B8">
        <w:t>allow log on through Remote Desktop Services</w:t>
      </w:r>
      <w:r w:rsidR="007B029E" w:rsidRPr="008421B8">
        <w:t>’</w:t>
      </w:r>
    </w:p>
    <w:p w14:paraId="41FA5BC1" w14:textId="77777777" w:rsidR="00ED438D" w:rsidRPr="008421B8" w:rsidRDefault="00ED438D" w:rsidP="001C6E55">
      <w:pPr>
        <w:pStyle w:val="numberlist2"/>
        <w:numPr>
          <w:ilvl w:val="0"/>
          <w:numId w:val="15"/>
        </w:numPr>
        <w:ind w:left="1080"/>
        <w:pPrChange w:id="85" w:author="Poe, Penny L" w:date="2017-10-23T11:09:00Z">
          <w:pPr>
            <w:pStyle w:val="numberlist2"/>
            <w:numPr>
              <w:numId w:val="35"/>
            </w:numPr>
            <w:tabs>
              <w:tab w:val="num" w:pos="360"/>
            </w:tabs>
          </w:pPr>
        </w:pPrChange>
      </w:pPr>
      <w:r w:rsidRPr="008421B8">
        <w:t>Domain controller: Administrators</w:t>
      </w:r>
    </w:p>
    <w:p w14:paraId="00B1D88A" w14:textId="3C9EDDA5" w:rsidR="00ED438D" w:rsidRPr="008421B8" w:rsidRDefault="00ED438D" w:rsidP="001C6E55">
      <w:pPr>
        <w:pStyle w:val="numberlist2"/>
        <w:numPr>
          <w:ilvl w:val="0"/>
          <w:numId w:val="15"/>
        </w:numPr>
        <w:ind w:left="1080"/>
        <w:pPrChange w:id="86" w:author="Poe, Penny L" w:date="2017-10-23T11:09:00Z">
          <w:pPr>
            <w:pStyle w:val="numberlist2"/>
            <w:numPr>
              <w:numId w:val="35"/>
            </w:numPr>
            <w:tabs>
              <w:tab w:val="num" w:pos="360"/>
            </w:tabs>
          </w:pPr>
        </w:pPrChange>
      </w:pPr>
      <w:r w:rsidRPr="008421B8">
        <w:t>Member server: Administrators, Remote Desktop Users</w:t>
      </w:r>
    </w:p>
    <w:p w14:paraId="06B9EF69" w14:textId="4F272D17" w:rsidR="009C5C77" w:rsidRPr="008421B8" w:rsidRDefault="009C5C77" w:rsidP="00B7660B">
      <w:pPr>
        <w:pStyle w:val="numberlist1"/>
      </w:pPr>
      <w:r w:rsidRPr="008421B8">
        <w:t xml:space="preserve">Ensure </w:t>
      </w:r>
      <w:r w:rsidR="007B029E" w:rsidRPr="008421B8">
        <w:t>‘</w:t>
      </w:r>
      <w:r w:rsidR="00F9503F" w:rsidRPr="008421B8">
        <w:t>b</w:t>
      </w:r>
      <w:r w:rsidRPr="008421B8">
        <w:t>ack up files and directories</w:t>
      </w:r>
      <w:r w:rsidR="007B029E" w:rsidRPr="008421B8">
        <w:t>’</w:t>
      </w:r>
      <w:r w:rsidRPr="008421B8">
        <w:t xml:space="preserve"> is set to </w:t>
      </w:r>
      <w:r w:rsidR="007B029E" w:rsidRPr="008421B8">
        <w:t>‘</w:t>
      </w:r>
      <w:r w:rsidRPr="008421B8">
        <w:t>administrators</w:t>
      </w:r>
      <w:r w:rsidR="007B029E" w:rsidRPr="008421B8">
        <w:t>’</w:t>
      </w:r>
    </w:p>
    <w:p w14:paraId="50145A62" w14:textId="5AE111D4" w:rsidR="00F9503F" w:rsidRPr="008421B8" w:rsidRDefault="00F9503F" w:rsidP="00B7660B">
      <w:pPr>
        <w:pStyle w:val="numberlist1"/>
      </w:pPr>
      <w:r w:rsidRPr="008421B8">
        <w:t xml:space="preserve">Ensure </w:t>
      </w:r>
      <w:r w:rsidR="007B029E" w:rsidRPr="008421B8">
        <w:t>‘</w:t>
      </w:r>
      <w:r w:rsidRPr="008421B8">
        <w:t>change the system time</w:t>
      </w:r>
      <w:r w:rsidR="007B029E" w:rsidRPr="008421B8">
        <w:t>’</w:t>
      </w:r>
      <w:r w:rsidRPr="008421B8">
        <w:t xml:space="preserve"> is set to </w:t>
      </w:r>
      <w:r w:rsidR="007B029E" w:rsidRPr="008421B8">
        <w:t>‘</w:t>
      </w:r>
      <w:r w:rsidRPr="008421B8">
        <w:t>administrators, local service</w:t>
      </w:r>
      <w:r w:rsidR="007B029E" w:rsidRPr="008421B8">
        <w:t>’</w:t>
      </w:r>
      <w:r w:rsidRPr="008421B8">
        <w:t>.</w:t>
      </w:r>
    </w:p>
    <w:p w14:paraId="0731F4C3" w14:textId="113F5BDF" w:rsidR="00F9503F" w:rsidRPr="008421B8" w:rsidRDefault="00F9503F" w:rsidP="00B7660B">
      <w:pPr>
        <w:pStyle w:val="numberlist1"/>
      </w:pPr>
      <w:r w:rsidRPr="008421B8">
        <w:t xml:space="preserve">Ensure </w:t>
      </w:r>
      <w:r w:rsidR="007B029E" w:rsidRPr="008421B8">
        <w:t>‘</w:t>
      </w:r>
      <w:r w:rsidRPr="008421B8">
        <w:t>change the time zone</w:t>
      </w:r>
      <w:r w:rsidR="007B029E" w:rsidRPr="008421B8">
        <w:t>’</w:t>
      </w:r>
      <w:r w:rsidRPr="008421B8">
        <w:t xml:space="preserve"> is set to </w:t>
      </w:r>
      <w:r w:rsidR="007B029E" w:rsidRPr="008421B8">
        <w:t>‘</w:t>
      </w:r>
      <w:r w:rsidRPr="008421B8">
        <w:t>administrators, local service</w:t>
      </w:r>
      <w:r w:rsidR="007B029E" w:rsidRPr="008421B8">
        <w:t>’</w:t>
      </w:r>
      <w:r w:rsidRPr="008421B8">
        <w:t>.</w:t>
      </w:r>
    </w:p>
    <w:p w14:paraId="0570CE4F" w14:textId="73EEFB04" w:rsidR="00F9503F" w:rsidRPr="008421B8" w:rsidRDefault="00F9503F" w:rsidP="00B7660B">
      <w:pPr>
        <w:pStyle w:val="numberlist1"/>
      </w:pPr>
      <w:r w:rsidRPr="008421B8">
        <w:t xml:space="preserve">Ensure </w:t>
      </w:r>
      <w:r w:rsidR="007B029E" w:rsidRPr="008421B8">
        <w:t>‘</w:t>
      </w:r>
      <w:r w:rsidRPr="008421B8">
        <w:t xml:space="preserve">create a </w:t>
      </w:r>
      <w:proofErr w:type="spellStart"/>
      <w:r w:rsidRPr="008421B8">
        <w:t>pagefile</w:t>
      </w:r>
      <w:proofErr w:type="spellEnd"/>
      <w:r w:rsidR="007B029E" w:rsidRPr="008421B8">
        <w:t>’</w:t>
      </w:r>
      <w:r w:rsidRPr="008421B8">
        <w:t xml:space="preserve"> is set to </w:t>
      </w:r>
      <w:r w:rsidR="007B029E" w:rsidRPr="008421B8">
        <w:t>‘</w:t>
      </w:r>
      <w:r w:rsidRPr="008421B8">
        <w:t>administrators</w:t>
      </w:r>
      <w:r w:rsidR="007B029E" w:rsidRPr="008421B8">
        <w:t>’.</w:t>
      </w:r>
    </w:p>
    <w:p w14:paraId="5E36D5DF" w14:textId="78558B6F" w:rsidR="00F9503F" w:rsidRPr="008421B8" w:rsidRDefault="00F9503F" w:rsidP="00B7660B">
      <w:pPr>
        <w:pStyle w:val="numberlist1"/>
      </w:pPr>
      <w:r w:rsidRPr="008421B8">
        <w:t xml:space="preserve">Ensure </w:t>
      </w:r>
      <w:r w:rsidR="007B029E" w:rsidRPr="008421B8">
        <w:t>‘</w:t>
      </w:r>
      <w:r w:rsidRPr="008421B8">
        <w:t>create a token object</w:t>
      </w:r>
      <w:r w:rsidR="007B029E" w:rsidRPr="008421B8">
        <w:t>’</w:t>
      </w:r>
      <w:r w:rsidRPr="008421B8">
        <w:t xml:space="preserve"> is set to </w:t>
      </w:r>
      <w:r w:rsidR="007B029E" w:rsidRPr="008421B8">
        <w:t>‘</w:t>
      </w:r>
      <w:r w:rsidRPr="008421B8">
        <w:t>no one</w:t>
      </w:r>
      <w:r w:rsidR="007B029E" w:rsidRPr="008421B8">
        <w:t>’.</w:t>
      </w:r>
    </w:p>
    <w:p w14:paraId="354EE2E9" w14:textId="7764F4FB" w:rsidR="00F9503F" w:rsidRPr="008421B8" w:rsidRDefault="00F9503F" w:rsidP="00B7660B">
      <w:pPr>
        <w:pStyle w:val="numberlist1"/>
      </w:pPr>
      <w:r w:rsidRPr="008421B8">
        <w:t xml:space="preserve">Ensure </w:t>
      </w:r>
      <w:r w:rsidR="007B029E" w:rsidRPr="008421B8">
        <w:t>‘</w:t>
      </w:r>
      <w:r w:rsidRPr="008421B8">
        <w:t>create global objects</w:t>
      </w:r>
      <w:r w:rsidR="007B029E" w:rsidRPr="008421B8">
        <w:t>’</w:t>
      </w:r>
      <w:r w:rsidRPr="008421B8">
        <w:t xml:space="preserve"> is set to </w:t>
      </w:r>
      <w:r w:rsidR="007B029E" w:rsidRPr="008421B8">
        <w:t>‘</w:t>
      </w:r>
      <w:r w:rsidRPr="008421B8">
        <w:t>administrators, local service, network service, service</w:t>
      </w:r>
      <w:r w:rsidR="007B029E" w:rsidRPr="008421B8">
        <w:t>’.</w:t>
      </w:r>
    </w:p>
    <w:p w14:paraId="6703B678" w14:textId="28C3D948" w:rsidR="007B029E" w:rsidRPr="008421B8" w:rsidRDefault="00F9503F" w:rsidP="00B7660B">
      <w:pPr>
        <w:pStyle w:val="numberlist1"/>
      </w:pPr>
      <w:r w:rsidRPr="008421B8">
        <w:t xml:space="preserve">Ensure </w:t>
      </w:r>
      <w:r w:rsidR="007B029E" w:rsidRPr="008421B8">
        <w:t>‘</w:t>
      </w:r>
      <w:r w:rsidRPr="008421B8">
        <w:t>create permanent shared objects</w:t>
      </w:r>
      <w:r w:rsidR="007B029E" w:rsidRPr="008421B8">
        <w:t>’</w:t>
      </w:r>
      <w:r w:rsidRPr="008421B8">
        <w:t xml:space="preserve"> is set to </w:t>
      </w:r>
      <w:r w:rsidR="007B029E" w:rsidRPr="008421B8">
        <w:t>‘</w:t>
      </w:r>
      <w:r w:rsidRPr="008421B8">
        <w:t>no one</w:t>
      </w:r>
      <w:r w:rsidR="007B029E" w:rsidRPr="008421B8">
        <w:t>’.</w:t>
      </w:r>
    </w:p>
    <w:p w14:paraId="30688FBC" w14:textId="7E56BF2F" w:rsidR="00F9503F" w:rsidRPr="008421B8" w:rsidRDefault="00974830" w:rsidP="00B7660B">
      <w:pPr>
        <w:pStyle w:val="numberlist1"/>
      </w:pPr>
      <w:r w:rsidRPr="008421B8">
        <w:t>Set</w:t>
      </w:r>
      <w:r w:rsidR="00F9503F" w:rsidRPr="008421B8">
        <w:t xml:space="preserve"> </w:t>
      </w:r>
      <w:r w:rsidR="007B029E" w:rsidRPr="008421B8">
        <w:t>‘</w:t>
      </w:r>
      <w:r w:rsidR="00F9503F" w:rsidRPr="008421B8">
        <w:t>create symbolic links</w:t>
      </w:r>
      <w:r w:rsidR="007B029E" w:rsidRPr="008421B8">
        <w:t>’</w:t>
      </w:r>
      <w:r w:rsidRPr="008421B8">
        <w:t xml:space="preserve"> to </w:t>
      </w:r>
      <w:r w:rsidR="007B029E" w:rsidRPr="008421B8">
        <w:t>‘</w:t>
      </w:r>
      <w:r w:rsidRPr="008421B8">
        <w:t>administrators</w:t>
      </w:r>
      <w:r w:rsidR="007B029E" w:rsidRPr="008421B8">
        <w:t>’.</w:t>
      </w:r>
    </w:p>
    <w:p w14:paraId="4A0BDF3C" w14:textId="77F49DD5" w:rsidR="00CD228E" w:rsidRPr="008421B8" w:rsidRDefault="00CD228E" w:rsidP="00B7660B">
      <w:pPr>
        <w:pStyle w:val="numberlist1"/>
      </w:pPr>
      <w:r w:rsidRPr="008421B8">
        <w:t xml:space="preserve">Ensure </w:t>
      </w:r>
      <w:r w:rsidR="007B029E" w:rsidRPr="008421B8">
        <w:t>‘</w:t>
      </w:r>
      <w:r w:rsidRPr="008421B8">
        <w:t>debug programs</w:t>
      </w:r>
      <w:r w:rsidR="007B029E" w:rsidRPr="008421B8">
        <w:t>’</w:t>
      </w:r>
      <w:r w:rsidRPr="008421B8">
        <w:t xml:space="preserve"> is set to </w:t>
      </w:r>
      <w:r w:rsidR="007B029E" w:rsidRPr="008421B8">
        <w:t>‘</w:t>
      </w:r>
      <w:r w:rsidRPr="008421B8">
        <w:t>administrators</w:t>
      </w:r>
      <w:r w:rsidR="007B029E" w:rsidRPr="008421B8">
        <w:t>’</w:t>
      </w:r>
      <w:r w:rsidRPr="008421B8">
        <w:t>.</w:t>
      </w:r>
    </w:p>
    <w:p w14:paraId="035EB52F" w14:textId="66AEFE7F" w:rsidR="00CD228E" w:rsidRPr="008421B8" w:rsidRDefault="00CD228E" w:rsidP="00B7660B">
      <w:pPr>
        <w:pStyle w:val="numberlist1"/>
      </w:pPr>
      <w:r w:rsidRPr="008421B8">
        <w:t xml:space="preserve">Ensure </w:t>
      </w:r>
      <w:r w:rsidR="007B029E" w:rsidRPr="008421B8">
        <w:t>‘</w:t>
      </w:r>
      <w:r w:rsidRPr="008421B8">
        <w:t>deny log on as a batch job</w:t>
      </w:r>
      <w:r w:rsidR="007B029E" w:rsidRPr="008421B8">
        <w:t>’</w:t>
      </w:r>
      <w:r w:rsidRPr="008421B8">
        <w:t xml:space="preserve"> to include </w:t>
      </w:r>
      <w:r w:rsidR="007B029E" w:rsidRPr="008421B8">
        <w:t>‘</w:t>
      </w:r>
      <w:r w:rsidRPr="008421B8">
        <w:t>guests</w:t>
      </w:r>
      <w:r w:rsidR="007B029E" w:rsidRPr="008421B8">
        <w:t>’</w:t>
      </w:r>
      <w:r w:rsidRPr="008421B8">
        <w:t>.</w:t>
      </w:r>
    </w:p>
    <w:p w14:paraId="3361E208" w14:textId="36D1951A" w:rsidR="00CD228E" w:rsidRPr="008421B8" w:rsidRDefault="00CD228E" w:rsidP="00B7660B">
      <w:pPr>
        <w:pStyle w:val="numberlist1"/>
      </w:pPr>
      <w:r w:rsidRPr="008421B8">
        <w:t xml:space="preserve">Ensure </w:t>
      </w:r>
      <w:r w:rsidR="007B029E" w:rsidRPr="008421B8">
        <w:t>‘</w:t>
      </w:r>
      <w:r w:rsidRPr="008421B8">
        <w:t>deny log on as a service</w:t>
      </w:r>
      <w:r w:rsidR="007B029E" w:rsidRPr="008421B8">
        <w:t>’</w:t>
      </w:r>
      <w:r w:rsidRPr="008421B8">
        <w:t xml:space="preserve"> to include </w:t>
      </w:r>
      <w:r w:rsidR="007B029E" w:rsidRPr="008421B8">
        <w:t>‘</w:t>
      </w:r>
      <w:r w:rsidRPr="008421B8">
        <w:t>guests</w:t>
      </w:r>
      <w:r w:rsidR="007B029E" w:rsidRPr="008421B8">
        <w:t>’</w:t>
      </w:r>
      <w:r w:rsidRPr="008421B8">
        <w:t>.</w:t>
      </w:r>
    </w:p>
    <w:p w14:paraId="120FA573" w14:textId="7FB018D9" w:rsidR="00CD228E" w:rsidRPr="008421B8" w:rsidRDefault="00CD228E" w:rsidP="00B7660B">
      <w:pPr>
        <w:pStyle w:val="numberlist1"/>
      </w:pPr>
      <w:r w:rsidRPr="008421B8">
        <w:t xml:space="preserve">Ensure </w:t>
      </w:r>
      <w:r w:rsidR="007B029E" w:rsidRPr="008421B8">
        <w:t>‘</w:t>
      </w:r>
      <w:r w:rsidRPr="008421B8">
        <w:t>log on locally</w:t>
      </w:r>
      <w:r w:rsidR="007B029E" w:rsidRPr="008421B8">
        <w:t>’</w:t>
      </w:r>
      <w:r w:rsidRPr="008421B8">
        <w:t xml:space="preserve"> to include </w:t>
      </w:r>
      <w:r w:rsidR="007B029E" w:rsidRPr="008421B8">
        <w:t>‘</w:t>
      </w:r>
      <w:r w:rsidRPr="008421B8">
        <w:t>guests</w:t>
      </w:r>
      <w:r w:rsidR="007B029E" w:rsidRPr="008421B8">
        <w:t>’</w:t>
      </w:r>
      <w:r w:rsidRPr="008421B8">
        <w:t>.</w:t>
      </w:r>
    </w:p>
    <w:p w14:paraId="28829FA3" w14:textId="26305E41" w:rsidR="00CD228E" w:rsidRPr="008421B8" w:rsidRDefault="00CD228E" w:rsidP="00B7660B">
      <w:pPr>
        <w:pStyle w:val="numberlist1"/>
      </w:pPr>
      <w:r w:rsidRPr="008421B8">
        <w:t xml:space="preserve">Configure </w:t>
      </w:r>
      <w:r w:rsidR="007B029E" w:rsidRPr="008421B8">
        <w:t>‘</w:t>
      </w:r>
      <w:r w:rsidRPr="008421B8">
        <w:t>enable computer and user accounts to be trusted for delegation</w:t>
      </w:r>
      <w:r w:rsidR="007B029E" w:rsidRPr="008421B8">
        <w:t>’</w:t>
      </w:r>
    </w:p>
    <w:p w14:paraId="12943FDD" w14:textId="3DEFA1CE" w:rsidR="00CD228E" w:rsidRPr="008421B8" w:rsidRDefault="00CD228E" w:rsidP="001C6E55">
      <w:pPr>
        <w:pStyle w:val="numberlist2"/>
        <w:numPr>
          <w:ilvl w:val="0"/>
          <w:numId w:val="16"/>
        </w:numPr>
        <w:ind w:left="1080"/>
        <w:pPrChange w:id="87" w:author="Poe, Penny L" w:date="2017-10-23T11:09:00Z">
          <w:pPr>
            <w:pStyle w:val="numberlist2"/>
            <w:numPr>
              <w:numId w:val="36"/>
            </w:numPr>
            <w:tabs>
              <w:tab w:val="num" w:pos="360"/>
            </w:tabs>
          </w:pPr>
        </w:pPrChange>
      </w:pPr>
      <w:r w:rsidRPr="008421B8">
        <w:t>Domain controller: Administrators</w:t>
      </w:r>
    </w:p>
    <w:p w14:paraId="2D1F34ED" w14:textId="528BD6C5" w:rsidR="00CD228E" w:rsidRPr="008421B8" w:rsidRDefault="00CD228E" w:rsidP="00B7660B">
      <w:pPr>
        <w:pStyle w:val="numberlist2"/>
      </w:pPr>
      <w:r w:rsidRPr="008421B8">
        <w:t>Member server: No one</w:t>
      </w:r>
    </w:p>
    <w:p w14:paraId="59BB32FC" w14:textId="7B1DD22F" w:rsidR="00CD228E" w:rsidRPr="008421B8" w:rsidRDefault="00CD228E" w:rsidP="00B7660B">
      <w:pPr>
        <w:pStyle w:val="numberlist1"/>
      </w:pPr>
      <w:r w:rsidRPr="008421B8">
        <w:t xml:space="preserve">Ensure </w:t>
      </w:r>
      <w:r w:rsidR="007B029E" w:rsidRPr="008421B8">
        <w:t>‘</w:t>
      </w:r>
      <w:r w:rsidRPr="008421B8">
        <w:t>force shutdown from a remote system</w:t>
      </w:r>
      <w:r w:rsidR="007B029E" w:rsidRPr="008421B8">
        <w:t>’</w:t>
      </w:r>
      <w:r w:rsidRPr="008421B8">
        <w:t xml:space="preserve"> is set to </w:t>
      </w:r>
      <w:r w:rsidR="007B029E" w:rsidRPr="008421B8">
        <w:t>‘</w:t>
      </w:r>
      <w:r w:rsidRPr="008421B8">
        <w:t>administrators</w:t>
      </w:r>
      <w:r w:rsidR="007B029E" w:rsidRPr="008421B8">
        <w:t>’</w:t>
      </w:r>
      <w:r w:rsidRPr="008421B8">
        <w:t>.</w:t>
      </w:r>
    </w:p>
    <w:p w14:paraId="3021B84B" w14:textId="671935D4" w:rsidR="00CD228E" w:rsidRPr="008421B8" w:rsidRDefault="00741F67" w:rsidP="00B7660B">
      <w:pPr>
        <w:pStyle w:val="numberlist1"/>
      </w:pPr>
      <w:r w:rsidRPr="008421B8">
        <w:t>Enable setting ‘Network access: Do not allow storage of passwords and credentials for network authentication’.</w:t>
      </w:r>
    </w:p>
    <w:p w14:paraId="21CEE9DB" w14:textId="6673A51F" w:rsidR="00441FE1" w:rsidRPr="008421B8" w:rsidRDefault="00AD1208" w:rsidP="00B7660B">
      <w:pPr>
        <w:pStyle w:val="numberlist1"/>
      </w:pPr>
      <w:r w:rsidRPr="008421B8">
        <w:t xml:space="preserve">Ensure ‘allow </w:t>
      </w:r>
      <w:proofErr w:type="spellStart"/>
      <w:r w:rsidRPr="008421B8">
        <w:t>LocalSystem</w:t>
      </w:r>
      <w:proofErr w:type="spellEnd"/>
      <w:r w:rsidRPr="008421B8">
        <w:t xml:space="preserve"> NULL sessions fallback’ is set to disabled.</w:t>
      </w:r>
    </w:p>
    <w:p w14:paraId="1162FC4B" w14:textId="3CFCAB24" w:rsidR="00685B0C" w:rsidRDefault="00685B0C" w:rsidP="00B7660B">
      <w:pPr>
        <w:pStyle w:val="numberlist1"/>
      </w:pPr>
      <w:r>
        <w:t>Configure server to prevent the ability of anonymous users to enumerate SAM accounts and shares.</w:t>
      </w:r>
    </w:p>
    <w:p w14:paraId="4D9A8C14" w14:textId="068F34DD" w:rsidR="00685B0C" w:rsidRDefault="00E30D62" w:rsidP="00B7660B">
      <w:pPr>
        <w:pStyle w:val="numberlist1"/>
      </w:pPr>
      <w:r>
        <w:t xml:space="preserve">Configure the “LAN Manager Authentication Level” security option to “Send NTLMv2 response only. Refuse LM &amp; NTLM”. </w:t>
      </w:r>
    </w:p>
    <w:p w14:paraId="3EEBABCC" w14:textId="246FEB1A" w:rsidR="00E30D62" w:rsidRDefault="00D94110" w:rsidP="00B7660B">
      <w:pPr>
        <w:pStyle w:val="numberlist1"/>
      </w:pPr>
      <w:r>
        <w:t xml:space="preserve">Disable the ability to store LAN Manager </w:t>
      </w:r>
      <w:proofErr w:type="gramStart"/>
      <w:r>
        <w:t>password</w:t>
      </w:r>
      <w:proofErr w:type="gramEnd"/>
      <w:r>
        <w:t xml:space="preserve"> hashes within the local user account database.</w:t>
      </w:r>
    </w:p>
    <w:p w14:paraId="749B07BA" w14:textId="25CDDA95" w:rsidR="00D94110" w:rsidRDefault="00D94110" w:rsidP="00B7660B">
      <w:pPr>
        <w:pStyle w:val="numberlist1"/>
      </w:pPr>
      <w:r>
        <w:t xml:space="preserve">Restrict the ability to shut </w:t>
      </w:r>
      <w:r w:rsidR="007B4238">
        <w:t>down the</w:t>
      </w:r>
      <w:r>
        <w:t xml:space="preserve"> server to appropriate administrators only.</w:t>
      </w:r>
    </w:p>
    <w:p w14:paraId="73F18C03" w14:textId="18580E70" w:rsidR="0062178A" w:rsidRDefault="007B4238" w:rsidP="00B7660B">
      <w:pPr>
        <w:pStyle w:val="numberlist1"/>
      </w:pPr>
      <w:r>
        <w:t>Require users to log on to the server in order to shut down the server.</w:t>
      </w:r>
      <w:r w:rsidR="0062178A">
        <w:t xml:space="preserve"> (Disable </w:t>
      </w:r>
      <w:r w:rsidR="00A742A9">
        <w:t>‘</w:t>
      </w:r>
      <w:proofErr w:type="gramStart"/>
      <w:r w:rsidR="0062178A">
        <w:t>do</w:t>
      </w:r>
      <w:proofErr w:type="gramEnd"/>
      <w:r w:rsidR="0062178A">
        <w:t xml:space="preserve"> not require CTRL+ALT+DEL and disable “a</w:t>
      </w:r>
      <w:r w:rsidR="0062178A" w:rsidRPr="0062178A">
        <w:t>llow system to be shut down without having to log on</w:t>
      </w:r>
      <w:r w:rsidR="00A742A9">
        <w:t>’</w:t>
      </w:r>
      <w:r w:rsidR="0062178A">
        <w:t>)</w:t>
      </w:r>
      <w:r w:rsidR="00A742A9">
        <w:t>.</w:t>
      </w:r>
    </w:p>
    <w:p w14:paraId="4DB0EF2C" w14:textId="6C5924E3" w:rsidR="0062178A" w:rsidRDefault="0062178A" w:rsidP="00B7660B">
      <w:pPr>
        <w:pStyle w:val="numberlist1"/>
      </w:pPr>
      <w:r>
        <w:t>Do not display username of last user account that logged in.</w:t>
      </w:r>
    </w:p>
    <w:p w14:paraId="0AF1766F" w14:textId="17F32B1B" w:rsidR="0062178A" w:rsidRDefault="0062178A" w:rsidP="00B7660B">
      <w:pPr>
        <w:pStyle w:val="numberlist1"/>
      </w:pPr>
      <w:r>
        <w:t xml:space="preserve">Require </w:t>
      </w:r>
      <w:r w:rsidR="00E92158">
        <w:t>‘</w:t>
      </w:r>
      <w:r>
        <w:t>minimum session security for NTLM SSP (including secure RPC) clients</w:t>
      </w:r>
      <w:r w:rsidR="00E92158">
        <w:t>’</w:t>
      </w:r>
      <w:r>
        <w:t xml:space="preserve"> to </w:t>
      </w:r>
      <w:r w:rsidR="00E92158">
        <w:t>‘</w:t>
      </w:r>
      <w:r w:rsidRPr="0062178A">
        <w:t xml:space="preserve">Require NTLMv2 session security, </w:t>
      </w:r>
      <w:proofErr w:type="gramStart"/>
      <w:r w:rsidRPr="0062178A">
        <w:t>Require</w:t>
      </w:r>
      <w:proofErr w:type="gramEnd"/>
      <w:r w:rsidRPr="0062178A">
        <w:t xml:space="preserve"> 128bit encryption</w:t>
      </w:r>
      <w:r w:rsidR="00E92158">
        <w:t>’.</w:t>
      </w:r>
    </w:p>
    <w:p w14:paraId="724E90AF" w14:textId="795E4F86" w:rsidR="0062178A" w:rsidRDefault="0062178A" w:rsidP="00B7660B">
      <w:pPr>
        <w:pStyle w:val="numberlist1"/>
      </w:pPr>
      <w:r>
        <w:lastRenderedPageBreak/>
        <w:t xml:space="preserve">Require </w:t>
      </w:r>
      <w:r w:rsidR="00A742A9">
        <w:t>‘</w:t>
      </w:r>
      <w:r>
        <w:t>minimum session security for NTLM SSP (including secure RPC) servers</w:t>
      </w:r>
      <w:r w:rsidR="00A742A9">
        <w:t>’</w:t>
      </w:r>
      <w:r>
        <w:t xml:space="preserve"> to </w:t>
      </w:r>
      <w:r w:rsidR="00A742A9">
        <w:t>‘</w:t>
      </w:r>
      <w:r w:rsidRPr="0062178A">
        <w:t xml:space="preserve">Require NTLMv2 session security, </w:t>
      </w:r>
      <w:proofErr w:type="gramStart"/>
      <w:r w:rsidRPr="0062178A">
        <w:t>Require</w:t>
      </w:r>
      <w:proofErr w:type="gramEnd"/>
      <w:r w:rsidRPr="0062178A">
        <w:t xml:space="preserve"> 128bit encryption</w:t>
      </w:r>
      <w:r w:rsidR="00A742A9">
        <w:t>’.</w:t>
      </w:r>
    </w:p>
    <w:p w14:paraId="64290AC4" w14:textId="095F7FE1" w:rsidR="00C873EE" w:rsidRDefault="007B4238" w:rsidP="00B7660B">
      <w:pPr>
        <w:pStyle w:val="numberlist1"/>
      </w:pPr>
      <w:r>
        <w:t>Service accounts must be audited in the same manner as user accounts.</w:t>
      </w:r>
    </w:p>
    <w:p w14:paraId="385F1A50" w14:textId="77777777" w:rsidR="00F5378C" w:rsidRDefault="00F5378C" w:rsidP="00B7660B">
      <w:pPr>
        <w:pStyle w:val="numberlist1"/>
      </w:pPr>
      <w:r w:rsidRPr="00F1125E">
        <w:t>Enforce secur</w:t>
      </w:r>
      <w:r>
        <w:t>ity settings on Windows servers using Group Policy.</w:t>
      </w:r>
    </w:p>
    <w:p w14:paraId="00A02590" w14:textId="77777777" w:rsidR="00F5378C" w:rsidRDefault="00F5378C" w:rsidP="00B7660B">
      <w:pPr>
        <w:pStyle w:val="numberlist1"/>
      </w:pPr>
      <w:r>
        <w:t>Turn off Windows Error Reporting.</w:t>
      </w:r>
    </w:p>
    <w:p w14:paraId="5EDB4A36" w14:textId="219C5BF3" w:rsidR="00F5378C" w:rsidRDefault="00F5378C" w:rsidP="00B7660B">
      <w:pPr>
        <w:pStyle w:val="numberlist1"/>
      </w:pPr>
      <w:r>
        <w:t>Disable Remote Assistance.</w:t>
      </w:r>
    </w:p>
    <w:p w14:paraId="5CC1316D" w14:textId="77777777" w:rsidR="003D3EA6" w:rsidRDefault="003D3EA6" w:rsidP="00B7660B">
      <w:pPr>
        <w:pStyle w:val="numberlist1"/>
      </w:pPr>
      <w:r>
        <w:t>Prevent collection of anonymous information by Microsoft by disabling customer feedback or customer experience improvement program, and other similar programs.</w:t>
      </w:r>
    </w:p>
    <w:p w14:paraId="2FB98E5D" w14:textId="77777777" w:rsidR="00C873EE" w:rsidRPr="00665ACA" w:rsidRDefault="00C873EE" w:rsidP="00B7660B">
      <w:pPr>
        <w:pStyle w:val="Body"/>
      </w:pPr>
    </w:p>
    <w:p w14:paraId="3195B320" w14:textId="0CA28657" w:rsidR="003002F5" w:rsidRDefault="003002F5" w:rsidP="003002F5">
      <w:pPr>
        <w:pStyle w:val="Heading4"/>
      </w:pPr>
      <w:r>
        <w:t>Web Servers</w:t>
      </w:r>
    </w:p>
    <w:p w14:paraId="5C56DD30" w14:textId="02EB66FB" w:rsidR="00073480" w:rsidRDefault="00073480" w:rsidP="001C6E55">
      <w:pPr>
        <w:pStyle w:val="numberlist1"/>
        <w:numPr>
          <w:ilvl w:val="0"/>
          <w:numId w:val="17"/>
        </w:numPr>
        <w:pPrChange w:id="88" w:author="Poe, Penny L" w:date="2017-10-23T11:09:00Z">
          <w:pPr>
            <w:pStyle w:val="numberlist1"/>
            <w:numPr>
              <w:numId w:val="37"/>
            </w:numPr>
            <w:tabs>
              <w:tab w:val="num" w:pos="360"/>
            </w:tabs>
          </w:pPr>
        </w:pPrChange>
      </w:pPr>
      <w:r>
        <w:t>The web server process must not run as the system administrator account.</w:t>
      </w:r>
    </w:p>
    <w:p w14:paraId="7F4E4285" w14:textId="7A88C040" w:rsidR="002D0442" w:rsidRDefault="002D0442" w:rsidP="00B7660B">
      <w:pPr>
        <w:pStyle w:val="numberlist1"/>
      </w:pPr>
      <w:r>
        <w:t xml:space="preserve">Create a dedicated physical disk or logical partition for web content. The physical disk or logical partition must be separate from </w:t>
      </w:r>
      <w:r w:rsidR="009B031C">
        <w:t>the Operating System (</w:t>
      </w:r>
      <w:r>
        <w:t>OS</w:t>
      </w:r>
      <w:r w:rsidR="009B031C">
        <w:t>)</w:t>
      </w:r>
      <w:r>
        <w:t xml:space="preserve"> and the web server application.</w:t>
      </w:r>
    </w:p>
    <w:p w14:paraId="0A6A2F56" w14:textId="173D2F24" w:rsidR="00EC0453" w:rsidRDefault="00EC0453" w:rsidP="00B7660B">
      <w:pPr>
        <w:pStyle w:val="numberlist1"/>
      </w:pPr>
      <w:r>
        <w:t xml:space="preserve">Remove or disable services installed by the web server that is but not required (e.g. FTP, SMTP, </w:t>
      </w:r>
      <w:ins w:id="89" w:author="Poe, Penny L" w:date="2017-10-23T10:58:00Z">
        <w:r w:rsidR="001815BA">
          <w:t xml:space="preserve">and </w:t>
        </w:r>
      </w:ins>
      <w:r>
        <w:t>Internet Printing).</w:t>
      </w:r>
    </w:p>
    <w:p w14:paraId="03C74FA3" w14:textId="1046C2FC" w:rsidR="009D02D2" w:rsidRDefault="009D02D2" w:rsidP="00B7660B">
      <w:pPr>
        <w:pStyle w:val="numberlist1"/>
      </w:pPr>
      <w:r>
        <w:t>Configure the web server process to run as a user with a limited set of privileges.</w:t>
      </w:r>
    </w:p>
    <w:p w14:paraId="1F650E89" w14:textId="2057CEA3" w:rsidR="00073480" w:rsidRDefault="00073480" w:rsidP="00B7660B">
      <w:pPr>
        <w:pStyle w:val="numberlist1"/>
      </w:pPr>
      <w:r>
        <w:t>Server hardware running multiple web server instances (virtual web servers) must be configured so that each web server instance supports its own logging.</w:t>
      </w:r>
    </w:p>
    <w:p w14:paraId="05D1D058" w14:textId="61E0AFDB" w:rsidR="009D02D2" w:rsidRDefault="00924911" w:rsidP="00B7660B">
      <w:pPr>
        <w:pStyle w:val="numberlist1"/>
      </w:pPr>
      <w:r>
        <w:t>Remove or disable unnecessary services, applications, and sample content</w:t>
      </w:r>
      <w:r w:rsidR="009D02D2">
        <w:t>, including scripts and executable code</w:t>
      </w:r>
      <w:r>
        <w:t>.</w:t>
      </w:r>
    </w:p>
    <w:p w14:paraId="1BDA4A0E" w14:textId="54DD4D88" w:rsidR="00073480" w:rsidRDefault="00073480" w:rsidP="00B7660B">
      <w:pPr>
        <w:pStyle w:val="numberlist1"/>
      </w:pPr>
      <w:r>
        <w:t xml:space="preserve">Access to web-based administrative tools such as </w:t>
      </w:r>
      <w:proofErr w:type="spellStart"/>
      <w:r>
        <w:t>webadminpwd</w:t>
      </w:r>
      <w:proofErr w:type="spellEnd"/>
      <w:r>
        <w:t xml:space="preserve">, </w:t>
      </w:r>
      <w:proofErr w:type="spellStart"/>
      <w:r>
        <w:t>webadminconf</w:t>
      </w:r>
      <w:proofErr w:type="spellEnd"/>
      <w:r>
        <w:t>, IIS Remote Administration (HTML) Tool, must be either removed or restricted to authorized systems administrators and TLS protected.</w:t>
      </w:r>
    </w:p>
    <w:p w14:paraId="5AFB37A1" w14:textId="001A599A" w:rsidR="00073480" w:rsidRDefault="00073480" w:rsidP="00B7660B">
      <w:pPr>
        <w:pStyle w:val="numberlist1"/>
      </w:pPr>
      <w:r>
        <w:t xml:space="preserve">Script interpreters, (e.g. Perl), must not reside in a directory that is published by the web server (e.g. </w:t>
      </w:r>
      <w:proofErr w:type="spellStart"/>
      <w:r>
        <w:t>cgi</w:t>
      </w:r>
      <w:proofErr w:type="spellEnd"/>
      <w:r>
        <w:t>-bin).</w:t>
      </w:r>
    </w:p>
    <w:p w14:paraId="48F4372A" w14:textId="70D24DE7" w:rsidR="00073480" w:rsidRDefault="00073480" w:rsidP="009B031C">
      <w:pPr>
        <w:pStyle w:val="numberlist1"/>
      </w:pPr>
      <w:r>
        <w:t xml:space="preserve">Web servers must not display the source code of any server-side executable content, including, but not limited to </w:t>
      </w:r>
      <w:r w:rsidR="009B031C">
        <w:t>Active Server Pages (</w:t>
      </w:r>
      <w:r>
        <w:t>ASP</w:t>
      </w:r>
      <w:r w:rsidR="009B031C">
        <w:t>)</w:t>
      </w:r>
      <w:r>
        <w:t>,</w:t>
      </w:r>
      <w:r w:rsidR="009B031C" w:rsidRPr="009B031C">
        <w:t xml:space="preserve"> Common Gateway Interface </w:t>
      </w:r>
      <w:r w:rsidR="009B031C">
        <w:t>(</w:t>
      </w:r>
      <w:r>
        <w:t>CGI</w:t>
      </w:r>
      <w:r w:rsidR="009B031C">
        <w:t>)</w:t>
      </w:r>
      <w:r>
        <w:t xml:space="preserve">, </w:t>
      </w:r>
      <w:r w:rsidR="009B031C" w:rsidRPr="009B031C">
        <w:t>Professional Hom</w:t>
      </w:r>
      <w:r w:rsidR="009B031C">
        <w:t>e Pages</w:t>
      </w:r>
      <w:r w:rsidR="009B031C" w:rsidRPr="009B031C">
        <w:t xml:space="preserve"> </w:t>
      </w:r>
      <w:r w:rsidR="009B031C">
        <w:t>(</w:t>
      </w:r>
      <w:r>
        <w:t>PHP</w:t>
      </w:r>
      <w:r w:rsidR="009B031C">
        <w:t>)</w:t>
      </w:r>
      <w:r>
        <w:t>, Perl, and Java.</w:t>
      </w:r>
    </w:p>
    <w:p w14:paraId="5BF51382" w14:textId="278A22AD" w:rsidR="00073480" w:rsidRDefault="00073480" w:rsidP="009B031C">
      <w:pPr>
        <w:pStyle w:val="numberlist1"/>
      </w:pPr>
      <w:r>
        <w:t>Web server must be configured to only execute CGI scripts that reside in authorized CGI binary directories.</w:t>
      </w:r>
    </w:p>
    <w:p w14:paraId="136EB7E0" w14:textId="4FC2A29E" w:rsidR="00073480" w:rsidRDefault="0018256E" w:rsidP="00B7660B">
      <w:pPr>
        <w:pStyle w:val="numberlist1"/>
      </w:pPr>
      <w:r>
        <w:t>Ownership and permissions on the CGI common directory must be set such that only the web server administrator account can create CGI script programs.</w:t>
      </w:r>
    </w:p>
    <w:p w14:paraId="78E578E9" w14:textId="4AF08B27" w:rsidR="0018256E" w:rsidRDefault="0018256E" w:rsidP="00B7660B">
      <w:pPr>
        <w:pStyle w:val="numberlist1"/>
      </w:pPr>
      <w:r>
        <w:t>Servers must be configured to disallow the “~” (home directory) option.</w:t>
      </w:r>
    </w:p>
    <w:p w14:paraId="091724B9" w14:textId="3B9BDC2A" w:rsidR="0018256E" w:rsidRDefault="0018256E" w:rsidP="00B7660B">
      <w:pPr>
        <w:pStyle w:val="numberlist1"/>
      </w:pPr>
      <w:r>
        <w:t>Automatic generation of directory listings (Apache option “Indexes”; IIS setting “Directory Browsing”) must not be enabled on a global basis. Automatic directory listing may optionally be enabled in specific directories, at the discretion of the web server administrator, provided that all of the following criteria are met:</w:t>
      </w:r>
    </w:p>
    <w:p w14:paraId="6A683A92" w14:textId="3335FC55" w:rsidR="0018256E" w:rsidRDefault="0018256E" w:rsidP="00B7660B">
      <w:pPr>
        <w:pStyle w:val="bullet2"/>
      </w:pPr>
      <w:r>
        <w:t>The directories contain no server –side executable content.</w:t>
      </w:r>
    </w:p>
    <w:p w14:paraId="391E251E" w14:textId="3D99965B" w:rsidR="0018256E" w:rsidRDefault="0018256E" w:rsidP="00B7660B">
      <w:pPr>
        <w:pStyle w:val="bullet2"/>
      </w:pPr>
      <w:r>
        <w:lastRenderedPageBreak/>
        <w:t>The directories contain no source code to any server-side executable content.</w:t>
      </w:r>
    </w:p>
    <w:p w14:paraId="5482BA60" w14:textId="0C156C0B" w:rsidR="0018256E" w:rsidRDefault="0018256E" w:rsidP="00B7660B">
      <w:pPr>
        <w:pStyle w:val="bullet2"/>
      </w:pPr>
      <w:r>
        <w:t>The directories contain no server configuration data or server log files.</w:t>
      </w:r>
    </w:p>
    <w:p w14:paraId="4829F128" w14:textId="2CDE93AD" w:rsidR="0018256E" w:rsidRDefault="0018256E" w:rsidP="00B7660B">
      <w:pPr>
        <w:pStyle w:val="bullet2"/>
      </w:pPr>
      <w:r>
        <w:t xml:space="preserve">The directories prohibit write access by all user or process, to include the web server process </w:t>
      </w:r>
      <w:proofErr w:type="spellStart"/>
      <w:r>
        <w:t>UserID</w:t>
      </w:r>
      <w:proofErr w:type="spellEnd"/>
      <w:r>
        <w:t>, except the web server administrator.</w:t>
      </w:r>
    </w:p>
    <w:p w14:paraId="71D417BB" w14:textId="77777777" w:rsidR="0018256E" w:rsidRDefault="0018256E" w:rsidP="00B7660B">
      <w:pPr>
        <w:pStyle w:val="continue1"/>
      </w:pPr>
    </w:p>
    <w:p w14:paraId="709F5080" w14:textId="3AE1CE23" w:rsidR="0018256E" w:rsidRDefault="0018256E" w:rsidP="00B7660B">
      <w:pPr>
        <w:pStyle w:val="numberlist1"/>
      </w:pPr>
      <w:r>
        <w:t>Server-side includes are permitted only for web pages which have be</w:t>
      </w:r>
      <w:r w:rsidR="008421B8">
        <w:t>en reviewed and determined safe.</w:t>
      </w:r>
    </w:p>
    <w:p w14:paraId="627FA772" w14:textId="18876CA7" w:rsidR="0018256E" w:rsidRDefault="0018256E" w:rsidP="00B7660B">
      <w:pPr>
        <w:pStyle w:val="numberlist1"/>
      </w:pPr>
      <w:r>
        <w:t>Symbolic links within the web server directory structure must be disabled.</w:t>
      </w:r>
    </w:p>
    <w:p w14:paraId="5647B8BF" w14:textId="63FC8965" w:rsidR="0018256E" w:rsidRDefault="0018256E" w:rsidP="00B7660B">
      <w:pPr>
        <w:pStyle w:val="numberlist1"/>
      </w:pPr>
      <w:r>
        <w:t>Explicit path names must be used when invoking external programs from within CGI scripts server-side executable content (CGI, ASP).</w:t>
      </w:r>
    </w:p>
    <w:p w14:paraId="1E600069" w14:textId="46AFDE1A" w:rsidR="0018256E" w:rsidRDefault="0018256E" w:rsidP="00B7660B">
      <w:pPr>
        <w:pStyle w:val="numberlist1"/>
      </w:pPr>
      <w:r>
        <w:t>When use of the PATH environment variable is required in a script, it must be set at the beginning of the script to prevent damage from subverted scripts.</w:t>
      </w:r>
    </w:p>
    <w:p w14:paraId="1BEF372E" w14:textId="77777777" w:rsidR="0018256E" w:rsidRPr="00073480" w:rsidRDefault="0018256E" w:rsidP="00B7660B">
      <w:pPr>
        <w:pStyle w:val="Body"/>
      </w:pPr>
    </w:p>
    <w:p w14:paraId="2A6DBA5E" w14:textId="791EE58B" w:rsidR="003002F5" w:rsidRDefault="003002F5" w:rsidP="003002F5">
      <w:pPr>
        <w:pStyle w:val="Heading4"/>
      </w:pPr>
      <w:r>
        <w:t>Virtual Servers</w:t>
      </w:r>
    </w:p>
    <w:p w14:paraId="0AB266D0" w14:textId="39605715" w:rsidR="003002F5" w:rsidRDefault="00007B43" w:rsidP="001C6E55">
      <w:pPr>
        <w:pStyle w:val="numberlist1"/>
        <w:numPr>
          <w:ilvl w:val="0"/>
          <w:numId w:val="18"/>
        </w:numPr>
        <w:pPrChange w:id="90" w:author="Poe, Penny L" w:date="2017-10-23T11:09:00Z">
          <w:pPr>
            <w:pStyle w:val="numberlist1"/>
            <w:numPr>
              <w:numId w:val="38"/>
            </w:numPr>
            <w:tabs>
              <w:tab w:val="num" w:pos="360"/>
            </w:tabs>
          </w:pPr>
        </w:pPrChange>
      </w:pPr>
      <w:r>
        <w:t xml:space="preserve">Virtualization must </w:t>
      </w:r>
      <w:r w:rsidR="009D02D2">
        <w:t>not introduce new communication paths between security zones or t</w:t>
      </w:r>
      <w:r w:rsidR="00802A06">
        <w:t>rust boundaries that would not otherwise exist in a non-virtualized architecture.</w:t>
      </w:r>
    </w:p>
    <w:p w14:paraId="74B4063D" w14:textId="35F580DB" w:rsidR="00802A06" w:rsidRDefault="00802A06" w:rsidP="00B7660B">
      <w:pPr>
        <w:pStyle w:val="numberlist1"/>
      </w:pPr>
      <w:r>
        <w:t>User-facing applications must not reside on the host system</w:t>
      </w:r>
      <w:r w:rsidR="00B9211E">
        <w:t xml:space="preserve"> (e.g. hypervisor)</w:t>
      </w:r>
      <w:r>
        <w:t>.</w:t>
      </w:r>
    </w:p>
    <w:p w14:paraId="2EA6A6F3" w14:textId="6AAF6C81" w:rsidR="00802A06" w:rsidRDefault="00802A06" w:rsidP="00B7660B">
      <w:pPr>
        <w:pStyle w:val="numberlist1"/>
      </w:pPr>
      <w:r>
        <w:t>Shared files and file systems between guest operating systems must be minimized and must never cross network segments of differing security zones.</w:t>
      </w:r>
    </w:p>
    <w:p w14:paraId="1B9FF58D" w14:textId="366978BC" w:rsidR="007D7CA5" w:rsidRDefault="007D7CA5" w:rsidP="00B7660B">
      <w:pPr>
        <w:pStyle w:val="numberlist1"/>
      </w:pPr>
      <w:r>
        <w:t>Promptly install software updates to guest operating system, as well as, applications running on the guest operating system.</w:t>
      </w:r>
    </w:p>
    <w:p w14:paraId="61206BC1" w14:textId="33D2AA93" w:rsidR="004A5880" w:rsidRDefault="004A5880" w:rsidP="00B7660B">
      <w:pPr>
        <w:pStyle w:val="numberlist1"/>
      </w:pPr>
      <w:r>
        <w:t xml:space="preserve">In each guest </w:t>
      </w:r>
      <w:proofErr w:type="gramStart"/>
      <w:r>
        <w:t>OS,</w:t>
      </w:r>
      <w:proofErr w:type="gramEnd"/>
      <w:r>
        <w:t xml:space="preserve"> disconnect unused virtual hardware (e.g. network adapters, serial and parallel ports, CD and floppy drives).</w:t>
      </w:r>
    </w:p>
    <w:p w14:paraId="66F546F1" w14:textId="77777777" w:rsidR="00802A06" w:rsidRDefault="00802A06" w:rsidP="00B7660B">
      <w:pPr>
        <w:pStyle w:val="Body"/>
      </w:pPr>
    </w:p>
    <w:p w14:paraId="021EC114" w14:textId="23B48923" w:rsidR="00B9211E" w:rsidRDefault="00B9211E" w:rsidP="00B9211E">
      <w:pPr>
        <w:pStyle w:val="Heading4"/>
      </w:pPr>
      <w:r>
        <w:t>Hypervisors</w:t>
      </w:r>
    </w:p>
    <w:p w14:paraId="6A56841F" w14:textId="265502DA" w:rsidR="00B9211E" w:rsidRDefault="00B9211E" w:rsidP="001C6E55">
      <w:pPr>
        <w:pStyle w:val="numberlist1"/>
        <w:numPr>
          <w:ilvl w:val="0"/>
          <w:numId w:val="19"/>
        </w:numPr>
        <w:pPrChange w:id="91" w:author="Poe, Penny L" w:date="2017-10-23T11:09:00Z">
          <w:pPr>
            <w:pStyle w:val="numberlist1"/>
            <w:numPr>
              <w:numId w:val="39"/>
            </w:numPr>
            <w:tabs>
              <w:tab w:val="num" w:pos="360"/>
            </w:tabs>
          </w:pPr>
        </w:pPrChange>
      </w:pPr>
      <w:r w:rsidRPr="00741F6F">
        <w:t>Secure access to the hypervisor by restricting access to the management interfaces (e.g. SSH, HTTPS) to authorized internal IP address or networks.</w:t>
      </w:r>
    </w:p>
    <w:p w14:paraId="24A6ABC3" w14:textId="77777777" w:rsidR="00B9211E" w:rsidRDefault="00B9211E" w:rsidP="00B7660B">
      <w:pPr>
        <w:pStyle w:val="numberlist1"/>
      </w:pPr>
      <w:r>
        <w:t>The management interface (e.g. SSH or HTTPS) of the host operating system (hypervisor) must not be accessible to the virtual machines.</w:t>
      </w:r>
    </w:p>
    <w:p w14:paraId="5E944526" w14:textId="77777777" w:rsidR="00B9211E" w:rsidRDefault="00B9211E" w:rsidP="00B7660B">
      <w:pPr>
        <w:pStyle w:val="numberlist1"/>
      </w:pPr>
      <w:r>
        <w:t>The management interface (e.g. SSH or HTTPS) of the host operating system (hypervisor) must not be accessible to the virtual machines.</w:t>
      </w:r>
    </w:p>
    <w:p w14:paraId="69742E5B" w14:textId="77777777" w:rsidR="00B9211E" w:rsidRDefault="00B9211E" w:rsidP="00B7660B">
      <w:pPr>
        <w:pStyle w:val="numberlist1"/>
      </w:pPr>
      <w:r>
        <w:t>Routinely install software updates on the hypervisor.</w:t>
      </w:r>
    </w:p>
    <w:p w14:paraId="3FCAB526" w14:textId="2C1818C6" w:rsidR="00B9211E" w:rsidRDefault="00B9211E" w:rsidP="00B7660B">
      <w:pPr>
        <w:pStyle w:val="numberlist1"/>
      </w:pPr>
      <w:r>
        <w:t>Disable hypervisor file sharing services or file sharing services between the hypervisor and VMs (guest OS).</w:t>
      </w:r>
    </w:p>
    <w:p w14:paraId="5CDB764E" w14:textId="77777777" w:rsidR="00B9211E" w:rsidRDefault="00B9211E" w:rsidP="00B7660B">
      <w:pPr>
        <w:pStyle w:val="Body"/>
      </w:pPr>
    </w:p>
    <w:p w14:paraId="55847394" w14:textId="0BD2EFF3" w:rsidR="00197F97" w:rsidRDefault="00096091" w:rsidP="00197F97">
      <w:pPr>
        <w:pStyle w:val="Heading2"/>
      </w:pPr>
      <w:bookmarkStart w:id="92" w:name="_Toc496520298"/>
      <w:r>
        <w:lastRenderedPageBreak/>
        <w:t>Network Device Controls</w:t>
      </w:r>
      <w:bookmarkEnd w:id="92"/>
    </w:p>
    <w:p w14:paraId="0A51562F" w14:textId="38FCF0BB" w:rsidR="00096091" w:rsidRDefault="00096091" w:rsidP="00096091">
      <w:pPr>
        <w:pStyle w:val="Heading3"/>
      </w:pPr>
      <w:bookmarkStart w:id="93" w:name="_Toc496520299"/>
      <w:r>
        <w:t>General Network Device Specific Controls</w:t>
      </w:r>
      <w:bookmarkEnd w:id="93"/>
    </w:p>
    <w:p w14:paraId="08F941FE" w14:textId="52FBF238" w:rsidR="00D0085A" w:rsidRDefault="00D0085A" w:rsidP="001C6E55">
      <w:pPr>
        <w:pStyle w:val="numberlist1"/>
        <w:numPr>
          <w:ilvl w:val="0"/>
          <w:numId w:val="20"/>
        </w:numPr>
        <w:pPrChange w:id="94" w:author="Poe, Penny L" w:date="2017-10-23T11:09:00Z">
          <w:pPr>
            <w:pStyle w:val="numberlist1"/>
            <w:numPr>
              <w:numId w:val="40"/>
            </w:numPr>
            <w:tabs>
              <w:tab w:val="num" w:pos="360"/>
            </w:tabs>
          </w:pPr>
        </w:pPrChange>
      </w:pPr>
      <w:r>
        <w:t>A dedicated management interface (if available) must be used for administrative access.</w:t>
      </w:r>
    </w:p>
    <w:p w14:paraId="26882D94" w14:textId="43102194" w:rsidR="00D0085A" w:rsidRDefault="00D0085A" w:rsidP="00B7660B">
      <w:pPr>
        <w:pStyle w:val="numberlist1"/>
      </w:pPr>
      <w:r>
        <w:t xml:space="preserve">Administrative </w:t>
      </w:r>
      <w:r w:rsidR="000013C8">
        <w:t xml:space="preserve">(e.g. console port, management port, SSH) </w:t>
      </w:r>
      <w:r>
        <w:t>access to the device must be restricted to authorized internal networks.</w:t>
      </w:r>
    </w:p>
    <w:p w14:paraId="33EEBCD5" w14:textId="36690E65" w:rsidR="003164C9" w:rsidRDefault="003164C9" w:rsidP="00B7660B">
      <w:pPr>
        <w:pStyle w:val="numberlist1"/>
      </w:pPr>
      <w:r>
        <w:t>All administrative access must require a password.</w:t>
      </w:r>
    </w:p>
    <w:p w14:paraId="5CE501C2" w14:textId="33D1B4E9" w:rsidR="000013C8" w:rsidRDefault="000013C8" w:rsidP="00B7660B">
      <w:pPr>
        <w:pStyle w:val="numberlist1"/>
      </w:pPr>
      <w:r>
        <w:t>The device must have an inactivity timeout configured for all administrative access (e.g. console and SSH).</w:t>
      </w:r>
      <w:r w:rsidR="00A438A4">
        <w:t xml:space="preserve"> Refer to section 2.1.1.2 System </w:t>
      </w:r>
      <w:r w:rsidR="00A438A4" w:rsidRPr="00A438A4">
        <w:t>Access.</w:t>
      </w:r>
    </w:p>
    <w:p w14:paraId="3974F7DC" w14:textId="575576BB" w:rsidR="00CD6498" w:rsidRDefault="00CD6498" w:rsidP="00B7660B">
      <w:pPr>
        <w:pStyle w:val="numberlist1"/>
      </w:pPr>
      <w:r>
        <w:t>Change the vendor default password(s).</w:t>
      </w:r>
    </w:p>
    <w:p w14:paraId="0783997D" w14:textId="79DF701B" w:rsidR="000013C8" w:rsidRDefault="000013C8" w:rsidP="001F521B">
      <w:pPr>
        <w:pStyle w:val="numberlist1"/>
      </w:pPr>
      <w:r>
        <w:t>All unused or unnecessary services must be disabled. (</w:t>
      </w:r>
      <w:proofErr w:type="gramStart"/>
      <w:r>
        <w:t>e.g</w:t>
      </w:r>
      <w:proofErr w:type="gramEnd"/>
      <w:r>
        <w:t xml:space="preserve">. </w:t>
      </w:r>
      <w:r w:rsidR="001F521B" w:rsidRPr="001F521B">
        <w:t xml:space="preserve">Dynamic Host Configuration Protocol </w:t>
      </w:r>
      <w:r w:rsidR="001F521B">
        <w:t>(</w:t>
      </w:r>
      <w:r>
        <w:t>DHCP</w:t>
      </w:r>
      <w:r w:rsidR="001F521B">
        <w:t>)</w:t>
      </w:r>
      <w:r>
        <w:t>, source routing, small services, finger</w:t>
      </w:r>
      <w:r w:rsidR="009474F3">
        <w:t>, X.25 PAD</w:t>
      </w:r>
      <w:r>
        <w:t>).</w:t>
      </w:r>
    </w:p>
    <w:p w14:paraId="2DCEB647" w14:textId="65D4B96A" w:rsidR="009474F3" w:rsidRDefault="009474F3" w:rsidP="00B7660B">
      <w:pPr>
        <w:pStyle w:val="numberlist1"/>
      </w:pPr>
      <w:r>
        <w:t xml:space="preserve">Disable insecure or unnecessary protocols (e.g. </w:t>
      </w:r>
      <w:proofErr w:type="spellStart"/>
      <w:r>
        <w:t>identd</w:t>
      </w:r>
      <w:proofErr w:type="spellEnd"/>
      <w:r>
        <w:t>)</w:t>
      </w:r>
    </w:p>
    <w:p w14:paraId="781C27A4" w14:textId="454585E3" w:rsidR="000013C8" w:rsidRDefault="000013C8" w:rsidP="00B7660B">
      <w:pPr>
        <w:pStyle w:val="numberlist1"/>
      </w:pPr>
      <w:r>
        <w:t>The device must not be configured to reply to ICMP broadcasts.</w:t>
      </w:r>
    </w:p>
    <w:p w14:paraId="1E4825CE" w14:textId="3FF074EA" w:rsidR="00197F97" w:rsidRPr="00F234E3" w:rsidRDefault="00197F97" w:rsidP="00B7660B">
      <w:pPr>
        <w:pStyle w:val="numberlist1"/>
      </w:pPr>
      <w:r w:rsidRPr="00F234E3">
        <w:t>All administrative commands must be logged and stored on a separa</w:t>
      </w:r>
      <w:r w:rsidR="00F178C9" w:rsidRPr="00F234E3">
        <w:t>te system if the network device</w:t>
      </w:r>
      <w:r w:rsidRPr="00F234E3">
        <w:t xml:space="preserve"> has the ability to support remote logging.</w:t>
      </w:r>
      <w:r w:rsidR="002F0815" w:rsidRPr="00F234E3">
        <w:t xml:space="preserve"> Refer to </w:t>
      </w:r>
      <w:r w:rsidR="00F234E3" w:rsidRPr="00F234E3">
        <w:t xml:space="preserve">section 2.1.1.1 </w:t>
      </w:r>
      <w:r w:rsidR="002F0815" w:rsidRPr="00F234E3">
        <w:t>System Logging</w:t>
      </w:r>
      <w:r w:rsidR="00042BA0" w:rsidRPr="00F234E3">
        <w:t>.</w:t>
      </w:r>
    </w:p>
    <w:p w14:paraId="62B4FC53" w14:textId="77777777" w:rsidR="00C045CE" w:rsidRDefault="00197F97" w:rsidP="00B7660B">
      <w:pPr>
        <w:pStyle w:val="numberlist1"/>
      </w:pPr>
      <w:r>
        <w:t>The network device configuration must be backed up to an external system.</w:t>
      </w:r>
      <w:r w:rsidR="00C045CE">
        <w:t xml:space="preserve"> </w:t>
      </w:r>
    </w:p>
    <w:p w14:paraId="4EBDC666" w14:textId="6AE8BDFF" w:rsidR="001707B1" w:rsidRDefault="001707B1" w:rsidP="00B7660B">
      <w:pPr>
        <w:pStyle w:val="numberlist1"/>
      </w:pPr>
      <w:r>
        <w:t xml:space="preserve">Network device configuration files must be stored </w:t>
      </w:r>
      <w:r w:rsidR="006A7728">
        <w:t>on a system with a hardened operating system.</w:t>
      </w:r>
    </w:p>
    <w:p w14:paraId="36FD6F0B" w14:textId="617116A9" w:rsidR="00197F97" w:rsidRDefault="00C045CE" w:rsidP="00B7660B">
      <w:pPr>
        <w:pStyle w:val="numberlist1"/>
      </w:pPr>
      <w:r>
        <w:t>Access to the backup repository should be restricted to only those who require access to perform their job responsibilities.</w:t>
      </w:r>
    </w:p>
    <w:p w14:paraId="07336744" w14:textId="1C2068B7" w:rsidR="00197F97" w:rsidRDefault="001F521B" w:rsidP="001F521B">
      <w:pPr>
        <w:pStyle w:val="numberlist1"/>
      </w:pPr>
      <w:r w:rsidRPr="001F521B">
        <w:t xml:space="preserve">Trivial File Transfer Protocol </w:t>
      </w:r>
      <w:r>
        <w:t>(</w:t>
      </w:r>
      <w:r w:rsidR="007A0D4A">
        <w:t>TFTP</w:t>
      </w:r>
      <w:r>
        <w:t>)</w:t>
      </w:r>
      <w:r w:rsidR="007A0D4A">
        <w:t xml:space="preserve"> ma</w:t>
      </w:r>
      <w:r w:rsidR="001707B1">
        <w:t xml:space="preserve">y not be used to automatically load configuration file and IOS at reboot unless needed to temporarily fix a network problem. A TFTP server </w:t>
      </w:r>
      <w:r w:rsidR="007A0D4A">
        <w:t xml:space="preserve">must reside on a protected internal network. </w:t>
      </w:r>
    </w:p>
    <w:p w14:paraId="7A16EA3C" w14:textId="3B7B1A05" w:rsidR="006258EE" w:rsidRDefault="006258EE" w:rsidP="00B7660B">
      <w:pPr>
        <w:pStyle w:val="numberlist1"/>
      </w:pPr>
      <w:r>
        <w:t>Logging must be enabled on each interface access list entry.</w:t>
      </w:r>
    </w:p>
    <w:p w14:paraId="1D6BC464" w14:textId="6F76A397" w:rsidR="000013C8" w:rsidRDefault="002D61E2" w:rsidP="00B7660B">
      <w:pPr>
        <w:pStyle w:val="numberlist1"/>
      </w:pPr>
      <w:r>
        <w:t xml:space="preserve">The last entry in any interface access list must include an explicit deny rule. Additionally, this rule </w:t>
      </w:r>
      <w:r w:rsidR="00EF7473">
        <w:t xml:space="preserve">must have logging </w:t>
      </w:r>
      <w:r>
        <w:t>enabled.</w:t>
      </w:r>
    </w:p>
    <w:p w14:paraId="4BA13B78" w14:textId="3916F918" w:rsidR="002D61E2" w:rsidRDefault="002D61E2" w:rsidP="00B7660B">
      <w:pPr>
        <w:pStyle w:val="numberlist1"/>
      </w:pPr>
      <w:r>
        <w:t xml:space="preserve">Access lists applied to </w:t>
      </w:r>
      <w:r w:rsidR="0080041D">
        <w:t xml:space="preserve">a </w:t>
      </w:r>
      <w:r>
        <w:t>network device in</w:t>
      </w:r>
      <w:r w:rsidR="0080041D">
        <w:t>terface</w:t>
      </w:r>
      <w:r>
        <w:t xml:space="preserve"> must not include an entry which has an undefined source and destination (e.g. permit </w:t>
      </w:r>
      <w:proofErr w:type="spellStart"/>
      <w:r>
        <w:t>ip</w:t>
      </w:r>
      <w:proofErr w:type="spellEnd"/>
      <w:r>
        <w:t xml:space="preserve"> any any).</w:t>
      </w:r>
    </w:p>
    <w:p w14:paraId="30FDF357" w14:textId="3F45EE5D" w:rsidR="002D61E2" w:rsidRDefault="00472D3B" w:rsidP="00B7660B">
      <w:pPr>
        <w:pStyle w:val="numberlist1"/>
      </w:pPr>
      <w:r>
        <w:t>Configure reverse path filtering.</w:t>
      </w:r>
    </w:p>
    <w:p w14:paraId="1992E8A0" w14:textId="77777777" w:rsidR="007A0D4A" w:rsidRDefault="007A0D4A" w:rsidP="00B7660B">
      <w:pPr>
        <w:pStyle w:val="Body"/>
      </w:pPr>
    </w:p>
    <w:p w14:paraId="0720F8A7" w14:textId="77777777" w:rsidR="0038523F" w:rsidRPr="00440786" w:rsidRDefault="0038523F" w:rsidP="0038523F">
      <w:pPr>
        <w:pStyle w:val="Heading1"/>
      </w:pPr>
      <w:bookmarkStart w:id="95" w:name="_Toc388609720"/>
      <w:bookmarkStart w:id="96" w:name="_Toc396738695"/>
      <w:bookmarkStart w:id="97" w:name="_Toc396823816"/>
      <w:bookmarkStart w:id="98" w:name="_Toc433183735"/>
      <w:bookmarkStart w:id="99" w:name="_Toc496520300"/>
      <w:r w:rsidRPr="00440786">
        <w:lastRenderedPageBreak/>
        <w:t>Responsibility</w:t>
      </w:r>
      <w:bookmarkEnd w:id="95"/>
      <w:bookmarkEnd w:id="96"/>
      <w:bookmarkEnd w:id="97"/>
      <w:bookmarkEnd w:id="98"/>
      <w:bookmarkEnd w:id="99"/>
    </w:p>
    <w:p w14:paraId="0675ACD3" w14:textId="6F88CC39" w:rsidR="001815BA" w:rsidRDefault="001815BA" w:rsidP="001815BA">
      <w:pPr>
        <w:rPr>
          <w:ins w:id="100" w:author="Poe, Penny L" w:date="2017-10-23T10:59:00Z"/>
        </w:rPr>
      </w:pPr>
      <w:ins w:id="101" w:author="Poe, Penny L" w:date="2017-10-23T10:59:00Z">
        <w:r>
          <w:t xml:space="preserve">The GTCS </w:t>
        </w:r>
        <w:r>
          <w:t>BO o</w:t>
        </w:r>
        <w:r>
          <w:t xml:space="preserve">r </w:t>
        </w:r>
        <w:r>
          <w:t>IRC</w:t>
        </w:r>
        <w:r>
          <w:t xml:space="preserve"> of record is responsible and held accountable for enforcement of published policy, process, and procedure documentation.</w:t>
        </w:r>
      </w:ins>
    </w:p>
    <w:p w14:paraId="16EFE601" w14:textId="6B73DF0F" w:rsidR="0038523F" w:rsidRPr="00440786" w:rsidDel="001815BA" w:rsidRDefault="001815BA" w:rsidP="001815BA">
      <w:pPr>
        <w:rPr>
          <w:del w:id="102" w:author="Poe, Penny L" w:date="2017-10-23T10:59:00Z"/>
        </w:rPr>
      </w:pPr>
      <w:ins w:id="103" w:author="Poe, Penny L" w:date="2017-10-23T10:59:00Z">
        <w:r>
          <w:t>It is the responsibility of all personnel to know, understand, and conform to the policies set in the ITSC 104, Business Conduct Guidelines, World-Wide Records Management, and others as they apply to all GCTS employees.</w:t>
        </w:r>
      </w:ins>
      <w:del w:id="104" w:author="Poe, Penny L" w:date="2017-10-23T10:59:00Z">
        <w:r w:rsidR="0038523F" w:rsidRPr="00440786" w:rsidDel="001815BA">
          <w:delText>The Verizon Business Owner (BO) or Information Resource Custodian (IRC) of record as defined by Verizon Corporate Security Policy is responsible and held accountable for enforcement of published policy, process, and procedure documentation.</w:delText>
        </w:r>
      </w:del>
    </w:p>
    <w:p w14:paraId="0C5764D8" w14:textId="79C7F101" w:rsidR="0038523F" w:rsidRPr="00440786" w:rsidDel="001815BA" w:rsidRDefault="0038523F" w:rsidP="0038523F">
      <w:pPr>
        <w:rPr>
          <w:del w:id="105" w:author="Poe, Penny L" w:date="2017-10-23T10:59:00Z"/>
        </w:rPr>
      </w:pPr>
      <w:del w:id="106" w:author="Poe, Penny L" w:date="2017-10-23T10:59:00Z">
        <w:r w:rsidRPr="00440786" w:rsidDel="001815BA">
          <w:delText>It is the responsibility of all personnel to know, understand, and conform to the policies set in Verizon Corporate CPI-810, Verizon CPS-303, Verizon CPS-130, and others as they apply to all Verizon employees.</w:delText>
        </w:r>
      </w:del>
    </w:p>
    <w:p w14:paraId="185E26FF" w14:textId="77777777" w:rsidR="00096091" w:rsidRPr="00197F97" w:rsidRDefault="00096091" w:rsidP="00096091"/>
    <w:p w14:paraId="3B4F7E88" w14:textId="35FF607D" w:rsidR="0038523F" w:rsidRDefault="0038523F" w:rsidP="0038523F">
      <w:pPr>
        <w:pStyle w:val="Heading2"/>
      </w:pPr>
      <w:bookmarkStart w:id="107" w:name="_Toc496520301"/>
      <w:r>
        <w:t>Compliance Responsibility</w:t>
      </w:r>
      <w:bookmarkEnd w:id="107"/>
    </w:p>
    <w:p w14:paraId="34A04ACD" w14:textId="77777777" w:rsidR="001815BA" w:rsidRDefault="001815BA" w:rsidP="001815BA">
      <w:pPr>
        <w:rPr>
          <w:ins w:id="108" w:author="Poe, Penny L" w:date="2017-10-23T11:00:00Z"/>
        </w:rPr>
      </w:pPr>
      <w:ins w:id="109" w:author="Poe, Penny L" w:date="2017-10-23T11:00:00Z">
        <w:r>
          <w:t>Compliance with security standards and practices addressed in this document are subject to applicable law. Conflicts with local legislation or regulation shall be brought to the attention of GRCQ Council and coordinated with the responsible security executive for resolution.</w:t>
        </w:r>
      </w:ins>
    </w:p>
    <w:p w14:paraId="0462651B" w14:textId="77777777" w:rsidR="001815BA" w:rsidRDefault="001815BA" w:rsidP="001815BA">
      <w:pPr>
        <w:rPr>
          <w:ins w:id="110" w:author="Poe, Penny L" w:date="2017-10-23T11:00:00Z"/>
        </w:rPr>
      </w:pPr>
    </w:p>
    <w:p w14:paraId="358004E1" w14:textId="4DCD6CFD" w:rsidR="0038523F" w:rsidRPr="00440786" w:rsidDel="001815BA" w:rsidRDefault="001815BA" w:rsidP="001815BA">
      <w:pPr>
        <w:rPr>
          <w:del w:id="111" w:author="Poe, Penny L" w:date="2017-10-23T11:00:00Z"/>
        </w:rPr>
      </w:pPr>
      <w:ins w:id="112" w:author="Poe, Penny L" w:date="2017-10-23T11:00:00Z">
        <w:r w:rsidRPr="001815BA">
          <w:rPr>
            <w:i/>
          </w:rPr>
          <w:t>Important: Nothing in this document should be taken as justification to circumvent existing IBM Corporate policies, standards, or management direction.</w:t>
        </w:r>
      </w:ins>
      <w:del w:id="113" w:author="Poe, Penny L" w:date="2017-10-23T11:00:00Z">
        <w:r w:rsidR="0038523F" w:rsidRPr="00440786" w:rsidDel="001815BA">
          <w:delText>Compliance with security standards and practices addressed in this document are subject to applicable law. Conflicts with local legislation or regulation shall be brought to the attention of Verizon Counsel and coordinated with the responsible security executive for resolution.</w:delText>
        </w:r>
      </w:del>
    </w:p>
    <w:p w14:paraId="63E2BDC2" w14:textId="636F01AE" w:rsidR="0038523F" w:rsidRPr="00440786" w:rsidDel="001815BA" w:rsidRDefault="0038523F" w:rsidP="0038523F">
      <w:pPr>
        <w:rPr>
          <w:del w:id="114" w:author="Poe, Penny L" w:date="2017-10-23T11:00:00Z"/>
          <w:i/>
          <w:iCs/>
        </w:rPr>
      </w:pPr>
      <w:del w:id="115" w:author="Poe, Penny L" w:date="2017-10-23T11:00:00Z">
        <w:r w:rsidRPr="00440786" w:rsidDel="001815BA">
          <w:rPr>
            <w:b/>
            <w:bCs/>
            <w:i/>
          </w:rPr>
          <w:delText>Important</w:delText>
        </w:r>
        <w:r w:rsidRPr="00440786" w:rsidDel="001815BA">
          <w:rPr>
            <w:i/>
          </w:rPr>
          <w:delText xml:space="preserve">: </w:delText>
        </w:r>
        <w:r w:rsidRPr="00440786" w:rsidDel="001815BA">
          <w:rPr>
            <w:i/>
            <w:iCs/>
          </w:rPr>
          <w:delText>Nothing in this document should be taken as justification to circumvent existing Verizon Corporate policies, standards, or management direction.</w:delText>
        </w:r>
      </w:del>
    </w:p>
    <w:p w14:paraId="267D7507" w14:textId="77777777" w:rsidR="0038523F" w:rsidRPr="0038523F" w:rsidRDefault="0038523F" w:rsidP="0038523F"/>
    <w:p w14:paraId="0838B29C" w14:textId="1AEE83CB" w:rsidR="0038523F" w:rsidRDefault="0038523F" w:rsidP="0038523F">
      <w:pPr>
        <w:pStyle w:val="Heading2"/>
      </w:pPr>
      <w:bookmarkStart w:id="116" w:name="_Toc496520302"/>
      <w:r>
        <w:t>Management Commitment</w:t>
      </w:r>
      <w:bookmarkEnd w:id="116"/>
    </w:p>
    <w:p w14:paraId="5B2D29FB" w14:textId="77777777" w:rsidR="001815BA" w:rsidRDefault="001815BA" w:rsidP="001815BA">
      <w:pPr>
        <w:rPr>
          <w:ins w:id="117" w:author="Poe, Penny L" w:date="2017-10-23T11:00:00Z"/>
        </w:rPr>
      </w:pPr>
      <w:ins w:id="118" w:author="Poe, Penny L" w:date="2017-10-23T11:00:00Z">
        <w:r>
          <w:t>GCTS has established the GRCQ to serve as a forum for all stakeholders with responsibility for maintaining the security of the GCTS information technology environment, both internal and customer serving.</w:t>
        </w:r>
      </w:ins>
    </w:p>
    <w:p w14:paraId="133D0F4D" w14:textId="6EB0671C" w:rsidR="0038523F" w:rsidRPr="00440786" w:rsidDel="001815BA" w:rsidRDefault="001815BA" w:rsidP="001815BA">
      <w:pPr>
        <w:rPr>
          <w:del w:id="119" w:author="Poe, Penny L" w:date="2017-10-23T11:00:00Z"/>
        </w:rPr>
      </w:pPr>
      <w:ins w:id="120" w:author="Poe, Penny L" w:date="2017-10-23T11:00:00Z">
        <w:r>
          <w:t>This policy has been managed by SECM-00089 Policy Management Process and approved by the GRCQ Council.</w:t>
        </w:r>
      </w:ins>
      <w:del w:id="121" w:author="Poe, Penny L" w:date="2017-10-23T11:00:00Z">
        <w:r w:rsidR="0038523F" w:rsidRPr="00440786" w:rsidDel="001815BA">
          <w:delText>Verizon has established the Cloud Information Security Council (CISC) to serve as a forum for all stakeholders with responsibility for maintaining the security of the Verizon information technology environment, both internal and customer serving.</w:delText>
        </w:r>
      </w:del>
    </w:p>
    <w:p w14:paraId="2880BF5C" w14:textId="2CDAA65E" w:rsidR="0038523F" w:rsidRPr="00440786" w:rsidDel="001815BA" w:rsidRDefault="0038523F" w:rsidP="0038523F">
      <w:pPr>
        <w:rPr>
          <w:del w:id="122" w:author="Poe, Penny L" w:date="2017-10-23T11:00:00Z"/>
        </w:rPr>
      </w:pPr>
      <w:del w:id="123" w:author="Poe, Penny L" w:date="2017-10-23T11:00:00Z">
        <w:r w:rsidRPr="00440786" w:rsidDel="001815BA">
          <w:delText xml:space="preserve">This policy has been managed by </w:delText>
        </w:r>
        <w:r w:rsidR="0069661D" w:rsidDel="001815BA">
          <w:fldChar w:fldCharType="begin"/>
        </w:r>
        <w:r w:rsidR="0069661D" w:rsidDel="001815BA">
          <w:delInstrText xml:space="preserve"> HYPERLINK "http://mia21654sps460.apps.tmrk.corp:35214/Quality%20Management/Public%20Documents/Security%20Management/SECM-00089%20Policy%20Management%20Process.pdf" </w:delInstrText>
        </w:r>
        <w:r w:rsidR="0069661D" w:rsidDel="001815BA">
          <w:fldChar w:fldCharType="separate"/>
        </w:r>
        <w:r w:rsidRPr="00440786" w:rsidDel="001815BA">
          <w:rPr>
            <w:color w:val="0000FF"/>
            <w:u w:val="single"/>
          </w:rPr>
          <w:delText>SECM-00089 Policy Management Process</w:delText>
        </w:r>
        <w:r w:rsidR="0069661D" w:rsidDel="001815BA">
          <w:rPr>
            <w:color w:val="0000FF"/>
            <w:u w:val="single"/>
          </w:rPr>
          <w:fldChar w:fldCharType="end"/>
        </w:r>
        <w:r w:rsidRPr="00440786" w:rsidDel="001815BA">
          <w:delText xml:space="preserve"> and approved by Verizon Cloud Information Security Council.</w:delText>
        </w:r>
      </w:del>
    </w:p>
    <w:p w14:paraId="5FD9555B" w14:textId="77777777" w:rsidR="00B7660B" w:rsidRDefault="00B7660B" w:rsidP="00B7660B">
      <w:pPr>
        <w:pStyle w:val="Body"/>
      </w:pPr>
    </w:p>
    <w:p w14:paraId="0DA5DE33" w14:textId="2CA21237" w:rsidR="0038523F" w:rsidRDefault="0038523F" w:rsidP="00B7660B">
      <w:pPr>
        <w:pStyle w:val="Heading1"/>
        <w:pageBreakBefore w:val="0"/>
      </w:pPr>
      <w:bookmarkStart w:id="124" w:name="_Toc496520303"/>
      <w:r>
        <w:t>Exceptions</w:t>
      </w:r>
      <w:bookmarkEnd w:id="124"/>
    </w:p>
    <w:p w14:paraId="310C6685" w14:textId="0F75D449" w:rsidR="0038523F" w:rsidDel="001815BA" w:rsidRDefault="001815BA" w:rsidP="00B7660B">
      <w:pPr>
        <w:pStyle w:val="Body"/>
        <w:rPr>
          <w:del w:id="125" w:author="Poe, Penny L" w:date="2017-10-23T11:00:00Z"/>
        </w:rPr>
      </w:pPr>
      <w:ins w:id="126" w:author="Poe, Penny L" w:date="2017-10-23T11:00:00Z">
        <w:r w:rsidRPr="001815BA">
          <w:t>Exceptions to this policy must be approved by the GCTS BO or IRC of record as defined by the governing/serving Lightweight Enterprise Governance Organization (LEGO) as defined by LEGO Program Charter and the LEGO Knowledge Management Charter.</w:t>
        </w:r>
      </w:ins>
      <w:del w:id="127" w:author="Poe, Penny L" w:date="2017-10-23T11:00:00Z">
        <w:r w:rsidR="0038523F" w:rsidRPr="00440786" w:rsidDel="001815BA">
          <w:delText>Exceptions to this policy must be approved by the governing/serving Verizon Information Security Organization (VISO) unit for that group as defined by Verizon Corporate Security Policy.</w:delText>
        </w:r>
      </w:del>
    </w:p>
    <w:p w14:paraId="2FAC78CD" w14:textId="77777777" w:rsidR="00B7660B" w:rsidRDefault="00B7660B" w:rsidP="00B7660B">
      <w:pPr>
        <w:pStyle w:val="Body"/>
      </w:pPr>
    </w:p>
    <w:p w14:paraId="37B44689" w14:textId="777C20F8" w:rsidR="00C8195E" w:rsidRDefault="00C8195E" w:rsidP="00B7660B">
      <w:pPr>
        <w:pStyle w:val="Heading1"/>
        <w:pageBreakBefore w:val="0"/>
      </w:pPr>
      <w:bookmarkStart w:id="128" w:name="_Toc496520304"/>
      <w:r>
        <w:t>Enforcement</w:t>
      </w:r>
      <w:bookmarkEnd w:id="128"/>
    </w:p>
    <w:p w14:paraId="1BBD36E7" w14:textId="5E4800A2" w:rsidR="00C8195E" w:rsidRPr="00440786" w:rsidDel="001815BA" w:rsidRDefault="001815BA" w:rsidP="00C8195E">
      <w:pPr>
        <w:rPr>
          <w:del w:id="129" w:author="Poe, Penny L" w:date="2017-10-23T11:01:00Z"/>
        </w:rPr>
      </w:pPr>
      <w:ins w:id="130" w:author="Poe, Penny L" w:date="2017-10-23T11:01:00Z">
        <w:r w:rsidRPr="001815BA">
          <w:t>Any employee found to have violated this policy may be subject to disciplinary action, up to and including termination of employment.</w:t>
        </w:r>
      </w:ins>
      <w:del w:id="131" w:author="Poe, Penny L" w:date="2017-10-23T11:01:00Z">
        <w:r w:rsidR="00C8195E" w:rsidRPr="00440786" w:rsidDel="001815BA">
          <w:delText>Any employee found to have violated this policy may be subject to disciplinary action, up to and including termination of employment.</w:delText>
        </w:r>
      </w:del>
    </w:p>
    <w:p w14:paraId="43D349A6" w14:textId="77777777" w:rsidR="00C8195E" w:rsidRPr="00C8195E" w:rsidRDefault="00C8195E" w:rsidP="00C8195E"/>
    <w:p w14:paraId="24D70197" w14:textId="77777777" w:rsidR="00CA4DF0" w:rsidRDefault="0007117D" w:rsidP="006D1F01">
      <w:pPr>
        <w:pStyle w:val="Heading1"/>
      </w:pPr>
      <w:bookmarkStart w:id="132" w:name="_Toc496520305"/>
      <w:r>
        <w:lastRenderedPageBreak/>
        <w:t>Appendices</w:t>
      </w:r>
      <w:bookmarkEnd w:id="132"/>
    </w:p>
    <w:p w14:paraId="735BE4CD" w14:textId="77777777" w:rsidR="001C6E55" w:rsidRDefault="00CA4DF0">
      <w:pPr>
        <w:pStyle w:val="TOC1"/>
        <w:tabs>
          <w:tab w:val="right" w:leader="dot" w:pos="10790"/>
        </w:tabs>
        <w:rPr>
          <w:ins w:id="133" w:author="Poe, Penny L" w:date="2017-10-23T11:09:00Z"/>
          <w:rFonts w:asciiTheme="minorHAnsi" w:eastAsiaTheme="minorEastAsia" w:hAnsiTheme="minorHAnsi" w:cstheme="minorBidi"/>
          <w:b w:val="0"/>
          <w:smallCaps w:val="0"/>
          <w:noProof/>
          <w:sz w:val="22"/>
          <w:szCs w:val="22"/>
          <w:lang w:bidi="ar-SA"/>
        </w:rPr>
      </w:pPr>
      <w:r>
        <w:rPr>
          <w:rFonts w:ascii="NeueHaasGroteskDisp Std" w:hAnsi="NeueHaasGroteskDisp Std" w:cstheme="minorBidi"/>
          <w:sz w:val="24"/>
          <w:szCs w:val="22"/>
        </w:rPr>
        <w:fldChar w:fldCharType="begin"/>
      </w:r>
      <w:r>
        <w:instrText xml:space="preserve"> TOC \t "appendix header,1" </w:instrText>
      </w:r>
      <w:r>
        <w:rPr>
          <w:rFonts w:ascii="NeueHaasGroteskDisp Std" w:hAnsi="NeueHaasGroteskDisp Std" w:cstheme="minorBidi"/>
          <w:sz w:val="24"/>
          <w:szCs w:val="22"/>
        </w:rPr>
        <w:fldChar w:fldCharType="separate"/>
      </w:r>
      <w:ins w:id="134" w:author="Poe, Penny L" w:date="2017-10-23T11:09:00Z">
        <w:r w:rsidR="001C6E55">
          <w:rPr>
            <w:noProof/>
          </w:rPr>
          <w:t>Appendix A  - Terms and Definitions</w:t>
        </w:r>
        <w:r w:rsidR="001C6E55">
          <w:rPr>
            <w:noProof/>
          </w:rPr>
          <w:tab/>
        </w:r>
        <w:r w:rsidR="001C6E55">
          <w:rPr>
            <w:noProof/>
          </w:rPr>
          <w:fldChar w:fldCharType="begin"/>
        </w:r>
        <w:r w:rsidR="001C6E55">
          <w:rPr>
            <w:noProof/>
          </w:rPr>
          <w:instrText xml:space="preserve"> PAGEREF _Toc496520312 \h </w:instrText>
        </w:r>
        <w:r w:rsidR="001C6E55">
          <w:rPr>
            <w:noProof/>
          </w:rPr>
        </w:r>
      </w:ins>
      <w:r w:rsidR="001C6E55">
        <w:rPr>
          <w:noProof/>
        </w:rPr>
        <w:fldChar w:fldCharType="separate"/>
      </w:r>
      <w:ins w:id="135" w:author="Poe, Penny L" w:date="2017-10-23T11:09:00Z">
        <w:r w:rsidR="001C6E55">
          <w:rPr>
            <w:noProof/>
          </w:rPr>
          <w:t>11</w:t>
        </w:r>
        <w:r w:rsidR="001C6E55">
          <w:rPr>
            <w:noProof/>
          </w:rPr>
          <w:fldChar w:fldCharType="end"/>
        </w:r>
      </w:ins>
    </w:p>
    <w:p w14:paraId="27657DD7" w14:textId="77777777" w:rsidR="001C6E55" w:rsidRDefault="001C6E55">
      <w:pPr>
        <w:pStyle w:val="TOC1"/>
        <w:tabs>
          <w:tab w:val="right" w:leader="dot" w:pos="10790"/>
        </w:tabs>
        <w:rPr>
          <w:ins w:id="136" w:author="Poe, Penny L" w:date="2017-10-23T11:09:00Z"/>
          <w:rFonts w:asciiTheme="minorHAnsi" w:eastAsiaTheme="minorEastAsia" w:hAnsiTheme="minorHAnsi" w:cstheme="minorBidi"/>
          <w:b w:val="0"/>
          <w:smallCaps w:val="0"/>
          <w:noProof/>
          <w:sz w:val="22"/>
          <w:szCs w:val="22"/>
          <w:lang w:bidi="ar-SA"/>
        </w:rPr>
      </w:pPr>
      <w:ins w:id="137" w:author="Poe, Penny L" w:date="2017-10-23T11:09:00Z">
        <w:r>
          <w:rPr>
            <w:noProof/>
          </w:rPr>
          <w:t>Appendix B  - References</w:t>
        </w:r>
        <w:r>
          <w:rPr>
            <w:noProof/>
          </w:rPr>
          <w:tab/>
        </w:r>
        <w:r>
          <w:rPr>
            <w:noProof/>
          </w:rPr>
          <w:fldChar w:fldCharType="begin"/>
        </w:r>
        <w:r>
          <w:rPr>
            <w:noProof/>
          </w:rPr>
          <w:instrText xml:space="preserve"> PAGEREF _Toc496520313 \h </w:instrText>
        </w:r>
        <w:r>
          <w:rPr>
            <w:noProof/>
          </w:rPr>
        </w:r>
      </w:ins>
      <w:r>
        <w:rPr>
          <w:noProof/>
        </w:rPr>
        <w:fldChar w:fldCharType="separate"/>
      </w:r>
      <w:ins w:id="138" w:author="Poe, Penny L" w:date="2017-10-23T11:09:00Z">
        <w:r>
          <w:rPr>
            <w:noProof/>
          </w:rPr>
          <w:t>13</w:t>
        </w:r>
        <w:r>
          <w:rPr>
            <w:noProof/>
          </w:rPr>
          <w:fldChar w:fldCharType="end"/>
        </w:r>
      </w:ins>
    </w:p>
    <w:p w14:paraId="7B997433" w14:textId="77777777" w:rsidR="001C6E55" w:rsidRDefault="001C6E55">
      <w:pPr>
        <w:pStyle w:val="TOC1"/>
        <w:tabs>
          <w:tab w:val="right" w:leader="dot" w:pos="10790"/>
        </w:tabs>
        <w:rPr>
          <w:ins w:id="139" w:author="Poe, Penny L" w:date="2017-10-23T11:09:00Z"/>
          <w:rFonts w:asciiTheme="minorHAnsi" w:eastAsiaTheme="minorEastAsia" w:hAnsiTheme="minorHAnsi" w:cstheme="minorBidi"/>
          <w:b w:val="0"/>
          <w:smallCaps w:val="0"/>
          <w:noProof/>
          <w:sz w:val="22"/>
          <w:szCs w:val="22"/>
          <w:lang w:bidi="ar-SA"/>
        </w:rPr>
      </w:pPr>
      <w:ins w:id="140" w:author="Poe, Penny L" w:date="2017-10-23T11:09:00Z">
        <w:r>
          <w:rPr>
            <w:noProof/>
          </w:rPr>
          <w:t>Appendix C  - Distribution</w:t>
        </w:r>
        <w:r>
          <w:rPr>
            <w:noProof/>
          </w:rPr>
          <w:tab/>
        </w:r>
        <w:r>
          <w:rPr>
            <w:noProof/>
          </w:rPr>
          <w:fldChar w:fldCharType="begin"/>
        </w:r>
        <w:r>
          <w:rPr>
            <w:noProof/>
          </w:rPr>
          <w:instrText xml:space="preserve"> PAGEREF _Toc496520314 \h </w:instrText>
        </w:r>
        <w:r>
          <w:rPr>
            <w:noProof/>
          </w:rPr>
        </w:r>
      </w:ins>
      <w:r>
        <w:rPr>
          <w:noProof/>
        </w:rPr>
        <w:fldChar w:fldCharType="separate"/>
      </w:r>
      <w:ins w:id="141" w:author="Poe, Penny L" w:date="2017-10-23T11:09:00Z">
        <w:r>
          <w:rPr>
            <w:noProof/>
          </w:rPr>
          <w:t>14</w:t>
        </w:r>
        <w:r>
          <w:rPr>
            <w:noProof/>
          </w:rPr>
          <w:fldChar w:fldCharType="end"/>
        </w:r>
      </w:ins>
    </w:p>
    <w:p w14:paraId="3EC97BC6" w14:textId="77777777" w:rsidR="00D00BBA" w:rsidDel="001C6E55" w:rsidRDefault="00D00BBA">
      <w:pPr>
        <w:pStyle w:val="TOC1"/>
        <w:tabs>
          <w:tab w:val="right" w:leader="dot" w:pos="10790"/>
        </w:tabs>
        <w:rPr>
          <w:del w:id="142" w:author="Poe, Penny L" w:date="2017-10-23T11:09:00Z"/>
          <w:rFonts w:asciiTheme="minorHAnsi" w:eastAsiaTheme="minorEastAsia" w:hAnsiTheme="minorHAnsi" w:cstheme="minorBidi"/>
          <w:b w:val="0"/>
          <w:smallCaps w:val="0"/>
          <w:noProof/>
          <w:sz w:val="22"/>
          <w:szCs w:val="22"/>
          <w:lang w:bidi="ar-SA"/>
        </w:rPr>
      </w:pPr>
      <w:del w:id="143" w:author="Poe, Penny L" w:date="2017-10-23T11:09:00Z">
        <w:r w:rsidDel="001C6E55">
          <w:rPr>
            <w:noProof/>
          </w:rPr>
          <w:delText>Appendix A  - Terms and Definitions</w:delText>
        </w:r>
        <w:r w:rsidDel="001C6E55">
          <w:rPr>
            <w:noProof/>
          </w:rPr>
          <w:tab/>
          <w:delText>13</w:delText>
        </w:r>
      </w:del>
    </w:p>
    <w:p w14:paraId="529E27CE" w14:textId="77777777" w:rsidR="00D00BBA" w:rsidDel="001C6E55" w:rsidRDefault="00D00BBA">
      <w:pPr>
        <w:pStyle w:val="TOC1"/>
        <w:tabs>
          <w:tab w:val="right" w:leader="dot" w:pos="10790"/>
        </w:tabs>
        <w:rPr>
          <w:del w:id="144" w:author="Poe, Penny L" w:date="2017-10-23T11:09:00Z"/>
          <w:rFonts w:asciiTheme="minorHAnsi" w:eastAsiaTheme="minorEastAsia" w:hAnsiTheme="minorHAnsi" w:cstheme="minorBidi"/>
          <w:b w:val="0"/>
          <w:smallCaps w:val="0"/>
          <w:noProof/>
          <w:sz w:val="22"/>
          <w:szCs w:val="22"/>
          <w:lang w:bidi="ar-SA"/>
        </w:rPr>
      </w:pPr>
      <w:del w:id="145" w:author="Poe, Penny L" w:date="2017-10-23T11:09:00Z">
        <w:r w:rsidDel="001C6E55">
          <w:rPr>
            <w:noProof/>
          </w:rPr>
          <w:delText>Appendix B  - References</w:delText>
        </w:r>
        <w:r w:rsidDel="001C6E55">
          <w:rPr>
            <w:noProof/>
          </w:rPr>
          <w:tab/>
          <w:delText>15</w:delText>
        </w:r>
      </w:del>
    </w:p>
    <w:p w14:paraId="1869F19D" w14:textId="77777777" w:rsidR="00D00BBA" w:rsidDel="001C6E55" w:rsidRDefault="00D00BBA">
      <w:pPr>
        <w:pStyle w:val="TOC1"/>
        <w:tabs>
          <w:tab w:val="right" w:leader="dot" w:pos="10790"/>
        </w:tabs>
        <w:rPr>
          <w:del w:id="146" w:author="Poe, Penny L" w:date="2017-10-23T11:09:00Z"/>
          <w:rFonts w:asciiTheme="minorHAnsi" w:eastAsiaTheme="minorEastAsia" w:hAnsiTheme="minorHAnsi" w:cstheme="minorBidi"/>
          <w:b w:val="0"/>
          <w:smallCaps w:val="0"/>
          <w:noProof/>
          <w:sz w:val="22"/>
          <w:szCs w:val="22"/>
          <w:lang w:bidi="ar-SA"/>
        </w:rPr>
      </w:pPr>
      <w:del w:id="147" w:author="Poe, Penny L" w:date="2017-10-23T11:09:00Z">
        <w:r w:rsidDel="001C6E55">
          <w:rPr>
            <w:noProof/>
          </w:rPr>
          <w:delText>Appendix C  - Distribution</w:delText>
        </w:r>
        <w:r w:rsidDel="001C6E55">
          <w:rPr>
            <w:noProof/>
          </w:rPr>
          <w:tab/>
          <w:delText>16</w:delText>
        </w:r>
      </w:del>
    </w:p>
    <w:p w14:paraId="24D7019B" w14:textId="77777777" w:rsidR="00160910" w:rsidRDefault="00CA4DF0" w:rsidP="003341EC">
      <w:pPr>
        <w:pStyle w:val="Body"/>
        <w:sectPr w:rsidR="00160910" w:rsidSect="001D0291">
          <w:pgSz w:w="12240" w:h="15840"/>
          <w:pgMar w:top="1008" w:right="720" w:bottom="1008" w:left="720" w:header="720" w:footer="720" w:gutter="0"/>
          <w:pgNumType w:start="1"/>
          <w:cols w:space="720"/>
          <w:docGrid w:linePitch="360"/>
        </w:sectPr>
      </w:pPr>
      <w:r>
        <w:fldChar w:fldCharType="end"/>
      </w:r>
    </w:p>
    <w:p w14:paraId="24D7019C" w14:textId="77777777" w:rsidR="00D10E75" w:rsidRPr="00D565CD" w:rsidRDefault="00D10E75" w:rsidP="00D565CD">
      <w:pPr>
        <w:pStyle w:val="appendixheader"/>
      </w:pPr>
      <w:bookmarkStart w:id="148" w:name="_Toc496520306"/>
      <w:bookmarkStart w:id="149" w:name="_Toc496520312"/>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148"/>
      <w:bookmarkEnd w:id="149"/>
    </w:p>
    <w:p w14:paraId="24D7019D" w14:textId="77777777" w:rsidR="00CA4DF0" w:rsidRDefault="00B1000A" w:rsidP="005B3E4D">
      <w:pPr>
        <w:pStyle w:val="TableTitleLine"/>
      </w:pPr>
      <w:bookmarkStart w:id="150" w:name="_Toc496520309"/>
      <w:r>
        <w:t xml:space="preserve">Table </w:t>
      </w:r>
      <w:r w:rsidR="00160910">
        <w:t>A</w:t>
      </w:r>
      <w:r>
        <w:noBreakHyphen/>
      </w:r>
      <w:r w:rsidR="00405C70">
        <w:fldChar w:fldCharType="begin"/>
      </w:r>
      <w:r w:rsidR="00405C70">
        <w:instrText xml:space="preserve"> SEQ Table \* ARABIC \s 1 </w:instrText>
      </w:r>
      <w:r w:rsidR="00405C70">
        <w:fldChar w:fldCharType="separate"/>
      </w:r>
      <w:r w:rsidR="001C6E55">
        <w:rPr>
          <w:noProof/>
        </w:rPr>
        <w:t>1</w:t>
      </w:r>
      <w:r w:rsidR="00405C70">
        <w:rPr>
          <w:noProof/>
        </w:rPr>
        <w:fldChar w:fldCharType="end"/>
      </w:r>
      <w:r>
        <w:t xml:space="preserve">: </w:t>
      </w:r>
      <w:r w:rsidR="00CA4DF0">
        <w:t>Terms and Definitions</w:t>
      </w:r>
      <w:bookmarkEnd w:id="150"/>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1F521B" w:rsidRPr="00F81A88" w14:paraId="28A17211" w14:textId="77777777" w:rsidTr="00BE27FB">
        <w:trPr>
          <w:cantSplit/>
          <w:tblHeader/>
        </w:trPr>
        <w:tc>
          <w:tcPr>
            <w:tcW w:w="3514" w:type="dxa"/>
            <w:tcBorders>
              <w:bottom w:val="double" w:sz="4" w:space="0" w:color="auto"/>
            </w:tcBorders>
            <w:shd w:val="clear" w:color="auto" w:fill="E6E6E6"/>
            <w:tcMar>
              <w:top w:w="14" w:type="dxa"/>
              <w:bottom w:w="14" w:type="dxa"/>
            </w:tcMar>
          </w:tcPr>
          <w:p w14:paraId="507159CB" w14:textId="77777777" w:rsidR="001F521B" w:rsidRPr="00F81A88" w:rsidRDefault="001F521B" w:rsidP="00BE27FB">
            <w:pPr>
              <w:pStyle w:val="tableheading"/>
            </w:pPr>
            <w:r w:rsidRPr="00F81A88">
              <w:t>Term</w:t>
            </w:r>
          </w:p>
        </w:tc>
        <w:tc>
          <w:tcPr>
            <w:tcW w:w="7135" w:type="dxa"/>
            <w:tcBorders>
              <w:bottom w:val="double" w:sz="4" w:space="0" w:color="auto"/>
            </w:tcBorders>
            <w:shd w:val="clear" w:color="auto" w:fill="E6E6E6"/>
            <w:tcMar>
              <w:top w:w="14" w:type="dxa"/>
              <w:bottom w:w="14" w:type="dxa"/>
            </w:tcMar>
          </w:tcPr>
          <w:p w14:paraId="278EB423" w14:textId="77777777" w:rsidR="001F521B" w:rsidRPr="00F81A88" w:rsidRDefault="001F521B" w:rsidP="00BE27FB">
            <w:pPr>
              <w:pStyle w:val="tableheading"/>
            </w:pPr>
            <w:r w:rsidRPr="00F81A88">
              <w:t>Definition</w:t>
            </w:r>
          </w:p>
        </w:tc>
      </w:tr>
      <w:tr w:rsidR="001C6E55" w:rsidRPr="00F81A88" w14:paraId="7F94C1C2" w14:textId="77777777" w:rsidTr="00BE27FB">
        <w:tblPrEx>
          <w:tblLook w:val="00A0" w:firstRow="1" w:lastRow="0" w:firstColumn="1" w:lastColumn="0" w:noHBand="0" w:noVBand="0"/>
        </w:tblPrEx>
        <w:trPr>
          <w:cantSplit/>
        </w:trPr>
        <w:tc>
          <w:tcPr>
            <w:tcW w:w="3514" w:type="dxa"/>
          </w:tcPr>
          <w:p w14:paraId="02C50ECC" w14:textId="77777777" w:rsidR="001C6E55" w:rsidRPr="00D00BBA" w:rsidRDefault="001C6E55" w:rsidP="00D00BBA">
            <w:pPr>
              <w:pStyle w:val="TableTextBold"/>
            </w:pPr>
            <w:r w:rsidRPr="00D00BBA">
              <w:t>ASP</w:t>
            </w:r>
          </w:p>
        </w:tc>
        <w:tc>
          <w:tcPr>
            <w:tcW w:w="7135" w:type="dxa"/>
            <w:noWrap/>
          </w:tcPr>
          <w:p w14:paraId="5CD557C3" w14:textId="77777777" w:rsidR="001C6E55" w:rsidRPr="00D00BBA" w:rsidRDefault="001C6E55" w:rsidP="00D00BBA">
            <w:pPr>
              <w:pStyle w:val="TableText"/>
            </w:pPr>
            <w:r w:rsidRPr="00D00BBA">
              <w:t>Active Server Pages</w:t>
            </w:r>
          </w:p>
        </w:tc>
      </w:tr>
      <w:tr w:rsidR="001C6E55" w:rsidRPr="00F81A88" w14:paraId="7C8662A4" w14:textId="77777777" w:rsidTr="00BE27FB">
        <w:tblPrEx>
          <w:tblLook w:val="00A0" w:firstRow="1" w:lastRow="0" w:firstColumn="1" w:lastColumn="0" w:noHBand="0" w:noVBand="0"/>
        </w:tblPrEx>
        <w:trPr>
          <w:cantSplit/>
        </w:trPr>
        <w:tc>
          <w:tcPr>
            <w:tcW w:w="3514" w:type="dxa"/>
          </w:tcPr>
          <w:p w14:paraId="08DA323B" w14:textId="77777777" w:rsidR="001C6E55" w:rsidRPr="00D00BBA" w:rsidRDefault="001C6E55" w:rsidP="00D00BBA">
            <w:pPr>
              <w:pStyle w:val="TableTextBold"/>
            </w:pPr>
            <w:r w:rsidRPr="00D00BBA">
              <w:t>BO</w:t>
            </w:r>
          </w:p>
        </w:tc>
        <w:tc>
          <w:tcPr>
            <w:tcW w:w="7135" w:type="dxa"/>
            <w:noWrap/>
          </w:tcPr>
          <w:p w14:paraId="35C5B390" w14:textId="77777777" w:rsidR="001C6E55" w:rsidRPr="00D00BBA" w:rsidRDefault="001C6E55" w:rsidP="00D00BBA">
            <w:pPr>
              <w:pStyle w:val="TableText"/>
            </w:pPr>
            <w:r w:rsidRPr="00D00BBA">
              <w:t>Business Owner</w:t>
            </w:r>
          </w:p>
        </w:tc>
      </w:tr>
      <w:tr w:rsidR="001C6E55" w:rsidRPr="00F81A88" w14:paraId="04DA7B27" w14:textId="77777777" w:rsidTr="00BE27FB">
        <w:tblPrEx>
          <w:tblLook w:val="00A0" w:firstRow="1" w:lastRow="0" w:firstColumn="1" w:lastColumn="0" w:noHBand="0" w:noVBand="0"/>
        </w:tblPrEx>
        <w:trPr>
          <w:cantSplit/>
        </w:trPr>
        <w:tc>
          <w:tcPr>
            <w:tcW w:w="3514" w:type="dxa"/>
          </w:tcPr>
          <w:p w14:paraId="4A832AC8" w14:textId="77777777" w:rsidR="001C6E55" w:rsidRPr="00D00BBA" w:rsidRDefault="001C6E55" w:rsidP="00D00BBA">
            <w:pPr>
              <w:pStyle w:val="TableTextBold"/>
            </w:pPr>
            <w:r w:rsidRPr="00D00BBA">
              <w:t>CGI</w:t>
            </w:r>
          </w:p>
        </w:tc>
        <w:tc>
          <w:tcPr>
            <w:tcW w:w="7135" w:type="dxa"/>
            <w:noWrap/>
          </w:tcPr>
          <w:p w14:paraId="250D2894" w14:textId="77777777" w:rsidR="001C6E55" w:rsidRPr="00D00BBA" w:rsidRDefault="001C6E55" w:rsidP="00D00BBA">
            <w:pPr>
              <w:pStyle w:val="TableText"/>
            </w:pPr>
            <w:r w:rsidRPr="00D00BBA">
              <w:t>Common Gateway Interface</w:t>
            </w:r>
          </w:p>
        </w:tc>
      </w:tr>
      <w:tr w:rsidR="001C6E55" w:rsidRPr="00F81A88" w14:paraId="4B029A46" w14:textId="77777777" w:rsidTr="00BE27FB">
        <w:tblPrEx>
          <w:tblLook w:val="00A0" w:firstRow="1" w:lastRow="0" w:firstColumn="1" w:lastColumn="0" w:noHBand="0" w:noVBand="0"/>
        </w:tblPrEx>
        <w:trPr>
          <w:cantSplit/>
        </w:trPr>
        <w:tc>
          <w:tcPr>
            <w:tcW w:w="3514" w:type="dxa"/>
          </w:tcPr>
          <w:p w14:paraId="4CB34249" w14:textId="77777777" w:rsidR="001C6E55" w:rsidRPr="00D00BBA" w:rsidRDefault="001C6E55" w:rsidP="00D00BBA">
            <w:pPr>
              <w:pStyle w:val="TableTextBold"/>
            </w:pPr>
            <w:r w:rsidRPr="00D00BBA">
              <w:t>DHCP</w:t>
            </w:r>
          </w:p>
        </w:tc>
        <w:tc>
          <w:tcPr>
            <w:tcW w:w="7135" w:type="dxa"/>
            <w:noWrap/>
          </w:tcPr>
          <w:p w14:paraId="1402D06D" w14:textId="77777777" w:rsidR="001C6E55" w:rsidRPr="00D00BBA" w:rsidRDefault="001C6E55" w:rsidP="00D00BBA">
            <w:pPr>
              <w:pStyle w:val="TableText"/>
            </w:pPr>
            <w:r w:rsidRPr="00D00BBA">
              <w:t>Dynamic Host Configuration Protocol</w:t>
            </w:r>
          </w:p>
        </w:tc>
      </w:tr>
      <w:tr w:rsidR="001C6E55" w:rsidRPr="00F81A88" w14:paraId="183F1438" w14:textId="77777777" w:rsidTr="00BE27FB">
        <w:tblPrEx>
          <w:tblLook w:val="00A0" w:firstRow="1" w:lastRow="0" w:firstColumn="1" w:lastColumn="0" w:noHBand="0" w:noVBand="0"/>
        </w:tblPrEx>
        <w:trPr>
          <w:cantSplit/>
        </w:trPr>
        <w:tc>
          <w:tcPr>
            <w:tcW w:w="3514" w:type="dxa"/>
          </w:tcPr>
          <w:p w14:paraId="3DE53D81" w14:textId="77777777" w:rsidR="001C6E55" w:rsidRPr="00D00BBA" w:rsidRDefault="001C6E55" w:rsidP="00D00BBA">
            <w:pPr>
              <w:pStyle w:val="TableTextBold"/>
            </w:pPr>
            <w:r w:rsidRPr="00D00BBA">
              <w:t>DMS</w:t>
            </w:r>
          </w:p>
        </w:tc>
        <w:tc>
          <w:tcPr>
            <w:tcW w:w="7135" w:type="dxa"/>
            <w:noWrap/>
          </w:tcPr>
          <w:p w14:paraId="1E75620B" w14:textId="77777777" w:rsidR="001C6E55" w:rsidRPr="00D00BBA" w:rsidRDefault="001C6E55" w:rsidP="00D00BBA">
            <w:pPr>
              <w:pStyle w:val="TableText"/>
            </w:pPr>
            <w:r w:rsidRPr="00D00BBA">
              <w:t>Document Management System</w:t>
            </w:r>
          </w:p>
        </w:tc>
      </w:tr>
      <w:tr w:rsidR="001C6E55" w:rsidRPr="00F81A88" w14:paraId="779E6D92" w14:textId="77777777" w:rsidTr="00BE27FB">
        <w:tblPrEx>
          <w:tblLook w:val="00A0" w:firstRow="1" w:lastRow="0" w:firstColumn="1" w:lastColumn="0" w:noHBand="0" w:noVBand="0"/>
        </w:tblPrEx>
        <w:trPr>
          <w:cantSplit/>
        </w:trPr>
        <w:tc>
          <w:tcPr>
            <w:tcW w:w="3514" w:type="dxa"/>
          </w:tcPr>
          <w:p w14:paraId="46F7621D" w14:textId="77777777" w:rsidR="001C6E55" w:rsidRPr="00D00BBA" w:rsidRDefault="001C6E55" w:rsidP="00D00BBA">
            <w:pPr>
              <w:pStyle w:val="TableTextBold"/>
            </w:pPr>
            <w:r w:rsidRPr="00D00BBA">
              <w:t>DMZ</w:t>
            </w:r>
          </w:p>
        </w:tc>
        <w:tc>
          <w:tcPr>
            <w:tcW w:w="7135" w:type="dxa"/>
            <w:noWrap/>
          </w:tcPr>
          <w:p w14:paraId="1B7BCE1A" w14:textId="77777777" w:rsidR="001C6E55" w:rsidRPr="00D00BBA" w:rsidRDefault="001C6E55" w:rsidP="00D00BBA">
            <w:pPr>
              <w:pStyle w:val="TableText"/>
            </w:pPr>
            <w:r w:rsidRPr="00D00BBA">
              <w:t>Demilitarized Zone</w:t>
            </w:r>
          </w:p>
        </w:tc>
      </w:tr>
      <w:tr w:rsidR="001C6E55" w:rsidRPr="00F81A88" w14:paraId="34142290" w14:textId="77777777" w:rsidTr="00BE27FB">
        <w:tblPrEx>
          <w:tblLook w:val="00A0" w:firstRow="1" w:lastRow="0" w:firstColumn="1" w:lastColumn="0" w:noHBand="0" w:noVBand="0"/>
        </w:tblPrEx>
        <w:trPr>
          <w:cantSplit/>
        </w:trPr>
        <w:tc>
          <w:tcPr>
            <w:tcW w:w="3514" w:type="dxa"/>
          </w:tcPr>
          <w:p w14:paraId="13DE67BD" w14:textId="77777777" w:rsidR="001C6E55" w:rsidRPr="00D00BBA" w:rsidRDefault="001C6E55" w:rsidP="00D00BBA">
            <w:pPr>
              <w:pStyle w:val="TableTextBold"/>
            </w:pPr>
            <w:r w:rsidRPr="00D00BBA">
              <w:t>ECME</w:t>
            </w:r>
          </w:p>
        </w:tc>
        <w:tc>
          <w:tcPr>
            <w:tcW w:w="7135" w:type="dxa"/>
            <w:noWrap/>
          </w:tcPr>
          <w:p w14:paraId="563E6E23" w14:textId="77777777" w:rsidR="001C6E55" w:rsidRPr="00D00BBA" w:rsidRDefault="001C6E55" w:rsidP="00D00BBA">
            <w:pPr>
              <w:pStyle w:val="TableText"/>
            </w:pPr>
            <w:r w:rsidRPr="00D00BBA">
              <w:t>Enterprise Cloud Managed Edition</w:t>
            </w:r>
          </w:p>
        </w:tc>
      </w:tr>
      <w:tr w:rsidR="001C6E55" w:rsidRPr="00F81A88" w14:paraId="1D921A84" w14:textId="77777777" w:rsidTr="00BE27FB">
        <w:tblPrEx>
          <w:tblLook w:val="00A0" w:firstRow="1" w:lastRow="0" w:firstColumn="1" w:lastColumn="0" w:noHBand="0" w:noVBand="0"/>
        </w:tblPrEx>
        <w:trPr>
          <w:cantSplit/>
        </w:trPr>
        <w:tc>
          <w:tcPr>
            <w:tcW w:w="3514" w:type="dxa"/>
          </w:tcPr>
          <w:p w14:paraId="037EACBB" w14:textId="77777777" w:rsidR="001C6E55" w:rsidRPr="00D00BBA" w:rsidRDefault="001C6E55" w:rsidP="00D00BBA">
            <w:pPr>
              <w:pStyle w:val="TableTextBold"/>
            </w:pPr>
            <w:r w:rsidRPr="00D00BBA">
              <w:t>FTP</w:t>
            </w:r>
          </w:p>
        </w:tc>
        <w:tc>
          <w:tcPr>
            <w:tcW w:w="7135" w:type="dxa"/>
            <w:noWrap/>
          </w:tcPr>
          <w:p w14:paraId="2DB5412D" w14:textId="77777777" w:rsidR="001C6E55" w:rsidRPr="00D00BBA" w:rsidRDefault="001C6E55" w:rsidP="00D00BBA">
            <w:pPr>
              <w:pStyle w:val="TableText"/>
            </w:pPr>
            <w:r w:rsidRPr="00D00BBA">
              <w:t>File Transfer Protocol</w:t>
            </w:r>
          </w:p>
        </w:tc>
      </w:tr>
      <w:tr w:rsidR="001C6E55" w:rsidRPr="00F81A88" w14:paraId="24063D5B" w14:textId="77777777" w:rsidTr="00BE27FB">
        <w:tblPrEx>
          <w:tblLook w:val="00A0" w:firstRow="1" w:lastRow="0" w:firstColumn="1" w:lastColumn="0" w:noHBand="0" w:noVBand="0"/>
        </w:tblPrEx>
        <w:trPr>
          <w:cantSplit/>
        </w:trPr>
        <w:tc>
          <w:tcPr>
            <w:tcW w:w="3514" w:type="dxa"/>
          </w:tcPr>
          <w:p w14:paraId="090FF227" w14:textId="77777777" w:rsidR="001C6E55" w:rsidRPr="00D00BBA" w:rsidRDefault="001C6E55" w:rsidP="00D00BBA">
            <w:pPr>
              <w:pStyle w:val="TableTextBold"/>
            </w:pPr>
            <w:r w:rsidRPr="00076812">
              <w:t>GCTS</w:t>
            </w:r>
          </w:p>
        </w:tc>
        <w:tc>
          <w:tcPr>
            <w:tcW w:w="7135" w:type="dxa"/>
            <w:noWrap/>
          </w:tcPr>
          <w:p w14:paraId="43C97E7C" w14:textId="77777777" w:rsidR="001C6E55" w:rsidRPr="00D00BBA" w:rsidRDefault="001C6E55" w:rsidP="00D00BBA">
            <w:pPr>
              <w:pStyle w:val="TableText"/>
            </w:pPr>
            <w:r w:rsidRPr="00076812">
              <w:t>Global Technology Services (GTS) Cloud Transformation Services (formerly Verizon)</w:t>
            </w:r>
          </w:p>
        </w:tc>
      </w:tr>
      <w:tr w:rsidR="001C6E55" w:rsidRPr="00F81A88" w14:paraId="136602F3" w14:textId="77777777" w:rsidTr="00BE27FB">
        <w:tblPrEx>
          <w:tblLook w:val="00A0" w:firstRow="1" w:lastRow="0" w:firstColumn="1" w:lastColumn="0" w:noHBand="0" w:noVBand="0"/>
        </w:tblPrEx>
        <w:trPr>
          <w:cantSplit/>
        </w:trPr>
        <w:tc>
          <w:tcPr>
            <w:tcW w:w="3514" w:type="dxa"/>
          </w:tcPr>
          <w:p w14:paraId="1E6C8B86" w14:textId="77777777" w:rsidR="001C6E55" w:rsidRPr="00D00BBA" w:rsidRDefault="001C6E55" w:rsidP="00D00BBA">
            <w:pPr>
              <w:pStyle w:val="TableTextBold"/>
            </w:pPr>
            <w:r w:rsidRPr="00D00BBA">
              <w:t>GPS</w:t>
            </w:r>
          </w:p>
        </w:tc>
        <w:tc>
          <w:tcPr>
            <w:tcW w:w="7135" w:type="dxa"/>
            <w:noWrap/>
          </w:tcPr>
          <w:p w14:paraId="453167C0" w14:textId="77777777" w:rsidR="001C6E55" w:rsidRPr="00D00BBA" w:rsidRDefault="001C6E55" w:rsidP="00D00BBA">
            <w:pPr>
              <w:pStyle w:val="TableText"/>
            </w:pPr>
            <w:r w:rsidRPr="00D00BBA">
              <w:t>Global Positioning System</w:t>
            </w:r>
          </w:p>
        </w:tc>
      </w:tr>
      <w:tr w:rsidR="001C6E55" w:rsidRPr="00F81A88" w14:paraId="6D7E73DD" w14:textId="77777777" w:rsidTr="00BE27FB">
        <w:tblPrEx>
          <w:tblLook w:val="00A0" w:firstRow="1" w:lastRow="0" w:firstColumn="1" w:lastColumn="0" w:noHBand="0" w:noVBand="0"/>
        </w:tblPrEx>
        <w:trPr>
          <w:cantSplit/>
        </w:trPr>
        <w:tc>
          <w:tcPr>
            <w:tcW w:w="3514" w:type="dxa"/>
          </w:tcPr>
          <w:p w14:paraId="4B8BE1B8" w14:textId="77777777" w:rsidR="001C6E55" w:rsidRPr="00D00BBA" w:rsidRDefault="001C6E55" w:rsidP="00D00BBA">
            <w:pPr>
              <w:pStyle w:val="TableTextBold"/>
            </w:pPr>
            <w:r w:rsidRPr="00076812">
              <w:t>GRCQ</w:t>
            </w:r>
          </w:p>
        </w:tc>
        <w:tc>
          <w:tcPr>
            <w:tcW w:w="7135" w:type="dxa"/>
            <w:noWrap/>
          </w:tcPr>
          <w:p w14:paraId="505F2796" w14:textId="77777777" w:rsidR="001C6E55" w:rsidRPr="00D00BBA" w:rsidRDefault="001C6E55" w:rsidP="00D00BBA">
            <w:pPr>
              <w:pStyle w:val="TableText"/>
            </w:pPr>
            <w:r w:rsidRPr="00076812">
              <w:t>Governance of Risk, Compliance, and Quality</w:t>
            </w:r>
          </w:p>
        </w:tc>
      </w:tr>
      <w:tr w:rsidR="001C6E55" w:rsidRPr="00F81A88" w14:paraId="4396111C" w14:textId="77777777" w:rsidTr="00BE27FB">
        <w:tblPrEx>
          <w:tblLook w:val="00A0" w:firstRow="1" w:lastRow="0" w:firstColumn="1" w:lastColumn="0" w:noHBand="0" w:noVBand="0"/>
        </w:tblPrEx>
        <w:trPr>
          <w:cantSplit/>
        </w:trPr>
        <w:tc>
          <w:tcPr>
            <w:tcW w:w="3514" w:type="dxa"/>
          </w:tcPr>
          <w:p w14:paraId="272FE557" w14:textId="77777777" w:rsidR="001C6E55" w:rsidRPr="00D00BBA" w:rsidRDefault="001C6E55" w:rsidP="00D00BBA">
            <w:pPr>
              <w:pStyle w:val="TableTextBold"/>
            </w:pPr>
            <w:r w:rsidRPr="00076812">
              <w:t>GTS</w:t>
            </w:r>
          </w:p>
        </w:tc>
        <w:tc>
          <w:tcPr>
            <w:tcW w:w="7135" w:type="dxa"/>
            <w:noWrap/>
          </w:tcPr>
          <w:p w14:paraId="737DFE6A" w14:textId="77777777" w:rsidR="001C6E55" w:rsidRPr="00D00BBA" w:rsidRDefault="001C6E55" w:rsidP="00D00BBA">
            <w:pPr>
              <w:pStyle w:val="TableText"/>
            </w:pPr>
            <w:r w:rsidRPr="00076812">
              <w:t>Global Technology Services</w:t>
            </w:r>
          </w:p>
        </w:tc>
      </w:tr>
      <w:tr w:rsidR="001C6E55" w:rsidRPr="00F81A88" w14:paraId="7F05876E" w14:textId="77777777" w:rsidTr="00BE27FB">
        <w:tblPrEx>
          <w:tblLook w:val="00A0" w:firstRow="1" w:lastRow="0" w:firstColumn="1" w:lastColumn="0" w:noHBand="0" w:noVBand="0"/>
        </w:tblPrEx>
        <w:trPr>
          <w:cantSplit/>
        </w:trPr>
        <w:tc>
          <w:tcPr>
            <w:tcW w:w="3514" w:type="dxa"/>
          </w:tcPr>
          <w:p w14:paraId="6F1B2886" w14:textId="77777777" w:rsidR="001C6E55" w:rsidRPr="00D00BBA" w:rsidRDefault="001C6E55" w:rsidP="00D00BBA">
            <w:pPr>
              <w:pStyle w:val="TableTextBold"/>
            </w:pPr>
            <w:r w:rsidRPr="00D00BBA">
              <w:t>HTMP</w:t>
            </w:r>
          </w:p>
        </w:tc>
        <w:tc>
          <w:tcPr>
            <w:tcW w:w="7135" w:type="dxa"/>
            <w:noWrap/>
          </w:tcPr>
          <w:p w14:paraId="7FEE9636" w14:textId="77777777" w:rsidR="001C6E55" w:rsidRPr="00D00BBA" w:rsidRDefault="001C6E55" w:rsidP="00D00BBA">
            <w:pPr>
              <w:pStyle w:val="TableText"/>
            </w:pPr>
            <w:r w:rsidRPr="00D00BBA">
              <w:t>Hyper Text Markup Language</w:t>
            </w:r>
          </w:p>
        </w:tc>
      </w:tr>
      <w:tr w:rsidR="001C6E55" w:rsidRPr="00F81A88" w14:paraId="77785B87" w14:textId="77777777" w:rsidTr="00BE27FB">
        <w:tblPrEx>
          <w:tblLook w:val="00A0" w:firstRow="1" w:lastRow="0" w:firstColumn="1" w:lastColumn="0" w:noHBand="0" w:noVBand="0"/>
        </w:tblPrEx>
        <w:trPr>
          <w:cantSplit/>
        </w:trPr>
        <w:tc>
          <w:tcPr>
            <w:tcW w:w="3514" w:type="dxa"/>
          </w:tcPr>
          <w:p w14:paraId="122983DF" w14:textId="77777777" w:rsidR="001C6E55" w:rsidRPr="00D00BBA" w:rsidRDefault="001C6E55" w:rsidP="00D00BBA">
            <w:pPr>
              <w:pStyle w:val="TableTextBold"/>
            </w:pPr>
            <w:r w:rsidRPr="00D00BBA">
              <w:t>HTTPS</w:t>
            </w:r>
          </w:p>
        </w:tc>
        <w:tc>
          <w:tcPr>
            <w:tcW w:w="7135" w:type="dxa"/>
            <w:noWrap/>
          </w:tcPr>
          <w:p w14:paraId="5DB4ADB2" w14:textId="77777777" w:rsidR="001C6E55" w:rsidRPr="00D00BBA" w:rsidRDefault="001C6E55" w:rsidP="00D00BBA">
            <w:pPr>
              <w:pStyle w:val="TableText"/>
            </w:pPr>
            <w:r w:rsidRPr="00D00BBA">
              <w:t>Hyper Text Transfer Protocol Secure</w:t>
            </w:r>
          </w:p>
        </w:tc>
      </w:tr>
      <w:tr w:rsidR="001C6E55" w:rsidRPr="00F81A88" w14:paraId="4AAD263E" w14:textId="77777777" w:rsidTr="00BE27FB">
        <w:tblPrEx>
          <w:tblLook w:val="00A0" w:firstRow="1" w:lastRow="0" w:firstColumn="1" w:lastColumn="0" w:noHBand="0" w:noVBand="0"/>
        </w:tblPrEx>
        <w:trPr>
          <w:cantSplit/>
        </w:trPr>
        <w:tc>
          <w:tcPr>
            <w:tcW w:w="3514" w:type="dxa"/>
          </w:tcPr>
          <w:p w14:paraId="5F5C5063" w14:textId="77777777" w:rsidR="001C6E55" w:rsidRPr="00D00BBA" w:rsidRDefault="001C6E55" w:rsidP="00D00BBA">
            <w:pPr>
              <w:pStyle w:val="TableTextBold"/>
            </w:pPr>
            <w:r w:rsidRPr="00D00BBA">
              <w:t>ICMP</w:t>
            </w:r>
          </w:p>
        </w:tc>
        <w:tc>
          <w:tcPr>
            <w:tcW w:w="7135" w:type="dxa"/>
            <w:noWrap/>
          </w:tcPr>
          <w:p w14:paraId="7384DA07" w14:textId="77777777" w:rsidR="001C6E55" w:rsidRPr="00D00BBA" w:rsidRDefault="001C6E55" w:rsidP="00D00BBA">
            <w:pPr>
              <w:pStyle w:val="TableText"/>
            </w:pPr>
            <w:r w:rsidRPr="00D00BBA">
              <w:t>Internet Control Messaging Protocol</w:t>
            </w:r>
          </w:p>
        </w:tc>
      </w:tr>
      <w:tr w:rsidR="001C6E55" w:rsidRPr="00F81A88" w14:paraId="19873B2E" w14:textId="77777777" w:rsidTr="00BE27FB">
        <w:tblPrEx>
          <w:tblLook w:val="00A0" w:firstRow="1" w:lastRow="0" w:firstColumn="1" w:lastColumn="0" w:noHBand="0" w:noVBand="0"/>
        </w:tblPrEx>
        <w:trPr>
          <w:cantSplit/>
        </w:trPr>
        <w:tc>
          <w:tcPr>
            <w:tcW w:w="3514" w:type="dxa"/>
          </w:tcPr>
          <w:p w14:paraId="6FA10158" w14:textId="77777777" w:rsidR="001C6E55" w:rsidRPr="00D00BBA" w:rsidRDefault="001C6E55" w:rsidP="00D00BBA">
            <w:pPr>
              <w:pStyle w:val="TableTextBold"/>
            </w:pPr>
            <w:r w:rsidRPr="00D00BBA">
              <w:t>IP</w:t>
            </w:r>
          </w:p>
        </w:tc>
        <w:tc>
          <w:tcPr>
            <w:tcW w:w="7135" w:type="dxa"/>
            <w:noWrap/>
          </w:tcPr>
          <w:p w14:paraId="0EBD9198" w14:textId="77777777" w:rsidR="001C6E55" w:rsidRPr="00D00BBA" w:rsidRDefault="001C6E55" w:rsidP="00D00BBA">
            <w:pPr>
              <w:pStyle w:val="TableText"/>
            </w:pPr>
            <w:r w:rsidRPr="00D00BBA">
              <w:t>Internet Protocol</w:t>
            </w:r>
          </w:p>
        </w:tc>
      </w:tr>
      <w:tr w:rsidR="001C6E55" w:rsidRPr="00F81A88" w14:paraId="560B86DF" w14:textId="77777777" w:rsidTr="00BE27FB">
        <w:tblPrEx>
          <w:tblLook w:val="00A0" w:firstRow="1" w:lastRow="0" w:firstColumn="1" w:lastColumn="0" w:noHBand="0" w:noVBand="0"/>
        </w:tblPrEx>
        <w:trPr>
          <w:cantSplit/>
        </w:trPr>
        <w:tc>
          <w:tcPr>
            <w:tcW w:w="3514" w:type="dxa"/>
          </w:tcPr>
          <w:p w14:paraId="73F607B5" w14:textId="77777777" w:rsidR="001C6E55" w:rsidRPr="00D00BBA" w:rsidRDefault="001C6E55" w:rsidP="00D00BBA">
            <w:pPr>
              <w:pStyle w:val="TableTextBold"/>
            </w:pPr>
            <w:r w:rsidRPr="00D00BBA">
              <w:t>IPAH</w:t>
            </w:r>
          </w:p>
        </w:tc>
        <w:tc>
          <w:tcPr>
            <w:tcW w:w="7135" w:type="dxa"/>
            <w:noWrap/>
          </w:tcPr>
          <w:p w14:paraId="4092AD34" w14:textId="77777777" w:rsidR="001C6E55" w:rsidRPr="00D00BBA" w:rsidRDefault="001C6E55" w:rsidP="00D00BBA">
            <w:pPr>
              <w:pStyle w:val="TableText"/>
            </w:pPr>
            <w:r w:rsidRPr="00D00BBA">
              <w:t>IP Applications Hosting</w:t>
            </w:r>
          </w:p>
        </w:tc>
      </w:tr>
      <w:tr w:rsidR="001C6E55" w:rsidRPr="00F81A88" w14:paraId="762000FD" w14:textId="77777777" w:rsidTr="00BE27FB">
        <w:tblPrEx>
          <w:tblLook w:val="00A0" w:firstRow="1" w:lastRow="0" w:firstColumn="1" w:lastColumn="0" w:noHBand="0" w:noVBand="0"/>
        </w:tblPrEx>
        <w:trPr>
          <w:cantSplit/>
        </w:trPr>
        <w:tc>
          <w:tcPr>
            <w:tcW w:w="3514" w:type="dxa"/>
          </w:tcPr>
          <w:p w14:paraId="1341F0D5" w14:textId="77777777" w:rsidR="001C6E55" w:rsidRPr="00D00BBA" w:rsidRDefault="001C6E55" w:rsidP="00D00BBA">
            <w:pPr>
              <w:pStyle w:val="TableTextBold"/>
            </w:pPr>
            <w:r w:rsidRPr="00D00BBA">
              <w:t>IRC</w:t>
            </w:r>
          </w:p>
        </w:tc>
        <w:tc>
          <w:tcPr>
            <w:tcW w:w="7135" w:type="dxa"/>
            <w:noWrap/>
          </w:tcPr>
          <w:p w14:paraId="63C0CA5B" w14:textId="77777777" w:rsidR="001C6E55" w:rsidRPr="00D00BBA" w:rsidRDefault="001C6E55" w:rsidP="00D00BBA">
            <w:pPr>
              <w:pStyle w:val="TableText"/>
            </w:pPr>
            <w:r w:rsidRPr="00D00BBA">
              <w:t>Information Resource Custodian</w:t>
            </w:r>
          </w:p>
        </w:tc>
      </w:tr>
      <w:tr w:rsidR="001C6E55" w:rsidRPr="00F81A88" w14:paraId="6727B238" w14:textId="77777777" w:rsidTr="00BE27FB">
        <w:tblPrEx>
          <w:tblLook w:val="00A0" w:firstRow="1" w:lastRow="0" w:firstColumn="1" w:lastColumn="0" w:noHBand="0" w:noVBand="0"/>
        </w:tblPrEx>
        <w:trPr>
          <w:cantSplit/>
        </w:trPr>
        <w:tc>
          <w:tcPr>
            <w:tcW w:w="3514" w:type="dxa"/>
          </w:tcPr>
          <w:p w14:paraId="44D2D462" w14:textId="77777777" w:rsidR="001C6E55" w:rsidRPr="00D00BBA" w:rsidRDefault="001C6E55" w:rsidP="00D00BBA">
            <w:pPr>
              <w:pStyle w:val="TableTextBold"/>
            </w:pPr>
            <w:r w:rsidRPr="00076812">
              <w:t>ITCS</w:t>
            </w:r>
          </w:p>
        </w:tc>
        <w:tc>
          <w:tcPr>
            <w:tcW w:w="7135" w:type="dxa"/>
            <w:noWrap/>
          </w:tcPr>
          <w:p w14:paraId="672A91C9" w14:textId="77777777" w:rsidR="001C6E55" w:rsidRPr="00D00BBA" w:rsidRDefault="001C6E55" w:rsidP="00D00BBA">
            <w:pPr>
              <w:pStyle w:val="TableText"/>
            </w:pPr>
            <w:r w:rsidRPr="00076812">
              <w:t>Information Technology Corporate Standards</w:t>
            </w:r>
          </w:p>
        </w:tc>
      </w:tr>
      <w:tr w:rsidR="001C6E55" w:rsidRPr="00F81A88" w14:paraId="780B0A80" w14:textId="77777777" w:rsidTr="00BE27FB">
        <w:tblPrEx>
          <w:tblLook w:val="00A0" w:firstRow="1" w:lastRow="0" w:firstColumn="1" w:lastColumn="0" w:noHBand="0" w:noVBand="0"/>
        </w:tblPrEx>
        <w:trPr>
          <w:cantSplit/>
        </w:trPr>
        <w:tc>
          <w:tcPr>
            <w:tcW w:w="3514" w:type="dxa"/>
          </w:tcPr>
          <w:p w14:paraId="78ED0540" w14:textId="77777777" w:rsidR="001C6E55" w:rsidRPr="00D00BBA" w:rsidRDefault="001C6E55" w:rsidP="00D00BBA">
            <w:pPr>
              <w:pStyle w:val="TableTextBold"/>
            </w:pPr>
            <w:r w:rsidRPr="00D00BBA">
              <w:t>LDAP</w:t>
            </w:r>
          </w:p>
        </w:tc>
        <w:tc>
          <w:tcPr>
            <w:tcW w:w="7135" w:type="dxa"/>
            <w:noWrap/>
          </w:tcPr>
          <w:p w14:paraId="37EF7292" w14:textId="77777777" w:rsidR="001C6E55" w:rsidRPr="00D00BBA" w:rsidRDefault="001C6E55" w:rsidP="00D00BBA">
            <w:pPr>
              <w:pStyle w:val="TableText"/>
            </w:pPr>
            <w:r w:rsidRPr="00D00BBA">
              <w:t>Lightweight Directory Access Protocol</w:t>
            </w:r>
          </w:p>
        </w:tc>
      </w:tr>
      <w:tr w:rsidR="001C6E55" w:rsidRPr="00F81A88" w14:paraId="4BBF345D" w14:textId="77777777" w:rsidTr="00BE27FB">
        <w:tblPrEx>
          <w:tblLook w:val="00A0" w:firstRow="1" w:lastRow="0" w:firstColumn="1" w:lastColumn="0" w:noHBand="0" w:noVBand="0"/>
        </w:tblPrEx>
        <w:trPr>
          <w:cantSplit/>
        </w:trPr>
        <w:tc>
          <w:tcPr>
            <w:tcW w:w="3514" w:type="dxa"/>
          </w:tcPr>
          <w:p w14:paraId="5A9ECAEE" w14:textId="77777777" w:rsidR="001C6E55" w:rsidRPr="00D00BBA" w:rsidRDefault="001C6E55" w:rsidP="00D00BBA">
            <w:pPr>
              <w:pStyle w:val="TableTextBold"/>
            </w:pPr>
            <w:r w:rsidRPr="00076812">
              <w:t>LEGO</w:t>
            </w:r>
          </w:p>
        </w:tc>
        <w:tc>
          <w:tcPr>
            <w:tcW w:w="7135" w:type="dxa"/>
            <w:noWrap/>
          </w:tcPr>
          <w:p w14:paraId="18DC052C" w14:textId="77777777" w:rsidR="001C6E55" w:rsidRPr="00D00BBA" w:rsidRDefault="001C6E55" w:rsidP="00D00BBA">
            <w:pPr>
              <w:pStyle w:val="TableText"/>
            </w:pPr>
            <w:r w:rsidRPr="00076812">
              <w:t>Lightweight Enterprise Governance Organization</w:t>
            </w:r>
          </w:p>
        </w:tc>
      </w:tr>
      <w:tr w:rsidR="001C6E55" w:rsidRPr="00F81A88" w14:paraId="387EEA97" w14:textId="77777777" w:rsidTr="00BE27FB">
        <w:tblPrEx>
          <w:tblLook w:val="00A0" w:firstRow="1" w:lastRow="0" w:firstColumn="1" w:lastColumn="0" w:noHBand="0" w:noVBand="0"/>
        </w:tblPrEx>
        <w:trPr>
          <w:cantSplit/>
        </w:trPr>
        <w:tc>
          <w:tcPr>
            <w:tcW w:w="3514" w:type="dxa"/>
          </w:tcPr>
          <w:p w14:paraId="0148A34A" w14:textId="77777777" w:rsidR="001C6E55" w:rsidRPr="00D00BBA" w:rsidRDefault="001C6E55" w:rsidP="00D00BBA">
            <w:pPr>
              <w:pStyle w:val="TableTextBold"/>
            </w:pPr>
            <w:r w:rsidRPr="00D00BBA">
              <w:t>MH</w:t>
            </w:r>
          </w:p>
        </w:tc>
        <w:tc>
          <w:tcPr>
            <w:tcW w:w="7135" w:type="dxa"/>
            <w:noWrap/>
          </w:tcPr>
          <w:p w14:paraId="5AACF6A4" w14:textId="77777777" w:rsidR="001C6E55" w:rsidRPr="00D00BBA" w:rsidRDefault="001C6E55" w:rsidP="00D00BBA">
            <w:pPr>
              <w:pStyle w:val="TableText"/>
            </w:pPr>
            <w:r w:rsidRPr="00D00BBA">
              <w:t>Managed Hosting</w:t>
            </w:r>
          </w:p>
        </w:tc>
      </w:tr>
      <w:tr w:rsidR="001C6E55" w:rsidRPr="00F81A88" w14:paraId="70DB6A76" w14:textId="77777777" w:rsidTr="00BE27FB">
        <w:tblPrEx>
          <w:tblLook w:val="00A0" w:firstRow="1" w:lastRow="0" w:firstColumn="1" w:lastColumn="0" w:noHBand="0" w:noVBand="0"/>
        </w:tblPrEx>
        <w:trPr>
          <w:cantSplit/>
        </w:trPr>
        <w:tc>
          <w:tcPr>
            <w:tcW w:w="3514" w:type="dxa"/>
          </w:tcPr>
          <w:p w14:paraId="77FA6F34" w14:textId="77777777" w:rsidR="001C6E55" w:rsidRPr="00D00BBA" w:rsidRDefault="001C6E55" w:rsidP="00D00BBA">
            <w:pPr>
              <w:pStyle w:val="TableTextBold"/>
            </w:pPr>
            <w:r w:rsidRPr="00D00BBA">
              <w:t>NSB</w:t>
            </w:r>
          </w:p>
        </w:tc>
        <w:tc>
          <w:tcPr>
            <w:tcW w:w="7135" w:type="dxa"/>
            <w:noWrap/>
          </w:tcPr>
          <w:p w14:paraId="5D89219D" w14:textId="77777777" w:rsidR="001C6E55" w:rsidRPr="00D00BBA" w:rsidRDefault="001C6E55" w:rsidP="00D00BBA">
            <w:pPr>
              <w:pStyle w:val="TableText"/>
            </w:pPr>
            <w:r w:rsidRPr="00D00BBA">
              <w:t>Network Security Baseline</w:t>
            </w:r>
          </w:p>
        </w:tc>
      </w:tr>
      <w:tr w:rsidR="001C6E55" w:rsidRPr="00F81A88" w14:paraId="758772C7" w14:textId="77777777" w:rsidTr="00BE27FB">
        <w:tblPrEx>
          <w:tblLook w:val="00A0" w:firstRow="1" w:lastRow="0" w:firstColumn="1" w:lastColumn="0" w:noHBand="0" w:noVBand="0"/>
        </w:tblPrEx>
        <w:trPr>
          <w:cantSplit/>
        </w:trPr>
        <w:tc>
          <w:tcPr>
            <w:tcW w:w="3514" w:type="dxa"/>
          </w:tcPr>
          <w:p w14:paraId="2C901652" w14:textId="77777777" w:rsidR="001C6E55" w:rsidRPr="00D00BBA" w:rsidRDefault="001C6E55" w:rsidP="00D00BBA">
            <w:pPr>
              <w:pStyle w:val="TableTextBold"/>
            </w:pPr>
            <w:r w:rsidRPr="00D00BBA">
              <w:t>NTP</w:t>
            </w:r>
          </w:p>
        </w:tc>
        <w:tc>
          <w:tcPr>
            <w:tcW w:w="7135" w:type="dxa"/>
            <w:noWrap/>
          </w:tcPr>
          <w:p w14:paraId="2EB51F88" w14:textId="77777777" w:rsidR="001C6E55" w:rsidRPr="00D00BBA" w:rsidRDefault="001C6E55" w:rsidP="00D00BBA">
            <w:pPr>
              <w:pStyle w:val="TableText"/>
            </w:pPr>
            <w:r w:rsidRPr="00D00BBA">
              <w:t>Network Time Protocol</w:t>
            </w:r>
          </w:p>
        </w:tc>
      </w:tr>
      <w:tr w:rsidR="001C6E55" w:rsidRPr="00F81A88" w14:paraId="05C7DBAF" w14:textId="77777777" w:rsidTr="00BE27FB">
        <w:tblPrEx>
          <w:tblLook w:val="00A0" w:firstRow="1" w:lastRow="0" w:firstColumn="1" w:lastColumn="0" w:noHBand="0" w:noVBand="0"/>
        </w:tblPrEx>
        <w:trPr>
          <w:cantSplit/>
        </w:trPr>
        <w:tc>
          <w:tcPr>
            <w:tcW w:w="3514" w:type="dxa"/>
          </w:tcPr>
          <w:p w14:paraId="684B3C58" w14:textId="77777777" w:rsidR="001C6E55" w:rsidRPr="00D00BBA" w:rsidRDefault="001C6E55" w:rsidP="00D00BBA">
            <w:pPr>
              <w:pStyle w:val="TableTextBold"/>
            </w:pPr>
            <w:r w:rsidRPr="00D00BBA">
              <w:lastRenderedPageBreak/>
              <w:t>OS</w:t>
            </w:r>
          </w:p>
        </w:tc>
        <w:tc>
          <w:tcPr>
            <w:tcW w:w="7135" w:type="dxa"/>
            <w:noWrap/>
          </w:tcPr>
          <w:p w14:paraId="2956E625" w14:textId="77777777" w:rsidR="001C6E55" w:rsidRPr="00D00BBA" w:rsidRDefault="001C6E55" w:rsidP="00D00BBA">
            <w:pPr>
              <w:pStyle w:val="TableText"/>
            </w:pPr>
            <w:r w:rsidRPr="00D00BBA">
              <w:t>Operating System</w:t>
            </w:r>
          </w:p>
        </w:tc>
      </w:tr>
      <w:tr w:rsidR="001C6E55" w:rsidRPr="00F81A88" w14:paraId="7E968C22" w14:textId="77777777" w:rsidTr="00BE27FB">
        <w:tblPrEx>
          <w:tblLook w:val="00A0" w:firstRow="1" w:lastRow="0" w:firstColumn="1" w:lastColumn="0" w:noHBand="0" w:noVBand="0"/>
        </w:tblPrEx>
        <w:trPr>
          <w:cantSplit/>
        </w:trPr>
        <w:tc>
          <w:tcPr>
            <w:tcW w:w="3514" w:type="dxa"/>
          </w:tcPr>
          <w:p w14:paraId="5F436B90" w14:textId="77777777" w:rsidR="001C6E55" w:rsidRPr="00D00BBA" w:rsidRDefault="001C6E55" w:rsidP="00D00BBA">
            <w:pPr>
              <w:pStyle w:val="TableTextBold"/>
            </w:pPr>
            <w:r w:rsidRPr="00D00BBA">
              <w:t>PHP</w:t>
            </w:r>
          </w:p>
        </w:tc>
        <w:tc>
          <w:tcPr>
            <w:tcW w:w="7135" w:type="dxa"/>
            <w:noWrap/>
          </w:tcPr>
          <w:p w14:paraId="38826CD9" w14:textId="77777777" w:rsidR="001C6E55" w:rsidRPr="00D00BBA" w:rsidRDefault="001C6E55" w:rsidP="00D00BBA">
            <w:pPr>
              <w:pStyle w:val="TableText"/>
            </w:pPr>
            <w:r w:rsidRPr="00D00BBA">
              <w:t>Professional Home Pages</w:t>
            </w:r>
          </w:p>
        </w:tc>
      </w:tr>
      <w:tr w:rsidR="001C6E55" w:rsidRPr="00F81A88" w14:paraId="03E3D9B4" w14:textId="77777777" w:rsidTr="00BE27FB">
        <w:tblPrEx>
          <w:tblLook w:val="00A0" w:firstRow="1" w:lastRow="0" w:firstColumn="1" w:lastColumn="0" w:noHBand="0" w:noVBand="0"/>
        </w:tblPrEx>
        <w:trPr>
          <w:cantSplit/>
        </w:trPr>
        <w:tc>
          <w:tcPr>
            <w:tcW w:w="3514" w:type="dxa"/>
          </w:tcPr>
          <w:p w14:paraId="708AE33E" w14:textId="77777777" w:rsidR="001C6E55" w:rsidRPr="00D00BBA" w:rsidRDefault="001C6E55" w:rsidP="00D00BBA">
            <w:pPr>
              <w:pStyle w:val="TableTextBold"/>
            </w:pPr>
            <w:r w:rsidRPr="00D00BBA">
              <w:t>RADIUS</w:t>
            </w:r>
          </w:p>
        </w:tc>
        <w:tc>
          <w:tcPr>
            <w:tcW w:w="7135" w:type="dxa"/>
            <w:noWrap/>
          </w:tcPr>
          <w:p w14:paraId="1B3CBB22" w14:textId="77777777" w:rsidR="001C6E55" w:rsidRPr="00D00BBA" w:rsidRDefault="001C6E55" w:rsidP="00D00BBA">
            <w:pPr>
              <w:pStyle w:val="TableText"/>
            </w:pPr>
            <w:r w:rsidRPr="00D00BBA">
              <w:t>Remote Authentication Dial-in User Service</w:t>
            </w:r>
          </w:p>
        </w:tc>
      </w:tr>
      <w:tr w:rsidR="001C6E55" w:rsidRPr="00F81A88" w14:paraId="0F229549" w14:textId="77777777" w:rsidTr="00BE27FB">
        <w:tblPrEx>
          <w:tblLook w:val="00A0" w:firstRow="1" w:lastRow="0" w:firstColumn="1" w:lastColumn="0" w:noHBand="0" w:noVBand="0"/>
        </w:tblPrEx>
        <w:trPr>
          <w:cantSplit/>
        </w:trPr>
        <w:tc>
          <w:tcPr>
            <w:tcW w:w="3514" w:type="dxa"/>
          </w:tcPr>
          <w:p w14:paraId="57237367" w14:textId="77777777" w:rsidR="001C6E55" w:rsidRPr="00D00BBA" w:rsidRDefault="001C6E55" w:rsidP="00D00BBA">
            <w:pPr>
              <w:pStyle w:val="TableTextBold"/>
            </w:pPr>
            <w:r w:rsidRPr="00D00BBA">
              <w:t>RAM</w:t>
            </w:r>
          </w:p>
        </w:tc>
        <w:tc>
          <w:tcPr>
            <w:tcW w:w="7135" w:type="dxa"/>
            <w:noWrap/>
          </w:tcPr>
          <w:p w14:paraId="060F2C49" w14:textId="77777777" w:rsidR="001C6E55" w:rsidRPr="00D00BBA" w:rsidRDefault="001C6E55" w:rsidP="00D00BBA">
            <w:pPr>
              <w:pStyle w:val="TableText"/>
            </w:pPr>
            <w:r w:rsidRPr="00D00BBA">
              <w:t>Remote Applications Management</w:t>
            </w:r>
          </w:p>
        </w:tc>
      </w:tr>
      <w:tr w:rsidR="001C6E55" w:rsidRPr="00F81A88" w14:paraId="2A65C696" w14:textId="77777777" w:rsidTr="00BE27FB">
        <w:tblPrEx>
          <w:tblLook w:val="00A0" w:firstRow="1" w:lastRow="0" w:firstColumn="1" w:lastColumn="0" w:noHBand="0" w:noVBand="0"/>
        </w:tblPrEx>
        <w:trPr>
          <w:cantSplit/>
        </w:trPr>
        <w:tc>
          <w:tcPr>
            <w:tcW w:w="3514" w:type="dxa"/>
          </w:tcPr>
          <w:p w14:paraId="3CC5BDCD" w14:textId="77777777" w:rsidR="001C6E55" w:rsidRPr="00D00BBA" w:rsidRDefault="001C6E55" w:rsidP="00D00BBA">
            <w:pPr>
              <w:pStyle w:val="TableTextBold"/>
            </w:pPr>
            <w:r w:rsidRPr="00D00BBA">
              <w:t>SCB</w:t>
            </w:r>
          </w:p>
        </w:tc>
        <w:tc>
          <w:tcPr>
            <w:tcW w:w="7135" w:type="dxa"/>
            <w:noWrap/>
          </w:tcPr>
          <w:p w14:paraId="090F48BA" w14:textId="77777777" w:rsidR="001C6E55" w:rsidRPr="00D00BBA" w:rsidRDefault="001C6E55" w:rsidP="00D00BBA">
            <w:pPr>
              <w:pStyle w:val="TableText"/>
            </w:pPr>
            <w:r w:rsidRPr="00D00BBA">
              <w:t>Secure Configuration Baseline</w:t>
            </w:r>
          </w:p>
        </w:tc>
      </w:tr>
      <w:tr w:rsidR="001C6E55" w:rsidRPr="00F81A88" w14:paraId="5B17820F" w14:textId="77777777" w:rsidTr="00BE27FB">
        <w:tblPrEx>
          <w:tblLook w:val="00A0" w:firstRow="1" w:lastRow="0" w:firstColumn="1" w:lastColumn="0" w:noHBand="0" w:noVBand="0"/>
        </w:tblPrEx>
        <w:trPr>
          <w:cantSplit/>
        </w:trPr>
        <w:tc>
          <w:tcPr>
            <w:tcW w:w="3514" w:type="dxa"/>
          </w:tcPr>
          <w:p w14:paraId="1D80391E" w14:textId="77777777" w:rsidR="001C6E55" w:rsidRPr="00D00BBA" w:rsidRDefault="001C6E55" w:rsidP="00D00BBA">
            <w:pPr>
              <w:pStyle w:val="TableTextBold"/>
            </w:pPr>
            <w:r w:rsidRPr="00D00BBA">
              <w:t>SMTP</w:t>
            </w:r>
          </w:p>
        </w:tc>
        <w:tc>
          <w:tcPr>
            <w:tcW w:w="7135" w:type="dxa"/>
            <w:noWrap/>
          </w:tcPr>
          <w:p w14:paraId="5B1BF875" w14:textId="77777777" w:rsidR="001C6E55" w:rsidRPr="00D00BBA" w:rsidRDefault="001C6E55" w:rsidP="00D00BBA">
            <w:pPr>
              <w:pStyle w:val="TableText"/>
            </w:pPr>
            <w:r w:rsidRPr="00D00BBA">
              <w:t>Simple Mail Transfer Protocol</w:t>
            </w:r>
          </w:p>
        </w:tc>
      </w:tr>
      <w:tr w:rsidR="001C6E55" w:rsidRPr="00F81A88" w14:paraId="3F73A434" w14:textId="77777777" w:rsidTr="00BE27FB">
        <w:tblPrEx>
          <w:tblLook w:val="00A0" w:firstRow="1" w:lastRow="0" w:firstColumn="1" w:lastColumn="0" w:noHBand="0" w:noVBand="0"/>
        </w:tblPrEx>
        <w:trPr>
          <w:cantSplit/>
        </w:trPr>
        <w:tc>
          <w:tcPr>
            <w:tcW w:w="3514" w:type="dxa"/>
          </w:tcPr>
          <w:p w14:paraId="2FE56652" w14:textId="77777777" w:rsidR="001C6E55" w:rsidRPr="00D00BBA" w:rsidRDefault="001C6E55" w:rsidP="00D00BBA">
            <w:pPr>
              <w:pStyle w:val="TableTextBold"/>
            </w:pPr>
            <w:r w:rsidRPr="00D00BBA">
              <w:t>SNMP</w:t>
            </w:r>
          </w:p>
        </w:tc>
        <w:tc>
          <w:tcPr>
            <w:tcW w:w="7135" w:type="dxa"/>
            <w:noWrap/>
          </w:tcPr>
          <w:p w14:paraId="0E932EB6" w14:textId="77777777" w:rsidR="001C6E55" w:rsidRPr="00D00BBA" w:rsidRDefault="001C6E55" w:rsidP="00D00BBA">
            <w:pPr>
              <w:pStyle w:val="TableText"/>
            </w:pPr>
            <w:r w:rsidRPr="00D00BBA">
              <w:t>Simple Network Management Protocol</w:t>
            </w:r>
          </w:p>
        </w:tc>
      </w:tr>
      <w:tr w:rsidR="001C6E55" w:rsidRPr="00F81A88" w14:paraId="5996CABF" w14:textId="77777777" w:rsidTr="00BE27FB">
        <w:tblPrEx>
          <w:tblLook w:val="00A0" w:firstRow="1" w:lastRow="0" w:firstColumn="1" w:lastColumn="0" w:noHBand="0" w:noVBand="0"/>
        </w:tblPrEx>
        <w:trPr>
          <w:cantSplit/>
        </w:trPr>
        <w:tc>
          <w:tcPr>
            <w:tcW w:w="3514" w:type="dxa"/>
          </w:tcPr>
          <w:p w14:paraId="526F3F8C" w14:textId="77777777" w:rsidR="001C6E55" w:rsidRPr="00D00BBA" w:rsidRDefault="001C6E55" w:rsidP="00D00BBA">
            <w:pPr>
              <w:pStyle w:val="TableTextBold"/>
            </w:pPr>
            <w:r w:rsidRPr="00D00BBA">
              <w:t>SSH</w:t>
            </w:r>
          </w:p>
        </w:tc>
        <w:tc>
          <w:tcPr>
            <w:tcW w:w="7135" w:type="dxa"/>
            <w:noWrap/>
          </w:tcPr>
          <w:p w14:paraId="10E5C3D7" w14:textId="77777777" w:rsidR="001C6E55" w:rsidRPr="00D00BBA" w:rsidRDefault="001C6E55" w:rsidP="00D00BBA">
            <w:pPr>
              <w:pStyle w:val="TableText"/>
            </w:pPr>
            <w:r w:rsidRPr="00D00BBA">
              <w:t>Secure Shell</w:t>
            </w:r>
          </w:p>
        </w:tc>
      </w:tr>
      <w:tr w:rsidR="001C6E55" w:rsidRPr="00F81A88" w14:paraId="2270969D" w14:textId="77777777" w:rsidTr="00BE27FB">
        <w:tblPrEx>
          <w:tblLook w:val="00A0" w:firstRow="1" w:lastRow="0" w:firstColumn="1" w:lastColumn="0" w:noHBand="0" w:noVBand="0"/>
        </w:tblPrEx>
        <w:trPr>
          <w:cantSplit/>
        </w:trPr>
        <w:tc>
          <w:tcPr>
            <w:tcW w:w="3514" w:type="dxa"/>
          </w:tcPr>
          <w:p w14:paraId="08ECF1B5" w14:textId="77777777" w:rsidR="001C6E55" w:rsidRPr="00D00BBA" w:rsidRDefault="001C6E55" w:rsidP="00D00BBA">
            <w:pPr>
              <w:pStyle w:val="TableTextBold"/>
            </w:pPr>
            <w:r w:rsidRPr="00D00BBA">
              <w:t>TACACS+</w:t>
            </w:r>
          </w:p>
        </w:tc>
        <w:tc>
          <w:tcPr>
            <w:tcW w:w="7135" w:type="dxa"/>
            <w:noWrap/>
          </w:tcPr>
          <w:p w14:paraId="05016AF3" w14:textId="77777777" w:rsidR="001C6E55" w:rsidRPr="00D00BBA" w:rsidRDefault="001C6E55" w:rsidP="00D00BBA">
            <w:pPr>
              <w:pStyle w:val="TableText"/>
            </w:pPr>
            <w:r w:rsidRPr="00D00BBA">
              <w:t>Terminal Access Controller Access-Control System Plus</w:t>
            </w:r>
          </w:p>
        </w:tc>
      </w:tr>
      <w:tr w:rsidR="001C6E55" w:rsidRPr="00F81A88" w14:paraId="24E3E9A2" w14:textId="77777777" w:rsidTr="00BE27FB">
        <w:tblPrEx>
          <w:tblLook w:val="00A0" w:firstRow="1" w:lastRow="0" w:firstColumn="1" w:lastColumn="0" w:noHBand="0" w:noVBand="0"/>
        </w:tblPrEx>
        <w:trPr>
          <w:cantSplit/>
        </w:trPr>
        <w:tc>
          <w:tcPr>
            <w:tcW w:w="3514" w:type="dxa"/>
          </w:tcPr>
          <w:p w14:paraId="544ED090" w14:textId="77777777" w:rsidR="001C6E55" w:rsidRPr="00D00BBA" w:rsidRDefault="001C6E55" w:rsidP="00D00BBA">
            <w:pPr>
              <w:pStyle w:val="TableTextBold"/>
            </w:pPr>
            <w:r w:rsidRPr="00D00BBA">
              <w:t>TFTP</w:t>
            </w:r>
          </w:p>
        </w:tc>
        <w:tc>
          <w:tcPr>
            <w:tcW w:w="7135" w:type="dxa"/>
            <w:noWrap/>
          </w:tcPr>
          <w:p w14:paraId="6EA401BF" w14:textId="77777777" w:rsidR="001C6E55" w:rsidRPr="00D00BBA" w:rsidRDefault="001C6E55" w:rsidP="00D00BBA">
            <w:pPr>
              <w:pStyle w:val="TableText"/>
            </w:pPr>
            <w:r w:rsidRPr="00D00BBA">
              <w:t>Trivial File Transfer Protocol</w:t>
            </w:r>
          </w:p>
        </w:tc>
      </w:tr>
    </w:tbl>
    <w:p w14:paraId="5B093105" w14:textId="50353E8F" w:rsidR="001C10CB" w:rsidRDefault="001C10CB" w:rsidP="00C562E4">
      <w:pPr>
        <w:pStyle w:val="Body"/>
      </w:pPr>
    </w:p>
    <w:p w14:paraId="6C2485FD" w14:textId="77777777" w:rsidR="001C10CB" w:rsidRPr="00CA4DF0" w:rsidRDefault="001C10CB" w:rsidP="00C562E4">
      <w:pPr>
        <w:pStyle w:val="Body"/>
      </w:pPr>
    </w:p>
    <w:p w14:paraId="24D701D8" w14:textId="77777777" w:rsidR="00C562E4" w:rsidRDefault="00C562E4" w:rsidP="00C562E4">
      <w:pPr>
        <w:pStyle w:val="appendixheader"/>
      </w:pPr>
      <w:bookmarkStart w:id="151" w:name="_Toc496520307"/>
      <w:bookmarkStart w:id="152" w:name="_Toc496520313"/>
      <w:r w:rsidRPr="00CA4DF0">
        <w:lastRenderedPageBreak/>
        <w:t xml:space="preserve">Appendix </w:t>
      </w:r>
      <w:r>
        <w:fldChar w:fldCharType="begin"/>
      </w:r>
      <w:r>
        <w:instrText xml:space="preserve"> AUTONUM  \* ALPHABETIC \s " - " </w:instrText>
      </w:r>
      <w:r>
        <w:fldChar w:fldCharType="end"/>
      </w:r>
      <w:r>
        <w:t xml:space="preserve"> - References</w:t>
      </w:r>
      <w:bookmarkEnd w:id="151"/>
      <w:bookmarkEnd w:id="152"/>
    </w:p>
    <w:p w14:paraId="24D701D9" w14:textId="77777777" w:rsidR="00A439BC" w:rsidRPr="005B3E4D" w:rsidRDefault="00B1000A" w:rsidP="005B3E4D">
      <w:pPr>
        <w:pStyle w:val="TableTitleLine"/>
      </w:pPr>
      <w:bookmarkStart w:id="153" w:name="_Toc496520310"/>
      <w:r w:rsidRPr="005B3E4D">
        <w:t xml:space="preserve">Table </w:t>
      </w:r>
      <w:r w:rsidR="00EB3985">
        <w:t>B</w:t>
      </w:r>
      <w:r w:rsidRPr="005B3E4D">
        <w:noBreakHyphen/>
      </w:r>
      <w:r w:rsidR="00EB3985">
        <w:t>1</w:t>
      </w:r>
      <w:r w:rsidRPr="005B3E4D">
        <w:t xml:space="preserve">: </w:t>
      </w:r>
      <w:r w:rsidR="00A439BC" w:rsidRPr="005B3E4D">
        <w:t>References</w:t>
      </w:r>
      <w:bookmarkEnd w:id="153"/>
    </w:p>
    <w:tbl>
      <w:tblPr>
        <w:tblW w:w="106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754"/>
        <w:gridCol w:w="7870"/>
      </w:tblGrid>
      <w:tr w:rsidR="008B4FE1" w:rsidRPr="008B4FE1" w14:paraId="24D701DC" w14:textId="77777777" w:rsidTr="00AC4528">
        <w:trPr>
          <w:cantSplit/>
          <w:tblHeader/>
        </w:trPr>
        <w:tc>
          <w:tcPr>
            <w:tcW w:w="2754" w:type="dxa"/>
            <w:tcBorders>
              <w:bottom w:val="double" w:sz="4" w:space="0" w:color="auto"/>
            </w:tcBorders>
            <w:shd w:val="clear" w:color="auto" w:fill="E6E6E6"/>
            <w:tcMar>
              <w:top w:w="14" w:type="dxa"/>
              <w:bottom w:w="14" w:type="dxa"/>
            </w:tcMar>
            <w:vAlign w:val="center"/>
          </w:tcPr>
          <w:p w14:paraId="24D701DA" w14:textId="77777777" w:rsidR="008B4FE1" w:rsidRPr="008B4FE1" w:rsidRDefault="008B4FE1" w:rsidP="008B4FE1">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24D701DB" w14:textId="77777777" w:rsidR="008B4FE1" w:rsidRPr="008B4FE1" w:rsidRDefault="008B4FE1" w:rsidP="008B4FE1">
            <w:pPr>
              <w:pStyle w:val="tableheading"/>
            </w:pPr>
            <w:r w:rsidRPr="008B4FE1">
              <w:t>Document Title</w:t>
            </w:r>
          </w:p>
        </w:tc>
      </w:tr>
      <w:tr w:rsidR="001C6E55" w:rsidRPr="008B4FE1" w14:paraId="215A1EE1"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5472806D" w14:textId="77777777" w:rsidR="001C6E55" w:rsidRDefault="001C6E55" w:rsidP="008B4FE1">
            <w:pPr>
              <w:pStyle w:val="TableTextBold"/>
            </w:pPr>
            <w:r>
              <w:t>CIO 122</w:t>
            </w:r>
          </w:p>
        </w:tc>
        <w:tc>
          <w:tcPr>
            <w:tcW w:w="7870" w:type="dxa"/>
            <w:tcBorders>
              <w:top w:val="single" w:sz="4" w:space="0" w:color="auto"/>
              <w:left w:val="nil"/>
              <w:bottom w:val="single" w:sz="4" w:space="0" w:color="auto"/>
              <w:right w:val="single" w:sz="4" w:space="0" w:color="auto"/>
            </w:tcBorders>
            <w:noWrap/>
          </w:tcPr>
          <w:p w14:paraId="47B5B7D4" w14:textId="77777777" w:rsidR="001C6E55" w:rsidRDefault="001C6E55" w:rsidP="00E0477E">
            <w:pPr>
              <w:pStyle w:val="TableText"/>
            </w:pPr>
            <w:r>
              <w:t>IBM Worldw</w:t>
            </w:r>
            <w:r w:rsidRPr="00C42CC4">
              <w:t>ide Records Management</w:t>
            </w:r>
          </w:p>
        </w:tc>
      </w:tr>
      <w:tr w:rsidR="001C6E55" w:rsidRPr="008B4FE1" w14:paraId="519CD276"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195F4F91" w14:textId="77777777" w:rsidR="001C6E55" w:rsidRPr="008B4FE1" w:rsidRDefault="001C6E55" w:rsidP="00AC4528">
            <w:pPr>
              <w:pStyle w:val="TableTextBold"/>
            </w:pPr>
            <w:r>
              <w:t>CIS Linux Benchmark</w:t>
            </w:r>
          </w:p>
        </w:tc>
        <w:tc>
          <w:tcPr>
            <w:tcW w:w="7870" w:type="dxa"/>
            <w:tcBorders>
              <w:top w:val="single" w:sz="4" w:space="0" w:color="auto"/>
              <w:left w:val="nil"/>
              <w:bottom w:val="single" w:sz="4" w:space="0" w:color="auto"/>
              <w:right w:val="single" w:sz="4" w:space="0" w:color="auto"/>
            </w:tcBorders>
            <w:noWrap/>
          </w:tcPr>
          <w:p w14:paraId="787C3F7F" w14:textId="77777777" w:rsidR="001C6E55" w:rsidRPr="008B4FE1" w:rsidRDefault="001C6E55" w:rsidP="00AC4528">
            <w:pPr>
              <w:pStyle w:val="TableText"/>
            </w:pPr>
            <w:r>
              <w:fldChar w:fldCharType="begin"/>
            </w:r>
            <w:r>
              <w:instrText xml:space="preserve"> HYPERLINK "https://benchmarks.cisecurity.org/tools2/linux/CIS_Distribution_Independent_Linux_Benchmark_v1.0.0-CC.pdf" </w:instrText>
            </w:r>
            <w:ins w:id="154" w:author="Poe, Penny L" w:date="2017-10-23T11:09:00Z"/>
            <w:r>
              <w:fldChar w:fldCharType="separate"/>
            </w:r>
            <w:r w:rsidRPr="00CE5710">
              <w:rPr>
                <w:rStyle w:val="Hyperlink"/>
              </w:rPr>
              <w:t>CIS Distribution Independent Linux Benchmark v1.0.0</w:t>
            </w:r>
            <w:r>
              <w:rPr>
                <w:rStyle w:val="Hyperlink"/>
              </w:rPr>
              <w:fldChar w:fldCharType="end"/>
            </w:r>
          </w:p>
        </w:tc>
      </w:tr>
      <w:tr w:rsidR="001C6E55" w:rsidRPr="008B4FE1" w14:paraId="3A1D32DF"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0842E54B" w14:textId="77777777" w:rsidR="001C6E55" w:rsidRPr="008B4FE1" w:rsidRDefault="001C6E55" w:rsidP="008B4FE1">
            <w:pPr>
              <w:pStyle w:val="TableTextBold"/>
            </w:pPr>
            <w:r>
              <w:t>CIS Windows Server 2012 R2 Benchmark</w:t>
            </w:r>
          </w:p>
        </w:tc>
        <w:tc>
          <w:tcPr>
            <w:tcW w:w="7870" w:type="dxa"/>
            <w:tcBorders>
              <w:top w:val="single" w:sz="4" w:space="0" w:color="auto"/>
              <w:left w:val="nil"/>
              <w:bottom w:val="single" w:sz="4" w:space="0" w:color="auto"/>
              <w:right w:val="single" w:sz="4" w:space="0" w:color="auto"/>
            </w:tcBorders>
            <w:noWrap/>
          </w:tcPr>
          <w:p w14:paraId="09631B5B" w14:textId="77777777" w:rsidR="001C6E55" w:rsidRPr="008B4FE1" w:rsidRDefault="001C6E55" w:rsidP="00E0477E">
            <w:pPr>
              <w:pStyle w:val="TableText"/>
            </w:pPr>
            <w:r>
              <w:fldChar w:fldCharType="begin"/>
            </w:r>
            <w:r>
              <w:instrText xml:space="preserve"> HYPERLINK "https://benchmarks.cisecurity.org/tools2/windows/CIS_Microsoft_Windows_Server_2012_R2_Benchmark_v2.2.0.pdf" </w:instrText>
            </w:r>
            <w:ins w:id="155" w:author="Poe, Penny L" w:date="2017-10-23T11:09:00Z"/>
            <w:r>
              <w:fldChar w:fldCharType="separate"/>
            </w:r>
            <w:r w:rsidRPr="00CE5710">
              <w:rPr>
                <w:rStyle w:val="Hyperlink"/>
              </w:rPr>
              <w:t>CIS Microsoft Windows Server 2012 R2 Benchmark</w:t>
            </w:r>
            <w:r>
              <w:rPr>
                <w:rStyle w:val="Hyperlink"/>
              </w:rPr>
              <w:fldChar w:fldCharType="end"/>
            </w:r>
            <w:r>
              <w:t xml:space="preserve"> </w:t>
            </w:r>
          </w:p>
        </w:tc>
      </w:tr>
      <w:tr w:rsidR="001C6E55" w:rsidRPr="008B4FE1" w14:paraId="650CC35E"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0D35736D" w14:textId="77777777" w:rsidR="001C6E55" w:rsidRDefault="001C6E55" w:rsidP="008B4FE1">
            <w:pPr>
              <w:pStyle w:val="TableTextBold"/>
            </w:pPr>
            <w:r>
              <w:t>IBM BCG</w:t>
            </w:r>
          </w:p>
        </w:tc>
        <w:tc>
          <w:tcPr>
            <w:tcW w:w="7870" w:type="dxa"/>
            <w:tcBorders>
              <w:top w:val="single" w:sz="4" w:space="0" w:color="auto"/>
              <w:left w:val="nil"/>
              <w:bottom w:val="single" w:sz="4" w:space="0" w:color="auto"/>
              <w:right w:val="single" w:sz="4" w:space="0" w:color="auto"/>
            </w:tcBorders>
            <w:noWrap/>
          </w:tcPr>
          <w:p w14:paraId="5699CAFA" w14:textId="77777777" w:rsidR="001C6E55" w:rsidRDefault="001C6E55" w:rsidP="00E0477E">
            <w:pPr>
              <w:pStyle w:val="TableText"/>
            </w:pPr>
            <w:r>
              <w:t xml:space="preserve">IBM </w:t>
            </w:r>
            <w:r w:rsidRPr="00C42CC4">
              <w:t>Business Conduct Guidelines</w:t>
            </w:r>
          </w:p>
        </w:tc>
      </w:tr>
      <w:tr w:rsidR="001C6E55" w:rsidRPr="008B4FE1" w14:paraId="47C59E1E" w14:textId="77777777" w:rsidTr="001C6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148"/>
        </w:trPr>
        <w:tc>
          <w:tcPr>
            <w:tcW w:w="2754" w:type="dxa"/>
            <w:tcBorders>
              <w:top w:val="single" w:sz="4" w:space="0" w:color="auto"/>
              <w:left w:val="single" w:sz="4" w:space="0" w:color="auto"/>
              <w:bottom w:val="single" w:sz="4" w:space="0" w:color="auto"/>
              <w:right w:val="single" w:sz="4" w:space="0" w:color="auto"/>
            </w:tcBorders>
          </w:tcPr>
          <w:p w14:paraId="35AFD23A" w14:textId="77777777" w:rsidR="001C6E55" w:rsidRDefault="001C6E55" w:rsidP="008B4FE1">
            <w:pPr>
              <w:pStyle w:val="TableTextBold"/>
            </w:pPr>
            <w:r>
              <w:t>ITCS 104</w:t>
            </w:r>
          </w:p>
        </w:tc>
        <w:tc>
          <w:tcPr>
            <w:tcW w:w="7870" w:type="dxa"/>
            <w:tcBorders>
              <w:top w:val="single" w:sz="4" w:space="0" w:color="auto"/>
              <w:left w:val="nil"/>
              <w:bottom w:val="single" w:sz="4" w:space="0" w:color="auto"/>
              <w:right w:val="single" w:sz="4" w:space="0" w:color="auto"/>
            </w:tcBorders>
            <w:noWrap/>
          </w:tcPr>
          <w:p w14:paraId="3520D62F" w14:textId="77777777" w:rsidR="001C6E55" w:rsidRDefault="001C6E55" w:rsidP="00E0477E">
            <w:pPr>
              <w:pStyle w:val="TableText"/>
            </w:pPr>
            <w:r>
              <w:t xml:space="preserve">IBM </w:t>
            </w:r>
            <w:r w:rsidRPr="00C42CC4">
              <w:t>Information Technology Corporate Standard</w:t>
            </w:r>
            <w:r>
              <w:t xml:space="preserve"> 104</w:t>
            </w:r>
          </w:p>
        </w:tc>
      </w:tr>
      <w:tr w:rsidR="001C6E55" w:rsidRPr="008B4FE1" w14:paraId="101A2D33"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034FC4F6" w14:textId="77777777" w:rsidR="001C6E55" w:rsidRPr="008B4FE1" w:rsidRDefault="001C6E55" w:rsidP="00AC4528">
            <w:pPr>
              <w:pStyle w:val="TableTextBold"/>
            </w:pPr>
            <w:r>
              <w:t>NIST 800-125</w:t>
            </w:r>
          </w:p>
        </w:tc>
        <w:tc>
          <w:tcPr>
            <w:tcW w:w="7870" w:type="dxa"/>
            <w:tcBorders>
              <w:top w:val="single" w:sz="4" w:space="0" w:color="auto"/>
              <w:left w:val="nil"/>
              <w:bottom w:val="single" w:sz="4" w:space="0" w:color="auto"/>
              <w:right w:val="single" w:sz="4" w:space="0" w:color="auto"/>
            </w:tcBorders>
            <w:noWrap/>
          </w:tcPr>
          <w:p w14:paraId="2643BF9A" w14:textId="77777777" w:rsidR="001C6E55" w:rsidRDefault="001C6E55" w:rsidP="00AC4528">
            <w:pPr>
              <w:pStyle w:val="TableText"/>
            </w:pPr>
            <w:r>
              <w:fldChar w:fldCharType="begin"/>
            </w:r>
            <w:r>
              <w:instrText xml:space="preserve"> HYPERLINK "http://nvlpubs.nist.gov/nistpubs/Legacy/SP/nistspecialpublication800-125.pdf" </w:instrText>
            </w:r>
            <w:ins w:id="156" w:author="Poe, Penny L" w:date="2017-10-23T11:09:00Z"/>
            <w:r>
              <w:fldChar w:fldCharType="separate"/>
            </w:r>
            <w:r w:rsidRPr="005F62C1">
              <w:rPr>
                <w:rStyle w:val="Hyperlink"/>
              </w:rPr>
              <w:t>NIST 800-125 Guide to Security for Full Virtualization Technologies</w:t>
            </w:r>
            <w:r>
              <w:rPr>
                <w:rStyle w:val="Hyperlink"/>
              </w:rPr>
              <w:fldChar w:fldCharType="end"/>
            </w:r>
          </w:p>
        </w:tc>
      </w:tr>
      <w:tr w:rsidR="001C6E55" w:rsidRPr="008B4FE1" w14:paraId="575103A5" w14:textId="77777777" w:rsidTr="001C6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5744B51F" w14:textId="77777777" w:rsidR="001C6E55" w:rsidRPr="008B4FE1" w:rsidRDefault="001C6E55" w:rsidP="00AC4528">
            <w:pPr>
              <w:pStyle w:val="TableTextBold"/>
            </w:pPr>
            <w:r>
              <w:t>NIST 800-41 rev1</w:t>
            </w:r>
          </w:p>
        </w:tc>
        <w:tc>
          <w:tcPr>
            <w:tcW w:w="7870" w:type="dxa"/>
            <w:tcBorders>
              <w:top w:val="single" w:sz="4" w:space="0" w:color="auto"/>
              <w:left w:val="nil"/>
              <w:bottom w:val="single" w:sz="4" w:space="0" w:color="auto"/>
              <w:right w:val="single" w:sz="4" w:space="0" w:color="auto"/>
            </w:tcBorders>
            <w:noWrap/>
          </w:tcPr>
          <w:p w14:paraId="01E55DED" w14:textId="77777777" w:rsidR="001C6E55" w:rsidRDefault="001C6E55" w:rsidP="00AC4528">
            <w:pPr>
              <w:pStyle w:val="TableText"/>
            </w:pPr>
            <w:r>
              <w:fldChar w:fldCharType="begin"/>
            </w:r>
            <w:r>
              <w:instrText xml:space="preserve"> HYPERLINK "http://csrc.nist.gov/publications/nistpubs/800-41-Rev1/sp800-41-rev1.pdf" </w:instrText>
            </w:r>
            <w:ins w:id="157" w:author="Poe, Penny L" w:date="2017-10-23T11:09:00Z"/>
            <w:r>
              <w:fldChar w:fldCharType="separate"/>
            </w:r>
            <w:r w:rsidRPr="00B67174">
              <w:rPr>
                <w:rStyle w:val="Hyperlink"/>
              </w:rPr>
              <w:t>NIST 800-41 Guidelines on Firewalls and Firewall Policy</w:t>
            </w:r>
            <w:r>
              <w:rPr>
                <w:rStyle w:val="Hyperlink"/>
              </w:rPr>
              <w:fldChar w:fldCharType="end"/>
            </w:r>
          </w:p>
        </w:tc>
      </w:tr>
      <w:tr w:rsidR="001C6E55" w:rsidRPr="008B4FE1" w14:paraId="3B096715"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5A05B3C6" w14:textId="77777777" w:rsidR="001C6E55" w:rsidRPr="008B4FE1" w:rsidRDefault="001C6E55" w:rsidP="00AC4528">
            <w:pPr>
              <w:pStyle w:val="TableTextBold"/>
            </w:pPr>
            <w:r>
              <w:t>NIST 800-44 version 2</w:t>
            </w:r>
          </w:p>
        </w:tc>
        <w:tc>
          <w:tcPr>
            <w:tcW w:w="7870" w:type="dxa"/>
            <w:tcBorders>
              <w:top w:val="single" w:sz="4" w:space="0" w:color="auto"/>
              <w:left w:val="nil"/>
              <w:bottom w:val="single" w:sz="4" w:space="0" w:color="auto"/>
              <w:right w:val="single" w:sz="4" w:space="0" w:color="auto"/>
            </w:tcBorders>
            <w:noWrap/>
          </w:tcPr>
          <w:p w14:paraId="27CE93D0" w14:textId="77777777" w:rsidR="001C6E55" w:rsidRPr="008B4FE1" w:rsidRDefault="001C6E55" w:rsidP="00AC4528">
            <w:pPr>
              <w:pStyle w:val="TableText"/>
            </w:pPr>
            <w:r>
              <w:fldChar w:fldCharType="begin"/>
            </w:r>
            <w:r>
              <w:instrText xml:space="preserve"> HYPERLINK "http://csrc.nist.gov/publications/nistpubs/800-44-ver2/SP800-44v2.pdf" </w:instrText>
            </w:r>
            <w:ins w:id="158" w:author="Poe, Penny L" w:date="2017-10-23T11:09:00Z"/>
            <w:r>
              <w:fldChar w:fldCharType="separate"/>
            </w:r>
            <w:r w:rsidRPr="005F62C1">
              <w:rPr>
                <w:rStyle w:val="Hyperlink"/>
              </w:rPr>
              <w:t>NIST 800-44 version 2 - Guidelines on Securing Public Web Servers</w:t>
            </w:r>
            <w:r>
              <w:rPr>
                <w:rStyle w:val="Hyperlink"/>
              </w:rPr>
              <w:fldChar w:fldCharType="end"/>
            </w:r>
          </w:p>
        </w:tc>
      </w:tr>
      <w:tr w:rsidR="001C6E55" w:rsidRPr="008B4FE1" w14:paraId="1CC7935E" w14:textId="77777777" w:rsidTr="001C6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72C46645" w14:textId="77777777" w:rsidR="001C6E55" w:rsidRPr="008B4FE1" w:rsidRDefault="001C6E55" w:rsidP="008B4FE1">
            <w:pPr>
              <w:pStyle w:val="TableTextBold"/>
            </w:pPr>
            <w:r>
              <w:t>SECM-00153</w:t>
            </w:r>
          </w:p>
        </w:tc>
        <w:tc>
          <w:tcPr>
            <w:tcW w:w="7870" w:type="dxa"/>
            <w:tcBorders>
              <w:top w:val="single" w:sz="4" w:space="0" w:color="auto"/>
              <w:left w:val="nil"/>
              <w:bottom w:val="single" w:sz="4" w:space="0" w:color="auto"/>
              <w:right w:val="single" w:sz="4" w:space="0" w:color="auto"/>
            </w:tcBorders>
            <w:noWrap/>
          </w:tcPr>
          <w:p w14:paraId="73945681" w14:textId="77777777" w:rsidR="001C6E55" w:rsidRPr="008B4FE1" w:rsidRDefault="001C6E55" w:rsidP="008B4FE1">
            <w:pPr>
              <w:pStyle w:val="TableText"/>
            </w:pPr>
            <w:r>
              <w:fldChar w:fldCharType="begin"/>
            </w:r>
            <w:r>
              <w:instrText xml:space="preserve"> HYPERLINK "http://mia21654sps460.apps.tmrk.corp:35214/Quality%20Management/Public%20Documents/Security%20Management/SECM-00153%20Access%20Control%20Policy.pdf" </w:instrText>
            </w:r>
            <w:ins w:id="159" w:author="Poe, Penny L" w:date="2017-10-23T11:09:00Z"/>
            <w:r>
              <w:fldChar w:fldCharType="separate"/>
            </w:r>
            <w:r w:rsidRPr="001F189C">
              <w:rPr>
                <w:rStyle w:val="Hyperlink"/>
              </w:rPr>
              <w:t>Verizon</w:t>
            </w:r>
            <w:r>
              <w:rPr>
                <w:rStyle w:val="Hyperlink"/>
              </w:rPr>
              <w:t xml:space="preserve"> Cloud Services Access Control P</w:t>
            </w:r>
            <w:r w:rsidRPr="001F189C">
              <w:rPr>
                <w:rStyle w:val="Hyperlink"/>
              </w:rPr>
              <w:t>olicy</w:t>
            </w:r>
            <w:r>
              <w:rPr>
                <w:rStyle w:val="Hyperlink"/>
              </w:rPr>
              <w:fldChar w:fldCharType="end"/>
            </w:r>
          </w:p>
        </w:tc>
      </w:tr>
      <w:tr w:rsidR="001C6E55" w:rsidRPr="008B4FE1" w14:paraId="4F730DA2"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2F6D4468" w14:textId="77777777" w:rsidR="001C6E55" w:rsidRDefault="001C6E55" w:rsidP="00AC4528">
            <w:pPr>
              <w:pStyle w:val="TableTextBold"/>
            </w:pPr>
            <w:r w:rsidRPr="003F51FA">
              <w:t>SECM-00286</w:t>
            </w:r>
          </w:p>
        </w:tc>
        <w:tc>
          <w:tcPr>
            <w:tcW w:w="7870" w:type="dxa"/>
            <w:tcBorders>
              <w:top w:val="single" w:sz="4" w:space="0" w:color="auto"/>
              <w:left w:val="nil"/>
              <w:bottom w:val="single" w:sz="4" w:space="0" w:color="auto"/>
              <w:right w:val="single" w:sz="4" w:space="0" w:color="auto"/>
            </w:tcBorders>
            <w:noWrap/>
          </w:tcPr>
          <w:p w14:paraId="0DE619A8" w14:textId="77777777" w:rsidR="001C6E55" w:rsidRDefault="001C6E55" w:rsidP="00AC4528">
            <w:pPr>
              <w:pStyle w:val="TableText"/>
            </w:pPr>
            <w:r>
              <w:fldChar w:fldCharType="begin"/>
            </w:r>
            <w:r>
              <w:instrText xml:space="preserve"> HYPERLINK "http://mia21654sps460.apps.tmrk.corp:35214/Quality%20Management/Public%20Documents/Security%20Management/SECM-00286%20Login%20Banner%20Policy.pdf" </w:instrText>
            </w:r>
            <w:ins w:id="160" w:author="Poe, Penny L" w:date="2017-10-23T11:09:00Z"/>
            <w:r>
              <w:fldChar w:fldCharType="separate"/>
            </w:r>
            <w:r w:rsidRPr="00D46A41">
              <w:rPr>
                <w:rStyle w:val="Hyperlink"/>
              </w:rPr>
              <w:t>Login Warning Message Policy</w:t>
            </w:r>
            <w:r>
              <w:rPr>
                <w:rStyle w:val="Hyperlink"/>
              </w:rPr>
              <w:fldChar w:fldCharType="end"/>
            </w:r>
          </w:p>
        </w:tc>
      </w:tr>
      <w:tr w:rsidR="001C6E55" w:rsidRPr="008B4FE1" w14:paraId="4B5C786E"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0BDEE442" w14:textId="77777777" w:rsidR="001C6E55" w:rsidRPr="008B4FE1" w:rsidRDefault="001C6E55" w:rsidP="008B4FE1">
            <w:pPr>
              <w:pStyle w:val="TableTextBold"/>
            </w:pPr>
            <w:r>
              <w:t>SECM-00369</w:t>
            </w:r>
          </w:p>
        </w:tc>
        <w:tc>
          <w:tcPr>
            <w:tcW w:w="7870" w:type="dxa"/>
            <w:tcBorders>
              <w:top w:val="single" w:sz="4" w:space="0" w:color="auto"/>
              <w:left w:val="nil"/>
              <w:bottom w:val="single" w:sz="4" w:space="0" w:color="auto"/>
              <w:right w:val="single" w:sz="4" w:space="0" w:color="auto"/>
            </w:tcBorders>
            <w:noWrap/>
          </w:tcPr>
          <w:p w14:paraId="00E77ABE" w14:textId="77777777" w:rsidR="001C6E55" w:rsidRPr="008B4FE1" w:rsidRDefault="001C6E55" w:rsidP="008B4FE1">
            <w:pPr>
              <w:pStyle w:val="TableText"/>
            </w:pPr>
            <w:r>
              <w:fldChar w:fldCharType="begin"/>
            </w:r>
            <w:r>
              <w:instrText xml:space="preserve"> HYPERLINK "http://mia21654sps460.apps.tmrk.corp:35214/Quality%20Management/Public%20Documents/Security%20Management/SECM-00369%20Secure%20Transport%20Protocols-TLS%20Hardening.pdf" </w:instrText>
            </w:r>
            <w:ins w:id="161" w:author="Poe, Penny L" w:date="2017-10-23T11:09:00Z"/>
            <w:r>
              <w:fldChar w:fldCharType="separate"/>
            </w:r>
            <w:r w:rsidRPr="001F189C">
              <w:rPr>
                <w:rStyle w:val="Hyperlink"/>
              </w:rPr>
              <w:t>Secure Transport Protocols-TLS Hardening</w:t>
            </w:r>
            <w:r>
              <w:rPr>
                <w:rStyle w:val="Hyperlink"/>
              </w:rPr>
              <w:fldChar w:fldCharType="end"/>
            </w:r>
          </w:p>
        </w:tc>
      </w:tr>
      <w:tr w:rsidR="001C6E55" w:rsidRPr="008B4FE1" w14:paraId="4BE21FE4" w14:textId="77777777" w:rsidTr="00AC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3584F0A6" w14:textId="77777777" w:rsidR="001C6E55" w:rsidRPr="008B4FE1" w:rsidRDefault="001C6E55" w:rsidP="00AC4528">
            <w:pPr>
              <w:pStyle w:val="TableTextBold"/>
            </w:pPr>
            <w:r>
              <w:t>SECM-00446</w:t>
            </w:r>
          </w:p>
        </w:tc>
        <w:tc>
          <w:tcPr>
            <w:tcW w:w="7870" w:type="dxa"/>
            <w:tcBorders>
              <w:top w:val="single" w:sz="4" w:space="0" w:color="auto"/>
              <w:left w:val="nil"/>
              <w:bottom w:val="single" w:sz="4" w:space="0" w:color="auto"/>
              <w:right w:val="single" w:sz="4" w:space="0" w:color="auto"/>
            </w:tcBorders>
            <w:noWrap/>
          </w:tcPr>
          <w:p w14:paraId="4810E9B2" w14:textId="77777777" w:rsidR="001C6E55" w:rsidRPr="008B4FE1" w:rsidRDefault="001C6E55" w:rsidP="00AC4528">
            <w:pPr>
              <w:pStyle w:val="TableText"/>
            </w:pPr>
            <w:r>
              <w:fldChar w:fldCharType="begin"/>
            </w:r>
            <w:r>
              <w:instrText xml:space="preserve"> HYPERLINK "http://mia21654sps460.apps.tmrk.corp:35214/Quality%20Management/Public%20Documents/Security%20Management/SECM-00446%20System%20Logging%20and%20Access%20List%20Logging%20Best%20Practices.pdf" </w:instrText>
            </w:r>
            <w:ins w:id="162" w:author="Poe, Penny L" w:date="2017-10-23T11:09:00Z"/>
            <w:r>
              <w:fldChar w:fldCharType="separate"/>
            </w:r>
            <w:r w:rsidRPr="00D46A41">
              <w:rPr>
                <w:rStyle w:val="Hyperlink"/>
              </w:rPr>
              <w:t>System Logging and Access List Logging Best Practices</w:t>
            </w:r>
            <w:r>
              <w:rPr>
                <w:rStyle w:val="Hyperlink"/>
              </w:rPr>
              <w:fldChar w:fldCharType="end"/>
            </w:r>
          </w:p>
        </w:tc>
      </w:tr>
    </w:tbl>
    <w:p w14:paraId="24D701EF" w14:textId="77777777" w:rsidR="008B4FE1" w:rsidRDefault="008B4FE1" w:rsidP="00C562E4">
      <w:pPr>
        <w:pStyle w:val="Body"/>
      </w:pPr>
    </w:p>
    <w:p w14:paraId="24D701F0" w14:textId="77777777" w:rsidR="00CA4DF0" w:rsidRDefault="00CA4DF0" w:rsidP="006D1F01">
      <w:pPr>
        <w:pStyle w:val="appendixheader"/>
      </w:pPr>
      <w:bookmarkStart w:id="163" w:name="_Toc496520308"/>
      <w:bookmarkStart w:id="164" w:name="_Toc496520314"/>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163"/>
      <w:bookmarkEnd w:id="164"/>
    </w:p>
    <w:p w14:paraId="24D701F1" w14:textId="77777777" w:rsidR="001F12DE" w:rsidRPr="005B3E4D" w:rsidRDefault="00B1000A" w:rsidP="005B3E4D">
      <w:pPr>
        <w:pStyle w:val="TableTitleLine"/>
      </w:pPr>
      <w:bookmarkStart w:id="165" w:name="_Toc496520311"/>
      <w:commentRangeStart w:id="166"/>
      <w:r w:rsidRPr="005B3E4D">
        <w:t xml:space="preserve">Table </w:t>
      </w:r>
      <w:r w:rsidR="00EB3985">
        <w:t>C</w:t>
      </w:r>
      <w:r w:rsidRPr="005B3E4D">
        <w:noBreakHyphen/>
      </w:r>
      <w:r w:rsidR="00EB3985">
        <w:t>1</w:t>
      </w:r>
      <w:r w:rsidRPr="005B3E4D">
        <w:t xml:space="preserve">: </w:t>
      </w:r>
      <w:r w:rsidR="00C562E4" w:rsidRPr="005B3E4D">
        <w:t>Distribution Contacts</w:t>
      </w:r>
      <w:commentRangeEnd w:id="166"/>
      <w:r w:rsidR="001C6E55">
        <w:rPr>
          <w:rStyle w:val="CommentReference"/>
          <w:b w:val="0"/>
        </w:rPr>
        <w:commentReference w:id="166"/>
      </w:r>
      <w:bookmarkEnd w:id="165"/>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604"/>
        <w:gridCol w:w="7045"/>
      </w:tblGrid>
      <w:tr w:rsidR="00F81A88" w:rsidRPr="00F81A88" w14:paraId="24D701F4" w14:textId="77777777" w:rsidTr="00760E8B">
        <w:trPr>
          <w:cantSplit/>
          <w:tblHeader/>
        </w:trPr>
        <w:tc>
          <w:tcPr>
            <w:tcW w:w="3604" w:type="dxa"/>
            <w:tcBorders>
              <w:bottom w:val="double" w:sz="4" w:space="0" w:color="auto"/>
            </w:tcBorders>
            <w:shd w:val="clear" w:color="auto" w:fill="E6E6E6"/>
            <w:tcMar>
              <w:top w:w="14" w:type="dxa"/>
              <w:bottom w:w="14" w:type="dxa"/>
            </w:tcMar>
            <w:vAlign w:val="center"/>
          </w:tcPr>
          <w:p w14:paraId="24D701F2" w14:textId="77777777" w:rsidR="00F81A88" w:rsidRPr="00F81A88" w:rsidRDefault="00DE5CCA" w:rsidP="005B3E4D">
            <w:pPr>
              <w:pStyle w:val="tableheading"/>
            </w:pPr>
            <w:r>
              <w:t>Name/Role</w:t>
            </w:r>
          </w:p>
        </w:tc>
        <w:tc>
          <w:tcPr>
            <w:tcW w:w="7045" w:type="dxa"/>
            <w:tcBorders>
              <w:bottom w:val="double" w:sz="4" w:space="0" w:color="auto"/>
            </w:tcBorders>
            <w:shd w:val="clear" w:color="auto" w:fill="E6E6E6"/>
            <w:tcMar>
              <w:top w:w="14" w:type="dxa"/>
              <w:bottom w:w="14" w:type="dxa"/>
            </w:tcMar>
            <w:vAlign w:val="center"/>
          </w:tcPr>
          <w:p w14:paraId="24D701F3" w14:textId="77777777" w:rsidR="00F81A88" w:rsidRPr="00F81A88" w:rsidRDefault="00DE5CCA" w:rsidP="005B3E4D">
            <w:pPr>
              <w:pStyle w:val="tableheading"/>
            </w:pPr>
            <w:r>
              <w:t>Contact Information</w:t>
            </w:r>
          </w:p>
        </w:tc>
      </w:tr>
      <w:tr w:rsidR="006E6B5B" w:rsidRPr="00F81A88" w14:paraId="24D701FA" w14:textId="77777777" w:rsidTr="00760E8B">
        <w:tblPrEx>
          <w:tblLook w:val="00A0" w:firstRow="1" w:lastRow="0" w:firstColumn="1" w:lastColumn="0" w:noHBand="0" w:noVBand="0"/>
        </w:tblPrEx>
        <w:trPr>
          <w:cantSplit/>
          <w:trHeight w:val="20"/>
        </w:trPr>
        <w:tc>
          <w:tcPr>
            <w:tcW w:w="3604" w:type="dxa"/>
          </w:tcPr>
          <w:p w14:paraId="24D701F8" w14:textId="1F02FF5F" w:rsidR="006E6B5B" w:rsidRPr="00885CE0" w:rsidRDefault="00CC7B12" w:rsidP="00AC4528">
            <w:pPr>
              <w:pStyle w:val="TableTextBold"/>
            </w:pPr>
            <w:r>
              <w:t>Cloud Information Security - Architecture</w:t>
            </w:r>
          </w:p>
        </w:tc>
        <w:tc>
          <w:tcPr>
            <w:tcW w:w="7045" w:type="dxa"/>
            <w:noWrap/>
          </w:tcPr>
          <w:p w14:paraId="24D701F9" w14:textId="47A590AE" w:rsidR="006E6B5B" w:rsidRPr="00885CE0" w:rsidRDefault="0069661D" w:rsidP="00EB3985">
            <w:pPr>
              <w:pStyle w:val="TableText"/>
            </w:pPr>
            <w:r>
              <w:fldChar w:fldCharType="begin"/>
            </w:r>
            <w:r>
              <w:instrText xml:space="preserve"> HYPERLINK "mailto:CloudSecurityArchitecture@one.verizon.com" </w:instrText>
            </w:r>
            <w:ins w:id="167" w:author="Poe, Penny L" w:date="2017-10-23T11:09:00Z"/>
            <w:r>
              <w:fldChar w:fldCharType="separate"/>
            </w:r>
            <w:r w:rsidR="00D46A41" w:rsidRPr="00583429">
              <w:rPr>
                <w:rStyle w:val="Hyperlink"/>
              </w:rPr>
              <w:t>CloudSecurityArchitecture@one.verizon.com</w:t>
            </w:r>
            <w:r>
              <w:rPr>
                <w:rStyle w:val="Hyperlink"/>
              </w:rPr>
              <w:fldChar w:fldCharType="end"/>
            </w:r>
            <w:r w:rsidR="00D46A41">
              <w:t xml:space="preserve"> </w:t>
            </w:r>
          </w:p>
        </w:tc>
      </w:tr>
      <w:tr w:rsidR="006F62BA" w:rsidRPr="00F81A88" w14:paraId="7EF9D988" w14:textId="77777777" w:rsidTr="00760E8B">
        <w:tblPrEx>
          <w:tblLook w:val="00A0" w:firstRow="1" w:lastRow="0" w:firstColumn="1" w:lastColumn="0" w:noHBand="0" w:noVBand="0"/>
        </w:tblPrEx>
        <w:trPr>
          <w:cantSplit/>
          <w:trHeight w:val="20"/>
        </w:trPr>
        <w:tc>
          <w:tcPr>
            <w:tcW w:w="3604" w:type="dxa"/>
          </w:tcPr>
          <w:p w14:paraId="521B2334" w14:textId="762251D6" w:rsidR="006F62BA" w:rsidRDefault="006F62BA" w:rsidP="00AC4528">
            <w:pPr>
              <w:pStyle w:val="TableTextBold"/>
            </w:pPr>
            <w:r>
              <w:t>Roger Gaffey</w:t>
            </w:r>
          </w:p>
          <w:p w14:paraId="15058FD9" w14:textId="2850833B" w:rsidR="006F62BA" w:rsidRDefault="006F62BA" w:rsidP="00D00BBA">
            <w:pPr>
              <w:pStyle w:val="TableText"/>
            </w:pPr>
            <w:proofErr w:type="spellStart"/>
            <w:r w:rsidRPr="006F62BA">
              <w:t>Mgr-Ntwk</w:t>
            </w:r>
            <w:proofErr w:type="spellEnd"/>
            <w:r w:rsidRPr="006F62BA">
              <w:t xml:space="preserve"> Security</w:t>
            </w:r>
          </w:p>
        </w:tc>
        <w:tc>
          <w:tcPr>
            <w:tcW w:w="7045" w:type="dxa"/>
            <w:noWrap/>
          </w:tcPr>
          <w:p w14:paraId="116C3354" w14:textId="3B194AA8" w:rsidR="006F62BA" w:rsidRPr="00CC7B12" w:rsidRDefault="0069661D" w:rsidP="00EB3985">
            <w:pPr>
              <w:pStyle w:val="TableText"/>
            </w:pPr>
            <w:r>
              <w:fldChar w:fldCharType="begin"/>
            </w:r>
            <w:r>
              <w:instrText xml:space="preserve"> HYPERLINK "mailto:rgaffey@one.verizon.com" </w:instrText>
            </w:r>
            <w:ins w:id="168" w:author="Poe, Penny L" w:date="2017-10-23T11:09:00Z"/>
            <w:r>
              <w:fldChar w:fldCharType="separate"/>
            </w:r>
            <w:r w:rsidR="00D46A41" w:rsidRPr="00583429">
              <w:rPr>
                <w:rStyle w:val="Hyperlink"/>
              </w:rPr>
              <w:t>rgaffey@one.verizon.com</w:t>
            </w:r>
            <w:r>
              <w:rPr>
                <w:rStyle w:val="Hyperlink"/>
              </w:rPr>
              <w:fldChar w:fldCharType="end"/>
            </w:r>
            <w:r w:rsidR="00D46A41">
              <w:t xml:space="preserve"> </w:t>
            </w:r>
          </w:p>
        </w:tc>
      </w:tr>
      <w:tr w:rsidR="006E6B5B" w:rsidRPr="00F81A88" w14:paraId="24D701FD" w14:textId="77777777" w:rsidTr="00760E8B">
        <w:tblPrEx>
          <w:tblLook w:val="00A0" w:firstRow="1" w:lastRow="0" w:firstColumn="1" w:lastColumn="0" w:noHBand="0" w:noVBand="0"/>
        </w:tblPrEx>
        <w:trPr>
          <w:cantSplit/>
          <w:trHeight w:val="20"/>
        </w:trPr>
        <w:tc>
          <w:tcPr>
            <w:tcW w:w="3604" w:type="dxa"/>
          </w:tcPr>
          <w:p w14:paraId="72A02161" w14:textId="77777777" w:rsidR="006E6B5B" w:rsidRDefault="00CC7B12" w:rsidP="00A439BC">
            <w:pPr>
              <w:pStyle w:val="TableTextBold"/>
            </w:pPr>
            <w:r>
              <w:t>Timothy Brophy</w:t>
            </w:r>
          </w:p>
          <w:p w14:paraId="24D701FB" w14:textId="24B58667" w:rsidR="00CC7B12" w:rsidRPr="00F81A88" w:rsidRDefault="00CC7B12" w:rsidP="00D00BBA">
            <w:pPr>
              <w:pStyle w:val="TableText"/>
            </w:pPr>
            <w:r>
              <w:t>Dir-</w:t>
            </w:r>
            <w:proofErr w:type="spellStart"/>
            <w:r>
              <w:t>Ntwk</w:t>
            </w:r>
            <w:proofErr w:type="spellEnd"/>
            <w:r>
              <w:t xml:space="preserve"> Security</w:t>
            </w:r>
          </w:p>
        </w:tc>
        <w:tc>
          <w:tcPr>
            <w:tcW w:w="7045" w:type="dxa"/>
            <w:noWrap/>
          </w:tcPr>
          <w:p w14:paraId="24D701FC" w14:textId="5AB5585B" w:rsidR="006E6B5B" w:rsidRPr="00A439BC" w:rsidRDefault="0069661D" w:rsidP="00A439BC">
            <w:pPr>
              <w:pStyle w:val="TableText"/>
            </w:pPr>
            <w:r>
              <w:fldChar w:fldCharType="begin"/>
            </w:r>
            <w:r>
              <w:instrText xml:space="preserve"> HYPERLINK "mailto:tim.brophy@one.verizon.com" </w:instrText>
            </w:r>
            <w:ins w:id="169" w:author="Poe, Penny L" w:date="2017-10-23T11:09:00Z"/>
            <w:r>
              <w:fldChar w:fldCharType="separate"/>
            </w:r>
            <w:r w:rsidR="00D46A41" w:rsidRPr="00583429">
              <w:rPr>
                <w:rStyle w:val="Hyperlink"/>
              </w:rPr>
              <w:t>tim.brophy@one.verizon.com</w:t>
            </w:r>
            <w:r>
              <w:rPr>
                <w:rStyle w:val="Hyperlink"/>
              </w:rPr>
              <w:fldChar w:fldCharType="end"/>
            </w:r>
            <w:r w:rsidR="00D46A41">
              <w:t xml:space="preserve"> </w:t>
            </w:r>
          </w:p>
        </w:tc>
      </w:tr>
      <w:tr w:rsidR="000952BC" w:rsidRPr="00F81A88" w14:paraId="24D70200" w14:textId="77777777" w:rsidTr="00760E8B">
        <w:tblPrEx>
          <w:tblLook w:val="00A0" w:firstRow="1" w:lastRow="0" w:firstColumn="1" w:lastColumn="0" w:noHBand="0" w:noVBand="0"/>
        </w:tblPrEx>
        <w:trPr>
          <w:cantSplit/>
          <w:trHeight w:val="20"/>
        </w:trPr>
        <w:tc>
          <w:tcPr>
            <w:tcW w:w="3604" w:type="dxa"/>
          </w:tcPr>
          <w:p w14:paraId="2FEE697E" w14:textId="77777777" w:rsidR="000952BC" w:rsidRDefault="00CC7B12" w:rsidP="00A439BC">
            <w:pPr>
              <w:pStyle w:val="TableTextBold"/>
            </w:pPr>
            <w:r w:rsidRPr="00CC7B12">
              <w:t>Thomas Cannady</w:t>
            </w:r>
          </w:p>
          <w:p w14:paraId="24D701FE" w14:textId="2FB4BFB1" w:rsidR="00CC7B12" w:rsidRPr="00F81A88" w:rsidRDefault="00CC7B12" w:rsidP="00D00BBA">
            <w:pPr>
              <w:pStyle w:val="TableText"/>
            </w:pPr>
            <w:proofErr w:type="spellStart"/>
            <w:r w:rsidRPr="00CC7B12">
              <w:t>Mng</w:t>
            </w:r>
            <w:proofErr w:type="spellEnd"/>
            <w:r w:rsidRPr="00CC7B12">
              <w:t xml:space="preserve"> Dir-Lifecycle A&amp;E</w:t>
            </w:r>
          </w:p>
        </w:tc>
        <w:tc>
          <w:tcPr>
            <w:tcW w:w="7045" w:type="dxa"/>
            <w:noWrap/>
          </w:tcPr>
          <w:p w14:paraId="24D701FF" w14:textId="1D285581" w:rsidR="000952BC" w:rsidRPr="00A439BC" w:rsidRDefault="0069661D" w:rsidP="00A439BC">
            <w:pPr>
              <w:pStyle w:val="TableText"/>
            </w:pPr>
            <w:r>
              <w:fldChar w:fldCharType="begin"/>
            </w:r>
            <w:r>
              <w:instrText xml:space="preserve"> HYPERLINK "mailto:tcannady@one.verizon.com" </w:instrText>
            </w:r>
            <w:ins w:id="170" w:author="Poe, Penny L" w:date="2017-10-23T11:09:00Z"/>
            <w:r>
              <w:fldChar w:fldCharType="separate"/>
            </w:r>
            <w:r w:rsidR="00D46A41" w:rsidRPr="00583429">
              <w:rPr>
                <w:rStyle w:val="Hyperlink"/>
              </w:rPr>
              <w:t>tcannady@one.verizon.com</w:t>
            </w:r>
            <w:r>
              <w:rPr>
                <w:rStyle w:val="Hyperlink"/>
              </w:rPr>
              <w:fldChar w:fldCharType="end"/>
            </w:r>
            <w:r w:rsidR="00D46A41">
              <w:t xml:space="preserve"> </w:t>
            </w:r>
          </w:p>
        </w:tc>
      </w:tr>
      <w:tr w:rsidR="006E6B5B" w:rsidRPr="00F81A88" w14:paraId="24D70203" w14:textId="77777777" w:rsidTr="00760E8B">
        <w:tblPrEx>
          <w:tblLook w:val="00A0" w:firstRow="1" w:lastRow="0" w:firstColumn="1" w:lastColumn="0" w:noHBand="0" w:noVBand="0"/>
        </w:tblPrEx>
        <w:trPr>
          <w:cantSplit/>
          <w:trHeight w:val="20"/>
        </w:trPr>
        <w:tc>
          <w:tcPr>
            <w:tcW w:w="3604" w:type="dxa"/>
          </w:tcPr>
          <w:p w14:paraId="65DD37AE" w14:textId="77777777" w:rsidR="006E6B5B" w:rsidRDefault="00CC7B12" w:rsidP="00A439BC">
            <w:pPr>
              <w:pStyle w:val="TableTextBold"/>
            </w:pPr>
            <w:r w:rsidRPr="00CC7B12">
              <w:t>Shannon Soland</w:t>
            </w:r>
          </w:p>
          <w:p w14:paraId="24D70201" w14:textId="549832FB" w:rsidR="00CC7B12" w:rsidRPr="00F81A88" w:rsidRDefault="00CC7B12" w:rsidP="00D00BBA">
            <w:pPr>
              <w:pStyle w:val="TableText"/>
            </w:pPr>
            <w:proofErr w:type="spellStart"/>
            <w:r w:rsidRPr="00CC7B12">
              <w:t>Mng</w:t>
            </w:r>
            <w:proofErr w:type="spellEnd"/>
            <w:r w:rsidRPr="00CC7B12">
              <w:t xml:space="preserve"> Dir-Lifecycle A&amp;E</w:t>
            </w:r>
          </w:p>
        </w:tc>
        <w:tc>
          <w:tcPr>
            <w:tcW w:w="7045" w:type="dxa"/>
            <w:noWrap/>
          </w:tcPr>
          <w:p w14:paraId="24D70202" w14:textId="668788C8" w:rsidR="006E6B5B" w:rsidRPr="00A439BC" w:rsidRDefault="0069661D" w:rsidP="00A439BC">
            <w:pPr>
              <w:pStyle w:val="TableText"/>
            </w:pPr>
            <w:r>
              <w:fldChar w:fldCharType="begin"/>
            </w:r>
            <w:r>
              <w:instrText xml:space="preserve"> HYPERLINK "mailto:ssoland@one.verizon.com" </w:instrText>
            </w:r>
            <w:ins w:id="171" w:author="Poe, Penny L" w:date="2017-10-23T11:09:00Z"/>
            <w:r>
              <w:fldChar w:fldCharType="separate"/>
            </w:r>
            <w:r w:rsidR="00D46A41" w:rsidRPr="00583429">
              <w:rPr>
                <w:rStyle w:val="Hyperlink"/>
              </w:rPr>
              <w:t>ssoland@one.verizon.com</w:t>
            </w:r>
            <w:r>
              <w:rPr>
                <w:rStyle w:val="Hyperlink"/>
              </w:rPr>
              <w:fldChar w:fldCharType="end"/>
            </w:r>
            <w:r w:rsidR="00D46A41">
              <w:t xml:space="preserve"> </w:t>
            </w:r>
          </w:p>
        </w:tc>
      </w:tr>
      <w:tr w:rsidR="006F62BA" w:rsidRPr="00F81A88" w14:paraId="594026F1" w14:textId="77777777" w:rsidTr="00760E8B">
        <w:tblPrEx>
          <w:tblLook w:val="00A0" w:firstRow="1" w:lastRow="0" w:firstColumn="1" w:lastColumn="0" w:noHBand="0" w:noVBand="0"/>
        </w:tblPrEx>
        <w:trPr>
          <w:cantSplit/>
          <w:trHeight w:val="20"/>
        </w:trPr>
        <w:tc>
          <w:tcPr>
            <w:tcW w:w="3604" w:type="dxa"/>
          </w:tcPr>
          <w:p w14:paraId="0D22C2D8" w14:textId="0999A367" w:rsidR="006F62BA" w:rsidRDefault="006F62BA" w:rsidP="00A439BC">
            <w:pPr>
              <w:pStyle w:val="TableTextBold"/>
            </w:pPr>
            <w:r>
              <w:t>Nathan Sutton</w:t>
            </w:r>
          </w:p>
          <w:p w14:paraId="33AB5AEC" w14:textId="344616CB" w:rsidR="006F62BA" w:rsidRPr="00CC7B12" w:rsidRDefault="006F62BA" w:rsidP="00D00BBA">
            <w:pPr>
              <w:pStyle w:val="TableText"/>
            </w:pPr>
            <w:proofErr w:type="spellStart"/>
            <w:r w:rsidRPr="006F62BA">
              <w:t>Assoc</w:t>
            </w:r>
            <w:proofErr w:type="spellEnd"/>
            <w:r w:rsidRPr="006F62BA">
              <w:t xml:space="preserve"> Dir-Lifecycle A&amp;E</w:t>
            </w:r>
          </w:p>
        </w:tc>
        <w:tc>
          <w:tcPr>
            <w:tcW w:w="7045" w:type="dxa"/>
            <w:noWrap/>
          </w:tcPr>
          <w:p w14:paraId="4FCBD1E5" w14:textId="7CE0D9E5" w:rsidR="006F62BA" w:rsidRPr="00CC7B12" w:rsidRDefault="0069661D" w:rsidP="00A439BC">
            <w:pPr>
              <w:pStyle w:val="TableText"/>
            </w:pPr>
            <w:r>
              <w:fldChar w:fldCharType="begin"/>
            </w:r>
            <w:r>
              <w:instrText xml:space="preserve"> HYPERLINK "mailto:nsutton@one.verizon.com" </w:instrText>
            </w:r>
            <w:ins w:id="172" w:author="Poe, Penny L" w:date="2017-10-23T11:09:00Z"/>
            <w:r>
              <w:fldChar w:fldCharType="separate"/>
            </w:r>
            <w:r w:rsidR="00D46A41" w:rsidRPr="00583429">
              <w:rPr>
                <w:rStyle w:val="Hyperlink"/>
              </w:rPr>
              <w:t>nsutton@one.verizon.com</w:t>
            </w:r>
            <w:r>
              <w:rPr>
                <w:rStyle w:val="Hyperlink"/>
              </w:rPr>
              <w:fldChar w:fldCharType="end"/>
            </w:r>
            <w:r w:rsidR="00D46A41">
              <w:t xml:space="preserve"> </w:t>
            </w:r>
          </w:p>
        </w:tc>
      </w:tr>
      <w:tr w:rsidR="006E6B5B" w:rsidRPr="00F81A88" w14:paraId="24D70206" w14:textId="77777777" w:rsidTr="00760E8B">
        <w:tblPrEx>
          <w:tblLook w:val="00A0" w:firstRow="1" w:lastRow="0" w:firstColumn="1" w:lastColumn="0" w:noHBand="0" w:noVBand="0"/>
        </w:tblPrEx>
        <w:trPr>
          <w:cantSplit/>
          <w:trHeight w:val="20"/>
        </w:trPr>
        <w:tc>
          <w:tcPr>
            <w:tcW w:w="3604" w:type="dxa"/>
          </w:tcPr>
          <w:p w14:paraId="2C15E30F" w14:textId="5EB48DF7" w:rsidR="006E6B5B" w:rsidRDefault="00CC7B12" w:rsidP="00A439BC">
            <w:pPr>
              <w:pStyle w:val="TableTextBold"/>
            </w:pPr>
            <w:r>
              <w:t>Scott Owenby</w:t>
            </w:r>
          </w:p>
          <w:p w14:paraId="24D70204" w14:textId="3F2E26C3" w:rsidR="00CC7B12" w:rsidRPr="00F81A88" w:rsidRDefault="00CC7B12" w:rsidP="00D00BBA">
            <w:pPr>
              <w:pStyle w:val="TableText"/>
            </w:pPr>
            <w:proofErr w:type="spellStart"/>
            <w:r w:rsidRPr="00CC7B12">
              <w:t>Mng</w:t>
            </w:r>
            <w:proofErr w:type="spellEnd"/>
            <w:r w:rsidRPr="00CC7B12">
              <w:t xml:space="preserve"> Dir-Lifecycle A&amp;E</w:t>
            </w:r>
          </w:p>
        </w:tc>
        <w:tc>
          <w:tcPr>
            <w:tcW w:w="7045" w:type="dxa"/>
            <w:noWrap/>
          </w:tcPr>
          <w:p w14:paraId="24D70205" w14:textId="478ACA8A" w:rsidR="006E6B5B" w:rsidRPr="00A439BC" w:rsidRDefault="0069661D" w:rsidP="00A439BC">
            <w:pPr>
              <w:pStyle w:val="TableText"/>
            </w:pPr>
            <w:r>
              <w:fldChar w:fldCharType="begin"/>
            </w:r>
            <w:r>
              <w:instrText xml:space="preserve"> HYPERLINK "mailto:scott.a.owenby@one.verizon.com" </w:instrText>
            </w:r>
            <w:ins w:id="173" w:author="Poe, Penny L" w:date="2017-10-23T11:09:00Z"/>
            <w:r>
              <w:fldChar w:fldCharType="separate"/>
            </w:r>
            <w:r w:rsidR="00D46A41" w:rsidRPr="00583429">
              <w:rPr>
                <w:rStyle w:val="Hyperlink"/>
              </w:rPr>
              <w:t>scott.a.owenby@one.verizon.com</w:t>
            </w:r>
            <w:r>
              <w:rPr>
                <w:rStyle w:val="Hyperlink"/>
              </w:rPr>
              <w:fldChar w:fldCharType="end"/>
            </w:r>
            <w:r w:rsidR="00D46A41">
              <w:t xml:space="preserve"> </w:t>
            </w:r>
          </w:p>
        </w:tc>
      </w:tr>
      <w:tr w:rsidR="006E6B5B" w:rsidRPr="00F81A88" w14:paraId="24D70209" w14:textId="77777777" w:rsidTr="00760E8B">
        <w:tblPrEx>
          <w:tblLook w:val="00A0" w:firstRow="1" w:lastRow="0" w:firstColumn="1" w:lastColumn="0" w:noHBand="0" w:noVBand="0"/>
        </w:tblPrEx>
        <w:trPr>
          <w:cantSplit/>
          <w:trHeight w:val="20"/>
        </w:trPr>
        <w:tc>
          <w:tcPr>
            <w:tcW w:w="3604" w:type="dxa"/>
          </w:tcPr>
          <w:p w14:paraId="3F60E8DC" w14:textId="77777777" w:rsidR="006E6B5B" w:rsidRDefault="00CC7B12" w:rsidP="00A439BC">
            <w:pPr>
              <w:pStyle w:val="TableTextBold"/>
            </w:pPr>
            <w:proofErr w:type="spellStart"/>
            <w:r w:rsidRPr="00CC7B12">
              <w:t>Puneet</w:t>
            </w:r>
            <w:proofErr w:type="spellEnd"/>
            <w:r w:rsidRPr="00CC7B12">
              <w:t xml:space="preserve"> Nanda</w:t>
            </w:r>
          </w:p>
          <w:p w14:paraId="24D70207" w14:textId="6C60EFFF" w:rsidR="00CC7B12" w:rsidRPr="00F81A88" w:rsidRDefault="00CC7B12" w:rsidP="00D00BBA">
            <w:pPr>
              <w:pStyle w:val="TableText"/>
            </w:pPr>
            <w:proofErr w:type="spellStart"/>
            <w:r w:rsidRPr="00CC7B12">
              <w:t>Sr</w:t>
            </w:r>
            <w:proofErr w:type="spellEnd"/>
            <w:r w:rsidRPr="00CC7B12">
              <w:t xml:space="preserve"> </w:t>
            </w:r>
            <w:proofErr w:type="spellStart"/>
            <w:r w:rsidRPr="00CC7B12">
              <w:t>Mgr</w:t>
            </w:r>
            <w:proofErr w:type="spellEnd"/>
            <w:r w:rsidRPr="00CC7B12">
              <w:t>-Lifecycle A&amp;E</w:t>
            </w:r>
          </w:p>
        </w:tc>
        <w:tc>
          <w:tcPr>
            <w:tcW w:w="7045" w:type="dxa"/>
            <w:noWrap/>
          </w:tcPr>
          <w:p w14:paraId="24D70208" w14:textId="40B25DFC" w:rsidR="006E6B5B" w:rsidRPr="00A439BC" w:rsidRDefault="0069661D" w:rsidP="00A439BC">
            <w:pPr>
              <w:pStyle w:val="TableText"/>
            </w:pPr>
            <w:r>
              <w:fldChar w:fldCharType="begin"/>
            </w:r>
            <w:r>
              <w:instrText xml:space="preserve"> HYPERLINK "mailto:puneet.nanda@one.verizon.com" </w:instrText>
            </w:r>
            <w:ins w:id="174" w:author="Poe, Penny L" w:date="2017-10-23T11:09:00Z"/>
            <w:r>
              <w:fldChar w:fldCharType="separate"/>
            </w:r>
            <w:r w:rsidR="00D46A41" w:rsidRPr="00583429">
              <w:rPr>
                <w:rStyle w:val="Hyperlink"/>
              </w:rPr>
              <w:t>puneet.nanda@one.verizon.com</w:t>
            </w:r>
            <w:r>
              <w:rPr>
                <w:rStyle w:val="Hyperlink"/>
              </w:rPr>
              <w:fldChar w:fldCharType="end"/>
            </w:r>
            <w:r w:rsidR="00D46A41">
              <w:t xml:space="preserve"> </w:t>
            </w:r>
          </w:p>
        </w:tc>
      </w:tr>
    </w:tbl>
    <w:p w14:paraId="15CC6138" w14:textId="77777777" w:rsidR="00D46A41" w:rsidRPr="00D46A41" w:rsidRDefault="00D46A41" w:rsidP="00D46A41">
      <w:pPr>
        <w:pStyle w:val="Body"/>
      </w:pPr>
    </w:p>
    <w:p w14:paraId="24D7020A" w14:textId="374FFDA7" w:rsidR="00DE5CCA" w:rsidRDefault="00A305C0" w:rsidP="00D46A41">
      <w:pPr>
        <w:pStyle w:val="Body"/>
      </w:pPr>
      <w:r w:rsidRPr="001C48F6">
        <w:rPr>
          <w:b/>
        </w:rPr>
        <w:t>Note</w:t>
      </w:r>
      <w:r>
        <w:t xml:space="preserve">: Managers will be responsible for </w:t>
      </w:r>
      <w:r w:rsidR="001C48F6">
        <w:t>distributing</w:t>
      </w:r>
      <w:r>
        <w:t xml:space="preserve"> this document to their respective teams.</w:t>
      </w:r>
    </w:p>
    <w:p w14:paraId="5CBA5E8F" w14:textId="77777777" w:rsidR="00D46A41" w:rsidRPr="00D46A41" w:rsidRDefault="00D46A41" w:rsidP="00D46A41">
      <w:pPr>
        <w:pStyle w:val="Body"/>
      </w:pPr>
    </w:p>
    <w:sectPr w:rsidR="00D46A41" w:rsidRPr="00D46A41" w:rsidSect="00687950">
      <w:headerReference w:type="even" r:id="rId19"/>
      <w:headerReference w:type="default" r:id="rId20"/>
      <w:headerReference w:type="first" r:id="rId21"/>
      <w:pgSz w:w="12240" w:h="15840"/>
      <w:pgMar w:top="1008" w:right="720" w:bottom="1008"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Poe, Penny L" w:date="2017-10-23T10:56:00Z" w:initials="PPL">
    <w:p w14:paraId="318A6F0F" w14:textId="6F5A3A92" w:rsidR="001815BA" w:rsidRDefault="001815BA">
      <w:pPr>
        <w:pStyle w:val="CommentText"/>
      </w:pPr>
      <w:r>
        <w:rPr>
          <w:rStyle w:val="CommentReference"/>
        </w:rPr>
        <w:annotationRef/>
      </w:r>
      <w:r>
        <w:t>Update email address (IBM)</w:t>
      </w:r>
    </w:p>
  </w:comment>
  <w:comment w:id="79" w:author="Poe, Penny L" w:date="2017-10-23T10:56:00Z" w:initials="PPL">
    <w:p w14:paraId="7385E30E" w14:textId="1470D61E" w:rsidR="001815BA" w:rsidRDefault="001815BA">
      <w:pPr>
        <w:pStyle w:val="CommentText"/>
      </w:pPr>
      <w:r>
        <w:rPr>
          <w:rStyle w:val="CommentReference"/>
        </w:rPr>
        <w:annotationRef/>
      </w:r>
      <w:r>
        <w:t>Same as above</w:t>
      </w:r>
    </w:p>
  </w:comment>
  <w:comment w:id="81" w:author="Poe, Penny L" w:date="2017-10-23T10:57:00Z" w:initials="PPL">
    <w:p w14:paraId="47D309DA" w14:textId="6C29B622" w:rsidR="001815BA" w:rsidRDefault="001815BA">
      <w:pPr>
        <w:pStyle w:val="CommentText"/>
      </w:pPr>
      <w:r>
        <w:rPr>
          <w:rStyle w:val="CommentReference"/>
        </w:rPr>
        <w:annotationRef/>
      </w:r>
      <w:r>
        <w:t>Same as above</w:t>
      </w:r>
    </w:p>
  </w:comment>
  <w:comment w:id="166" w:author="Poe, Penny L" w:date="2017-10-23T11:09:00Z" w:initials="PPL">
    <w:p w14:paraId="3CEE3995" w14:textId="38B6BFE7" w:rsidR="001C6E55" w:rsidRDefault="001C6E55">
      <w:pPr>
        <w:pStyle w:val="CommentText"/>
      </w:pPr>
      <w:r>
        <w:rPr>
          <w:rStyle w:val="CommentReference"/>
        </w:rPr>
        <w:annotationRef/>
      </w:r>
      <w:r>
        <w:t>Update email addresses (IBM)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50D3F" w14:textId="77777777" w:rsidR="0069661D" w:rsidRDefault="0069661D" w:rsidP="006D1F01">
      <w:r>
        <w:separator/>
      </w:r>
    </w:p>
    <w:p w14:paraId="7159FCFB" w14:textId="77777777" w:rsidR="0069661D" w:rsidRDefault="0069661D" w:rsidP="006D1F01"/>
    <w:p w14:paraId="244B13E2" w14:textId="77777777" w:rsidR="0069661D" w:rsidRDefault="0069661D" w:rsidP="006D1F01"/>
    <w:p w14:paraId="6F4691C0" w14:textId="77777777" w:rsidR="0069661D" w:rsidRDefault="0069661D" w:rsidP="006D1F01"/>
  </w:endnote>
  <w:endnote w:type="continuationSeparator" w:id="0">
    <w:p w14:paraId="5205787D" w14:textId="77777777" w:rsidR="0069661D" w:rsidRDefault="0069661D" w:rsidP="006D1F01">
      <w:r>
        <w:continuationSeparator/>
      </w:r>
    </w:p>
    <w:p w14:paraId="36EC3A5D" w14:textId="77777777" w:rsidR="0069661D" w:rsidRDefault="0069661D" w:rsidP="006D1F01"/>
    <w:p w14:paraId="1F87D6C2" w14:textId="77777777" w:rsidR="0069661D" w:rsidRDefault="0069661D" w:rsidP="006D1F01"/>
    <w:p w14:paraId="39468334" w14:textId="77777777" w:rsidR="0069661D" w:rsidRDefault="0069661D"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Arial Bold">
    <w:panose1 w:val="00000000000000000000"/>
    <w:charset w:val="00"/>
    <w:family w:val="roman"/>
    <w:notTrueType/>
    <w:pitch w:val="default"/>
    <w:sig w:usb0="00000003" w:usb1="00000000" w:usb2="00000000" w:usb3="00000000" w:csb0="00000001" w:csb1="00000000"/>
  </w:font>
  <w:font w:name="Verizon Apex Bold">
    <w:altName w:val="Century"/>
    <w:panose1 w:val="02010600040501010103"/>
    <w:charset w:val="A1"/>
    <w:family w:val="auto"/>
    <w:pitch w:val="variable"/>
    <w:sig w:usb0="800000AF" w:usb1="4000204A" w:usb2="00000000" w:usb3="00000000" w:csb0="0000008B" w:csb1="00000000"/>
  </w:font>
  <w:font w:name="Segoe UI">
    <w:panose1 w:val="020B0502040204020203"/>
    <w:charset w:val="00"/>
    <w:family w:val="swiss"/>
    <w:pitch w:val="variable"/>
    <w:sig w:usb0="E10022FF" w:usb1="C000E47F" w:usb2="00000029" w:usb3="00000000" w:csb0="000001DF" w:csb1="00000000"/>
  </w:font>
  <w:font w:name="NeueHaasGroteskText Std Md">
    <w:panose1 w:val="00000000000000000000"/>
    <w:charset w:val="00"/>
    <w:family w:val="swiss"/>
    <w:notTrueType/>
    <w:pitch w:val="variable"/>
    <w:sig w:usb0="00000007" w:usb1="00000000" w:usb2="00000000" w:usb3="00000000" w:csb0="00000093" w:csb1="00000000"/>
  </w:font>
  <w:font w:name="Verizon Apex Medium">
    <w:altName w:val="Century"/>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NeueHaasGroteskDisp Std">
    <w:altName w:val="NeueHaasGroteskDisp Std"/>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81CEA" w14:textId="77777777" w:rsidR="001F4426" w:rsidRPr="001F4426" w:rsidRDefault="001F4426" w:rsidP="001F4426">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sidRPr="001F4426">
      <w:rPr>
        <w:b/>
        <w:color w:val="383838" w:themeColor="text1" w:themeShade="BF"/>
        <w:sz w:val="20"/>
        <w:szCs w:val="22"/>
      </w:rPr>
      <w:t>GTS Cloud Transformation Services (formerly Verizon)</w:t>
    </w:r>
    <w:r w:rsidRPr="001F4426">
      <w:rPr>
        <w:b/>
        <w:color w:val="383838" w:themeColor="text1" w:themeShade="BF"/>
        <w:sz w:val="20"/>
        <w:szCs w:val="22"/>
      </w:rPr>
      <w:tab/>
      <w:t>Governance and Compliance</w:t>
    </w:r>
  </w:p>
  <w:p w14:paraId="68BA0ED4" w14:textId="77777777" w:rsidR="001F4426" w:rsidRPr="001F4426" w:rsidRDefault="001F4426" w:rsidP="001F4426">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i/>
        <w:color w:val="383838" w:themeColor="text1" w:themeShade="BF"/>
        <w:sz w:val="14"/>
        <w:szCs w:val="14"/>
      </w:rPr>
    </w:pPr>
    <w:r w:rsidRPr="001F4426">
      <w:rPr>
        <w:i/>
        <w:iCs/>
        <w:color w:val="383838" w:themeColor="text1" w:themeShade="BF"/>
        <w:sz w:val="14"/>
        <w:szCs w:val="14"/>
      </w:rPr>
      <w:t>For IBM personnel only. Use, disclosure, or distribution of this material is not permitted to any unauthorized persons or third parties except by written agreement.</w:t>
    </w:r>
  </w:p>
  <w:p w14:paraId="44D7C257" w14:textId="77777777" w:rsidR="001F4426" w:rsidRPr="001F4426" w:rsidRDefault="001F4426" w:rsidP="001F4426">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b/>
        <w:i/>
        <w:color w:val="383838" w:themeColor="text1" w:themeShade="BF"/>
        <w:sz w:val="16"/>
        <w:szCs w:val="22"/>
      </w:rPr>
    </w:pPr>
    <w:r w:rsidRPr="001F4426">
      <w:rPr>
        <w:b/>
        <w:i/>
        <w:color w:val="383838" w:themeColor="text1" w:themeShade="BF"/>
        <w:sz w:val="16"/>
        <w:szCs w:val="22"/>
      </w:rPr>
      <w:t>Before using this document, consult the Document Management System for the latest revision.</w:t>
    </w:r>
  </w:p>
  <w:p w14:paraId="24476FF4" w14:textId="77777777" w:rsidR="001F4426" w:rsidRPr="001F4426" w:rsidRDefault="001F4426" w:rsidP="001F4426">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b/>
        <w:i/>
        <w:color w:val="383838" w:themeColor="text1" w:themeShade="BF"/>
        <w:sz w:val="16"/>
        <w:szCs w:val="22"/>
      </w:rPr>
    </w:pPr>
    <w:r w:rsidRPr="001F4426">
      <w:rPr>
        <w:b/>
        <w:i/>
        <w:color w:val="383838" w:themeColor="text1" w:themeShade="BF"/>
        <w:sz w:val="16"/>
        <w:szCs w:val="22"/>
      </w:rPr>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144EE" w14:textId="77777777" w:rsidR="00F34D48" w:rsidRPr="00F34D48" w:rsidRDefault="00F34D48" w:rsidP="00F34D48">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sidRPr="00F34D48">
      <w:rPr>
        <w:b/>
        <w:color w:val="383838" w:themeColor="text1" w:themeShade="BF"/>
        <w:sz w:val="20"/>
        <w:szCs w:val="22"/>
      </w:rPr>
      <w:t>GTS Cloud Transformation Services (formerly Verizon)</w:t>
    </w:r>
    <w:r w:rsidRPr="00F34D48">
      <w:rPr>
        <w:b/>
        <w:color w:val="383838" w:themeColor="text1" w:themeShade="BF"/>
        <w:sz w:val="20"/>
        <w:szCs w:val="22"/>
      </w:rPr>
      <w:tab/>
      <w:t>Governance and Compliance</w:t>
    </w:r>
  </w:p>
  <w:p w14:paraId="09CE1BAE" w14:textId="77777777" w:rsidR="00F34D48" w:rsidRPr="00F34D48" w:rsidRDefault="00F34D48" w:rsidP="00F34D48">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i/>
        <w:color w:val="383838" w:themeColor="text1" w:themeShade="BF"/>
        <w:sz w:val="14"/>
        <w:szCs w:val="14"/>
      </w:rPr>
    </w:pPr>
    <w:r w:rsidRPr="00F34D48">
      <w:rPr>
        <w:i/>
        <w:iCs/>
        <w:color w:val="383838" w:themeColor="text1" w:themeShade="BF"/>
        <w:sz w:val="14"/>
        <w:szCs w:val="14"/>
      </w:rPr>
      <w:t>For IBM personnel only. Use, disclosure, or distribution of this material is not permitted to any unauthorized persons or third parties except by written agreement.</w:t>
    </w:r>
  </w:p>
  <w:p w14:paraId="4308A50C" w14:textId="77777777" w:rsidR="00F34D48" w:rsidRPr="00F34D48" w:rsidRDefault="00F34D48" w:rsidP="00F34D48">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b/>
        <w:i/>
        <w:color w:val="383838" w:themeColor="text1" w:themeShade="BF"/>
        <w:sz w:val="16"/>
        <w:szCs w:val="22"/>
      </w:rPr>
    </w:pPr>
    <w:r w:rsidRPr="00F34D48">
      <w:rPr>
        <w:b/>
        <w:i/>
        <w:color w:val="383838" w:themeColor="text1" w:themeShade="BF"/>
        <w:sz w:val="16"/>
        <w:szCs w:val="22"/>
      </w:rPr>
      <w:t>Before using this document, consult the Document Management System for the latest revision.</w:t>
    </w:r>
  </w:p>
  <w:p w14:paraId="3DB09819" w14:textId="77777777" w:rsidR="00F34D48" w:rsidRPr="00F34D48" w:rsidRDefault="00F34D48" w:rsidP="00F34D48">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rPr>
        <w:b/>
        <w:i/>
        <w:color w:val="383838" w:themeColor="text1" w:themeShade="BF"/>
        <w:sz w:val="16"/>
        <w:szCs w:val="22"/>
      </w:rPr>
    </w:pPr>
    <w:r w:rsidRPr="00F34D48">
      <w:rPr>
        <w:b/>
        <w:i/>
        <w:color w:val="383838" w:themeColor="text1" w:themeShade="BF"/>
        <w:sz w:val="16"/>
        <w:szCs w:val="22"/>
      </w:rPr>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20942" w14:textId="77777777" w:rsidR="0069661D" w:rsidRDefault="0069661D" w:rsidP="006D1F01">
      <w:r>
        <w:separator/>
      </w:r>
    </w:p>
    <w:p w14:paraId="10F9E9B8" w14:textId="77777777" w:rsidR="0069661D" w:rsidRDefault="0069661D" w:rsidP="006D1F01"/>
    <w:p w14:paraId="5E87E8EC" w14:textId="77777777" w:rsidR="0069661D" w:rsidRDefault="0069661D" w:rsidP="006D1F01"/>
    <w:p w14:paraId="1EFF7E9A" w14:textId="77777777" w:rsidR="0069661D" w:rsidRDefault="0069661D" w:rsidP="006D1F01"/>
  </w:footnote>
  <w:footnote w:type="continuationSeparator" w:id="0">
    <w:p w14:paraId="41B8DDB7" w14:textId="77777777" w:rsidR="0069661D" w:rsidRDefault="0069661D" w:rsidP="006D1F01">
      <w:r>
        <w:continuationSeparator/>
      </w:r>
    </w:p>
    <w:p w14:paraId="6C1E7ED5" w14:textId="77777777" w:rsidR="0069661D" w:rsidRDefault="0069661D" w:rsidP="006D1F01"/>
    <w:p w14:paraId="68F4AAE9" w14:textId="77777777" w:rsidR="0069661D" w:rsidRDefault="0069661D" w:rsidP="006D1F01"/>
    <w:p w14:paraId="0D4D9E77" w14:textId="77777777" w:rsidR="0069661D" w:rsidRDefault="0069661D" w:rsidP="006D1F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0232" w14:textId="3F568D78" w:rsidR="0069661D" w:rsidRDefault="0069661D" w:rsidP="006D1F01">
    <w:pPr>
      <w:pStyle w:val="Header"/>
    </w:pPr>
    <w:r>
      <w:rPr>
        <w:noProof/>
      </w:rPr>
      <w:pict w14:anchorId="2BC1A7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679659" o:spid="_x0000_s14341"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7D27D" w14:textId="5A80B044" w:rsidR="00F34D48" w:rsidRPr="006D1F01" w:rsidRDefault="001F4426" w:rsidP="00F34D48">
    <w:pPr>
      <w:pStyle w:val="VzHeader1"/>
      <w:ind w:left="3600" w:hanging="3600"/>
    </w:pPr>
    <w:r>
      <w:rPr>
        <w:noProof/>
        <w:sz w:val="20"/>
        <w:lang w:bidi="ar-SA"/>
      </w:rPr>
      <w:drawing>
        <wp:inline distT="0" distB="0" distL="0" distR="0" wp14:anchorId="3D993334" wp14:editId="394E35EC">
          <wp:extent cx="877824"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sidR="00F34D48" w:rsidRPr="00F34D48">
      <w:t xml:space="preserve"> </w:t>
    </w:r>
    <w:r w:rsidR="00F34D48">
      <w:tab/>
    </w:r>
    <w:r w:rsidR="00F34D48" w:rsidRPr="001F4426">
      <w:t>GTS Cloud Transformation Services (formerly Verizon)–</w:t>
    </w:r>
    <w:r w:rsidR="00F34D48">
      <w:br/>
    </w:r>
    <w:r w:rsidR="00F34D48" w:rsidRPr="006D1F01">
      <w:t>Quality Controlled Document</w:t>
    </w:r>
  </w:p>
  <w:p w14:paraId="5202E2B2" w14:textId="77777777" w:rsidR="00F34D48" w:rsidRPr="00776233" w:rsidRDefault="00F34D48" w:rsidP="00F34D48">
    <w:pPr>
      <w:pStyle w:val="VzHeader2"/>
    </w:pPr>
    <w:r>
      <w:t>General System Secure Configuration Baseline Standards</w:t>
    </w:r>
  </w:p>
  <w:p w14:paraId="53BFA5F9" w14:textId="77777777" w:rsidR="00F34D48" w:rsidRPr="00937C69" w:rsidRDefault="00F34D48" w:rsidP="00F34D48">
    <w:pPr>
      <w:pStyle w:val="VzHeader2"/>
    </w:pPr>
    <w:r w:rsidRPr="00776233">
      <w:t xml:space="preserve">Document No.  </w:t>
    </w:r>
    <w:r>
      <w:t>CONF</w:t>
    </w:r>
    <w:r w:rsidRPr="00CA5A84">
      <w:t>-</w:t>
    </w:r>
    <w:r w:rsidRPr="00CA5A84">
      <w:rPr>
        <w:sz w:val="26"/>
        <w:szCs w:val="26"/>
      </w:rPr>
      <w:t>00245</w:t>
    </w:r>
  </w:p>
  <w:p w14:paraId="4C1F36D7" w14:textId="17022590" w:rsidR="001F4426" w:rsidRDefault="001F44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69661D" w:rsidRPr="00990897" w14:paraId="24D70238" w14:textId="77777777" w:rsidTr="006B1A0B">
      <w:tc>
        <w:tcPr>
          <w:tcW w:w="1498" w:type="dxa"/>
          <w:shd w:val="clear" w:color="auto" w:fill="auto"/>
        </w:tcPr>
        <w:p w14:paraId="24D70233" w14:textId="22222219" w:rsidR="0069661D" w:rsidRPr="00990897" w:rsidRDefault="001F4426" w:rsidP="006D1F01">
          <w:pPr>
            <w:rPr>
              <w:sz w:val="20"/>
            </w:rPr>
          </w:pPr>
          <w:r>
            <w:rPr>
              <w:noProof/>
              <w:sz w:val="20"/>
              <w:lang w:bidi="ar-SA"/>
            </w:rPr>
            <w:drawing>
              <wp:inline distT="0" distB="0" distL="0" distR="0" wp14:anchorId="1282CCDC" wp14:editId="3EF9DB1B">
                <wp:extent cx="877824"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sidR="0069661D">
            <w:rPr>
              <w:noProof/>
            </w:rPr>
            <w:pict w14:anchorId="373324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679658" o:spid="_x0000_s14340"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24D70234" w14:textId="582A80E9" w:rsidR="0069661D" w:rsidRPr="006D1F01" w:rsidRDefault="001F4426" w:rsidP="00937C69">
          <w:pPr>
            <w:pStyle w:val="VzHeader1"/>
          </w:pPr>
          <w:r w:rsidRPr="001F4426">
            <w:t>GTS Cloud Transformation Services (formerly Verizon)–</w:t>
          </w:r>
          <w:r w:rsidR="0069661D">
            <w:br/>
          </w:r>
          <w:r w:rsidR="0069661D" w:rsidRPr="006D1F01">
            <w:t>Quality Controlled Document</w:t>
          </w:r>
        </w:p>
        <w:p w14:paraId="0FF59202" w14:textId="77777777" w:rsidR="0069661D" w:rsidRPr="00776233" w:rsidRDefault="0069661D" w:rsidP="00CA5A84">
          <w:pPr>
            <w:pStyle w:val="VzHeader2"/>
          </w:pPr>
          <w:r>
            <w:t>General System Secure Configuration Baseline Standards</w:t>
          </w:r>
        </w:p>
        <w:p w14:paraId="24D70236" w14:textId="42C4CAA1" w:rsidR="0069661D" w:rsidRPr="00937C69" w:rsidRDefault="0069661D" w:rsidP="00CA5A84">
          <w:pPr>
            <w:pStyle w:val="VzHeader2"/>
          </w:pPr>
          <w:r w:rsidRPr="00776233">
            <w:t xml:space="preserve">Document No.  </w:t>
          </w:r>
          <w:r>
            <w:t>CONF</w:t>
          </w:r>
          <w:r w:rsidRPr="00CA5A84">
            <w:t>-</w:t>
          </w:r>
          <w:r w:rsidRPr="00CA5A84">
            <w:rPr>
              <w:sz w:val="26"/>
              <w:szCs w:val="26"/>
            </w:rPr>
            <w:t>00245</w:t>
          </w:r>
        </w:p>
        <w:p w14:paraId="24D70237" w14:textId="77777777" w:rsidR="0069661D" w:rsidRPr="00040618" w:rsidRDefault="0069661D" w:rsidP="00937C69">
          <w:pPr>
            <w:pStyle w:val="VzHeader2"/>
          </w:pPr>
          <w:r w:rsidRPr="00937C69">
            <w:t xml:space="preserve">Page </w:t>
          </w:r>
          <w:r w:rsidRPr="00937C69">
            <w:fldChar w:fldCharType="begin"/>
          </w:r>
          <w:r w:rsidRPr="00937C69">
            <w:instrText xml:space="preserve"> PAGE </w:instrText>
          </w:r>
          <w:r w:rsidRPr="00937C69">
            <w:fldChar w:fldCharType="separate"/>
          </w:r>
          <w:r w:rsidR="00F34D48">
            <w:rPr>
              <w:noProof/>
            </w:rPr>
            <w:t>i</w:t>
          </w:r>
          <w:r w:rsidRPr="00937C69">
            <w:fldChar w:fldCharType="end"/>
          </w:r>
        </w:p>
      </w:tc>
    </w:tr>
  </w:tbl>
  <w:p w14:paraId="24D70239" w14:textId="77777777" w:rsidR="0069661D" w:rsidRPr="00937C69" w:rsidRDefault="0069661D" w:rsidP="00937C69">
    <w:pPr>
      <w:pStyle w:val="spac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3B5AA" w14:textId="6F0B5F91" w:rsidR="0069661D" w:rsidRDefault="0069661D">
    <w:pPr>
      <w:pStyle w:val="Header"/>
    </w:pPr>
    <w:r>
      <w:rPr>
        <w:noProof/>
      </w:rPr>
      <w:pict w14:anchorId="4A7469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679662" o:spid="_x0000_s14344"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69661D" w:rsidRPr="00990897" w14:paraId="24D7023F" w14:textId="77777777" w:rsidTr="00A439BC">
      <w:tc>
        <w:tcPr>
          <w:tcW w:w="1498" w:type="dxa"/>
          <w:shd w:val="clear" w:color="auto" w:fill="auto"/>
        </w:tcPr>
        <w:p w14:paraId="24D7023A" w14:textId="5DAC565C" w:rsidR="0069661D" w:rsidRPr="00990897" w:rsidRDefault="001F4426" w:rsidP="006D1F01">
          <w:pPr>
            <w:rPr>
              <w:sz w:val="20"/>
            </w:rPr>
          </w:pPr>
          <w:r>
            <w:rPr>
              <w:noProof/>
              <w:sz w:val="20"/>
              <w:lang w:bidi="ar-SA"/>
            </w:rPr>
            <w:drawing>
              <wp:inline distT="0" distB="0" distL="0" distR="0" wp14:anchorId="377A0168" wp14:editId="5E94C188">
                <wp:extent cx="877824"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sidR="0069661D">
            <w:rPr>
              <w:noProof/>
            </w:rPr>
            <w:pict w14:anchorId="7B2A2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679663" o:spid="_x0000_s14345"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24D7023B" w14:textId="6A1E39BB" w:rsidR="0069661D" w:rsidRPr="006D1F01" w:rsidRDefault="0069661D" w:rsidP="00937C69">
          <w:pPr>
            <w:pStyle w:val="VzHeader1"/>
          </w:pPr>
          <w:r w:rsidRPr="006D1F01">
            <w:t xml:space="preserve">Verizon </w:t>
          </w:r>
          <w:r>
            <w:t>Cloud</w:t>
          </w:r>
          <w:r w:rsidRPr="006D1F01">
            <w:t xml:space="preserve"> </w:t>
          </w:r>
          <w:r>
            <w:t xml:space="preserve">and Data Center </w:t>
          </w:r>
          <w:r w:rsidRPr="006D1F01">
            <w:t>Services</w:t>
          </w:r>
          <w:r>
            <w:t xml:space="preserve"> – </w:t>
          </w:r>
          <w:r>
            <w:br/>
          </w:r>
          <w:r w:rsidRPr="006D1F01">
            <w:t>Quality Controlled Document</w:t>
          </w:r>
        </w:p>
        <w:p w14:paraId="0BA75EB6" w14:textId="77777777" w:rsidR="0069661D" w:rsidRPr="00776233" w:rsidRDefault="0069661D" w:rsidP="00CA5A84">
          <w:pPr>
            <w:pStyle w:val="VzHeader2"/>
          </w:pPr>
          <w:r>
            <w:t>General System Secure Configuration Baseline Standards</w:t>
          </w:r>
        </w:p>
        <w:p w14:paraId="24D7023D" w14:textId="719C5AEB" w:rsidR="0069661D" w:rsidRPr="001A1B98" w:rsidRDefault="0069661D" w:rsidP="00CA5A84">
          <w:pPr>
            <w:pStyle w:val="VzHeader2"/>
          </w:pPr>
          <w:r w:rsidRPr="00776233">
            <w:t xml:space="preserve">Document No.  </w:t>
          </w:r>
          <w:r>
            <w:t>CONF</w:t>
          </w:r>
          <w:r w:rsidRPr="00CA5A84">
            <w:t>-</w:t>
          </w:r>
          <w:r w:rsidRPr="00CA5A84">
            <w:rPr>
              <w:sz w:val="26"/>
              <w:szCs w:val="26"/>
            </w:rPr>
            <w:t>00245</w:t>
          </w:r>
        </w:p>
        <w:p w14:paraId="24D7023E" w14:textId="221BF4B4" w:rsidR="0069661D" w:rsidRPr="00040618" w:rsidRDefault="0069661D" w:rsidP="00D27D07">
          <w:pPr>
            <w:pStyle w:val="VzHeader2"/>
          </w:pPr>
          <w:r w:rsidRPr="008D4CDD">
            <w:t xml:space="preserve">Page </w:t>
          </w:r>
          <w:r w:rsidRPr="008D4CDD">
            <w:fldChar w:fldCharType="begin"/>
          </w:r>
          <w:r w:rsidRPr="008D4CDD">
            <w:instrText xml:space="preserve"> PAGE </w:instrText>
          </w:r>
          <w:r w:rsidRPr="008D4CDD">
            <w:fldChar w:fldCharType="separate"/>
          </w:r>
          <w:r w:rsidR="00F34D48">
            <w:rPr>
              <w:noProof/>
            </w:rPr>
            <w:t>14</w:t>
          </w:r>
          <w:r w:rsidRPr="008D4CDD">
            <w:fldChar w:fldCharType="end"/>
          </w:r>
        </w:p>
      </w:tc>
    </w:tr>
  </w:tbl>
  <w:p w14:paraId="24D70240" w14:textId="77777777" w:rsidR="0069661D" w:rsidRPr="00F91719" w:rsidRDefault="0069661D" w:rsidP="009A1E7C">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028BC" w14:textId="322FA50F" w:rsidR="0069661D" w:rsidRDefault="0069661D">
    <w:pPr>
      <w:pStyle w:val="Header"/>
    </w:pPr>
    <w:r>
      <w:rPr>
        <w:noProof/>
      </w:rPr>
      <w:pict w14:anchorId="1C2AD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679661" o:spid="_x0000_s14343"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0395EE4"/>
    <w:multiLevelType w:val="hybridMultilevel"/>
    <w:tmpl w:val="DB06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7613DB"/>
    <w:multiLevelType w:val="hybridMultilevel"/>
    <w:tmpl w:val="FE5CA6A0"/>
    <w:lvl w:ilvl="0" w:tplc="F35E1F72">
      <w:start w:val="1"/>
      <w:numFmt w:val="lowerLetter"/>
      <w:pStyle w:val="numberlist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1"/>
  </w:num>
  <w:num w:numId="3">
    <w:abstractNumId w:val="2"/>
  </w:num>
  <w:num w:numId="4">
    <w:abstractNumId w:val="1"/>
  </w:num>
  <w:num w:numId="5">
    <w:abstractNumId w:val="4"/>
  </w:num>
  <w:num w:numId="6">
    <w:abstractNumId w:val="0"/>
  </w:num>
  <w:num w:numId="7">
    <w:abstractNumId w:val="6"/>
  </w:num>
  <w:num w:numId="8">
    <w:abstractNumId w:val="7"/>
  </w:num>
  <w:num w:numId="9">
    <w:abstractNumId w:val="10"/>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46"/>
    <o:shapelayout v:ext="edit">
      <o:idmap v:ext="edit" data="1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1305"/>
    <w:rsid w:val="000013C8"/>
    <w:rsid w:val="00002C2A"/>
    <w:rsid w:val="00007193"/>
    <w:rsid w:val="00007B43"/>
    <w:rsid w:val="00021633"/>
    <w:rsid w:val="000240A0"/>
    <w:rsid w:val="00040618"/>
    <w:rsid w:val="00042BA0"/>
    <w:rsid w:val="00043C73"/>
    <w:rsid w:val="00046509"/>
    <w:rsid w:val="00060224"/>
    <w:rsid w:val="000618FE"/>
    <w:rsid w:val="0007117D"/>
    <w:rsid w:val="00073480"/>
    <w:rsid w:val="00080FFD"/>
    <w:rsid w:val="000952A4"/>
    <w:rsid w:val="000952BC"/>
    <w:rsid w:val="00096091"/>
    <w:rsid w:val="000A2F77"/>
    <w:rsid w:val="000A3852"/>
    <w:rsid w:val="000B3400"/>
    <w:rsid w:val="000C4D0C"/>
    <w:rsid w:val="000C7BE1"/>
    <w:rsid w:val="000D5021"/>
    <w:rsid w:val="000E1827"/>
    <w:rsid w:val="000E2683"/>
    <w:rsid w:val="000E65E2"/>
    <w:rsid w:val="000E7A04"/>
    <w:rsid w:val="000F4BAB"/>
    <w:rsid w:val="000F5F62"/>
    <w:rsid w:val="0010081B"/>
    <w:rsid w:val="00104CCD"/>
    <w:rsid w:val="0010532C"/>
    <w:rsid w:val="001162D4"/>
    <w:rsid w:val="00136265"/>
    <w:rsid w:val="00144AF5"/>
    <w:rsid w:val="00150EA0"/>
    <w:rsid w:val="001513C8"/>
    <w:rsid w:val="0015320E"/>
    <w:rsid w:val="00160910"/>
    <w:rsid w:val="00166916"/>
    <w:rsid w:val="0016751C"/>
    <w:rsid w:val="001676E8"/>
    <w:rsid w:val="001707B1"/>
    <w:rsid w:val="001815BA"/>
    <w:rsid w:val="0018256E"/>
    <w:rsid w:val="00194088"/>
    <w:rsid w:val="00195BF6"/>
    <w:rsid w:val="00197F97"/>
    <w:rsid w:val="001A1B98"/>
    <w:rsid w:val="001B01E0"/>
    <w:rsid w:val="001B03AB"/>
    <w:rsid w:val="001B3763"/>
    <w:rsid w:val="001B4484"/>
    <w:rsid w:val="001B54B2"/>
    <w:rsid w:val="001B7CCC"/>
    <w:rsid w:val="001C10CB"/>
    <w:rsid w:val="001C48F6"/>
    <w:rsid w:val="001C6E55"/>
    <w:rsid w:val="001D0291"/>
    <w:rsid w:val="001D6398"/>
    <w:rsid w:val="001D66CE"/>
    <w:rsid w:val="001E180C"/>
    <w:rsid w:val="001F12DE"/>
    <w:rsid w:val="001F189C"/>
    <w:rsid w:val="001F4426"/>
    <w:rsid w:val="001F521B"/>
    <w:rsid w:val="001F7EDC"/>
    <w:rsid w:val="002068C7"/>
    <w:rsid w:val="00210E98"/>
    <w:rsid w:val="00216A51"/>
    <w:rsid w:val="00240B49"/>
    <w:rsid w:val="002529DC"/>
    <w:rsid w:val="002559BE"/>
    <w:rsid w:val="00261C54"/>
    <w:rsid w:val="00261CA9"/>
    <w:rsid w:val="00271377"/>
    <w:rsid w:val="00282F7F"/>
    <w:rsid w:val="00287F00"/>
    <w:rsid w:val="002A1A79"/>
    <w:rsid w:val="002A6843"/>
    <w:rsid w:val="002B0556"/>
    <w:rsid w:val="002B181D"/>
    <w:rsid w:val="002C2899"/>
    <w:rsid w:val="002C347A"/>
    <w:rsid w:val="002C5D1D"/>
    <w:rsid w:val="002C6F8E"/>
    <w:rsid w:val="002D0442"/>
    <w:rsid w:val="002D2647"/>
    <w:rsid w:val="002D61E2"/>
    <w:rsid w:val="002E171D"/>
    <w:rsid w:val="002E5477"/>
    <w:rsid w:val="002F0815"/>
    <w:rsid w:val="002F0BB0"/>
    <w:rsid w:val="002F25EB"/>
    <w:rsid w:val="002F561E"/>
    <w:rsid w:val="003002F5"/>
    <w:rsid w:val="0030166A"/>
    <w:rsid w:val="00304111"/>
    <w:rsid w:val="00312CBB"/>
    <w:rsid w:val="003159F8"/>
    <w:rsid w:val="003164C9"/>
    <w:rsid w:val="00316BC4"/>
    <w:rsid w:val="00330615"/>
    <w:rsid w:val="003341EC"/>
    <w:rsid w:val="00352C14"/>
    <w:rsid w:val="00356479"/>
    <w:rsid w:val="00372689"/>
    <w:rsid w:val="00381978"/>
    <w:rsid w:val="00381CC2"/>
    <w:rsid w:val="0038523F"/>
    <w:rsid w:val="0038722C"/>
    <w:rsid w:val="0038724E"/>
    <w:rsid w:val="00390A50"/>
    <w:rsid w:val="00397EAB"/>
    <w:rsid w:val="003B7800"/>
    <w:rsid w:val="003C63B5"/>
    <w:rsid w:val="003C7F73"/>
    <w:rsid w:val="003D0A76"/>
    <w:rsid w:val="003D3EA6"/>
    <w:rsid w:val="003E656B"/>
    <w:rsid w:val="003F22AD"/>
    <w:rsid w:val="003F2BA7"/>
    <w:rsid w:val="003F51FA"/>
    <w:rsid w:val="00405C70"/>
    <w:rsid w:val="004072DB"/>
    <w:rsid w:val="00410466"/>
    <w:rsid w:val="0041527B"/>
    <w:rsid w:val="004158E4"/>
    <w:rsid w:val="00426C2A"/>
    <w:rsid w:val="00432271"/>
    <w:rsid w:val="00441FE1"/>
    <w:rsid w:val="00442DAF"/>
    <w:rsid w:val="004528FA"/>
    <w:rsid w:val="00470784"/>
    <w:rsid w:val="00472D3B"/>
    <w:rsid w:val="00482745"/>
    <w:rsid w:val="00486E5A"/>
    <w:rsid w:val="0048767C"/>
    <w:rsid w:val="004918DA"/>
    <w:rsid w:val="00491B1B"/>
    <w:rsid w:val="004A5880"/>
    <w:rsid w:val="004A66BE"/>
    <w:rsid w:val="004B0012"/>
    <w:rsid w:val="004C3E7E"/>
    <w:rsid w:val="004C4955"/>
    <w:rsid w:val="004D54D0"/>
    <w:rsid w:val="004E1BEC"/>
    <w:rsid w:val="004E5906"/>
    <w:rsid w:val="004E5F3D"/>
    <w:rsid w:val="00501BCB"/>
    <w:rsid w:val="005108DC"/>
    <w:rsid w:val="005110B8"/>
    <w:rsid w:val="005126B2"/>
    <w:rsid w:val="00517855"/>
    <w:rsid w:val="0052648E"/>
    <w:rsid w:val="00531E24"/>
    <w:rsid w:val="00542FE7"/>
    <w:rsid w:val="00544D21"/>
    <w:rsid w:val="005466F8"/>
    <w:rsid w:val="00564BDE"/>
    <w:rsid w:val="00567448"/>
    <w:rsid w:val="005702F1"/>
    <w:rsid w:val="0058011D"/>
    <w:rsid w:val="00592FBE"/>
    <w:rsid w:val="005B10D9"/>
    <w:rsid w:val="005B1D73"/>
    <w:rsid w:val="005B3E4D"/>
    <w:rsid w:val="005E0297"/>
    <w:rsid w:val="005E104D"/>
    <w:rsid w:val="005E60CC"/>
    <w:rsid w:val="005E627D"/>
    <w:rsid w:val="005F62C1"/>
    <w:rsid w:val="006008FD"/>
    <w:rsid w:val="00602FCB"/>
    <w:rsid w:val="00603068"/>
    <w:rsid w:val="00612DDF"/>
    <w:rsid w:val="0062178A"/>
    <w:rsid w:val="006239C8"/>
    <w:rsid w:val="006258EE"/>
    <w:rsid w:val="00627C95"/>
    <w:rsid w:val="00650C1C"/>
    <w:rsid w:val="00663F5B"/>
    <w:rsid w:val="00665ACA"/>
    <w:rsid w:val="00672EA4"/>
    <w:rsid w:val="00676171"/>
    <w:rsid w:val="00680E2A"/>
    <w:rsid w:val="00682D34"/>
    <w:rsid w:val="00685B0C"/>
    <w:rsid w:val="00685CA5"/>
    <w:rsid w:val="00687950"/>
    <w:rsid w:val="0069661D"/>
    <w:rsid w:val="006A05F9"/>
    <w:rsid w:val="006A5CCB"/>
    <w:rsid w:val="006A7728"/>
    <w:rsid w:val="006B1A0B"/>
    <w:rsid w:val="006B3D8D"/>
    <w:rsid w:val="006B4974"/>
    <w:rsid w:val="006B5DED"/>
    <w:rsid w:val="006B6B6A"/>
    <w:rsid w:val="006D0E66"/>
    <w:rsid w:val="006D15A6"/>
    <w:rsid w:val="006D1F01"/>
    <w:rsid w:val="006E6B5B"/>
    <w:rsid w:val="006F4882"/>
    <w:rsid w:val="006F60BA"/>
    <w:rsid w:val="006F62BA"/>
    <w:rsid w:val="006F7367"/>
    <w:rsid w:val="0070631A"/>
    <w:rsid w:val="00713187"/>
    <w:rsid w:val="00741F67"/>
    <w:rsid w:val="00741F6F"/>
    <w:rsid w:val="00742F11"/>
    <w:rsid w:val="00755296"/>
    <w:rsid w:val="00757157"/>
    <w:rsid w:val="00760E8B"/>
    <w:rsid w:val="00766A7C"/>
    <w:rsid w:val="00766D22"/>
    <w:rsid w:val="007713B7"/>
    <w:rsid w:val="00772B76"/>
    <w:rsid w:val="00776233"/>
    <w:rsid w:val="00781139"/>
    <w:rsid w:val="007822A9"/>
    <w:rsid w:val="00785B4F"/>
    <w:rsid w:val="00797059"/>
    <w:rsid w:val="007A0D4A"/>
    <w:rsid w:val="007A6BFE"/>
    <w:rsid w:val="007B029E"/>
    <w:rsid w:val="007B0B9D"/>
    <w:rsid w:val="007B4238"/>
    <w:rsid w:val="007B4F4C"/>
    <w:rsid w:val="007C090F"/>
    <w:rsid w:val="007D16E7"/>
    <w:rsid w:val="007D3563"/>
    <w:rsid w:val="007D7CA5"/>
    <w:rsid w:val="007E48BC"/>
    <w:rsid w:val="0080041D"/>
    <w:rsid w:val="00802A06"/>
    <w:rsid w:val="00804822"/>
    <w:rsid w:val="00806B2C"/>
    <w:rsid w:val="008117CA"/>
    <w:rsid w:val="008177A8"/>
    <w:rsid w:val="008347A3"/>
    <w:rsid w:val="00836B84"/>
    <w:rsid w:val="008421B8"/>
    <w:rsid w:val="0084383B"/>
    <w:rsid w:val="00860005"/>
    <w:rsid w:val="008610EC"/>
    <w:rsid w:val="00877456"/>
    <w:rsid w:val="00885CE0"/>
    <w:rsid w:val="00891F1D"/>
    <w:rsid w:val="008A3F51"/>
    <w:rsid w:val="008A4C17"/>
    <w:rsid w:val="008A7028"/>
    <w:rsid w:val="008B1080"/>
    <w:rsid w:val="008B4FE1"/>
    <w:rsid w:val="008B7039"/>
    <w:rsid w:val="008D4CDD"/>
    <w:rsid w:val="008E7A3B"/>
    <w:rsid w:val="008E7C61"/>
    <w:rsid w:val="00910436"/>
    <w:rsid w:val="0091268C"/>
    <w:rsid w:val="00916FF2"/>
    <w:rsid w:val="00920C95"/>
    <w:rsid w:val="00923553"/>
    <w:rsid w:val="00924911"/>
    <w:rsid w:val="009275D4"/>
    <w:rsid w:val="009343C5"/>
    <w:rsid w:val="00937C69"/>
    <w:rsid w:val="00941301"/>
    <w:rsid w:val="009474F3"/>
    <w:rsid w:val="009479CD"/>
    <w:rsid w:val="00954B6E"/>
    <w:rsid w:val="00960B70"/>
    <w:rsid w:val="009665EE"/>
    <w:rsid w:val="00974830"/>
    <w:rsid w:val="009801DB"/>
    <w:rsid w:val="00980F26"/>
    <w:rsid w:val="00982A70"/>
    <w:rsid w:val="00987964"/>
    <w:rsid w:val="00990897"/>
    <w:rsid w:val="0099104A"/>
    <w:rsid w:val="009917E4"/>
    <w:rsid w:val="00992A9A"/>
    <w:rsid w:val="0099595B"/>
    <w:rsid w:val="0099680E"/>
    <w:rsid w:val="00996B71"/>
    <w:rsid w:val="009A1E7C"/>
    <w:rsid w:val="009A58AC"/>
    <w:rsid w:val="009B031C"/>
    <w:rsid w:val="009B0AA6"/>
    <w:rsid w:val="009B15BD"/>
    <w:rsid w:val="009B5E5E"/>
    <w:rsid w:val="009B67C4"/>
    <w:rsid w:val="009C5C77"/>
    <w:rsid w:val="009C6AA9"/>
    <w:rsid w:val="009C6F82"/>
    <w:rsid w:val="009D02D2"/>
    <w:rsid w:val="009E6C86"/>
    <w:rsid w:val="009E6DFE"/>
    <w:rsid w:val="009F205D"/>
    <w:rsid w:val="009F25E9"/>
    <w:rsid w:val="009F3A72"/>
    <w:rsid w:val="00A03E76"/>
    <w:rsid w:val="00A041A9"/>
    <w:rsid w:val="00A279CF"/>
    <w:rsid w:val="00A305C0"/>
    <w:rsid w:val="00A352A6"/>
    <w:rsid w:val="00A438A4"/>
    <w:rsid w:val="00A439BC"/>
    <w:rsid w:val="00A61A69"/>
    <w:rsid w:val="00A64A3A"/>
    <w:rsid w:val="00A64E97"/>
    <w:rsid w:val="00A708F0"/>
    <w:rsid w:val="00A742A9"/>
    <w:rsid w:val="00AA1238"/>
    <w:rsid w:val="00AA21C5"/>
    <w:rsid w:val="00AA3A4B"/>
    <w:rsid w:val="00AB5D15"/>
    <w:rsid w:val="00AC4528"/>
    <w:rsid w:val="00AC5604"/>
    <w:rsid w:val="00AD1208"/>
    <w:rsid w:val="00AD2189"/>
    <w:rsid w:val="00AD51A8"/>
    <w:rsid w:val="00AE2CE9"/>
    <w:rsid w:val="00AE4798"/>
    <w:rsid w:val="00AF1966"/>
    <w:rsid w:val="00B01F32"/>
    <w:rsid w:val="00B0515D"/>
    <w:rsid w:val="00B05405"/>
    <w:rsid w:val="00B1000A"/>
    <w:rsid w:val="00B24724"/>
    <w:rsid w:val="00B31445"/>
    <w:rsid w:val="00B40A5A"/>
    <w:rsid w:val="00B41C2A"/>
    <w:rsid w:val="00B435A4"/>
    <w:rsid w:val="00B45A78"/>
    <w:rsid w:val="00B461B6"/>
    <w:rsid w:val="00B562E8"/>
    <w:rsid w:val="00B64957"/>
    <w:rsid w:val="00B64E6E"/>
    <w:rsid w:val="00B66B54"/>
    <w:rsid w:val="00B67174"/>
    <w:rsid w:val="00B733BC"/>
    <w:rsid w:val="00B7660B"/>
    <w:rsid w:val="00B770E5"/>
    <w:rsid w:val="00B823D7"/>
    <w:rsid w:val="00B9211E"/>
    <w:rsid w:val="00B927B6"/>
    <w:rsid w:val="00B93AD8"/>
    <w:rsid w:val="00B95F15"/>
    <w:rsid w:val="00BA1AD8"/>
    <w:rsid w:val="00BB208A"/>
    <w:rsid w:val="00BB3E7D"/>
    <w:rsid w:val="00BC0942"/>
    <w:rsid w:val="00BC2650"/>
    <w:rsid w:val="00BC2D06"/>
    <w:rsid w:val="00BC35B5"/>
    <w:rsid w:val="00BC4264"/>
    <w:rsid w:val="00BC777C"/>
    <w:rsid w:val="00BE07B0"/>
    <w:rsid w:val="00BE27FB"/>
    <w:rsid w:val="00BE4079"/>
    <w:rsid w:val="00BF3A5E"/>
    <w:rsid w:val="00BF59E2"/>
    <w:rsid w:val="00C045CE"/>
    <w:rsid w:val="00C04E4D"/>
    <w:rsid w:val="00C056CB"/>
    <w:rsid w:val="00C06CA3"/>
    <w:rsid w:val="00C06D26"/>
    <w:rsid w:val="00C139EF"/>
    <w:rsid w:val="00C22289"/>
    <w:rsid w:val="00C23261"/>
    <w:rsid w:val="00C26582"/>
    <w:rsid w:val="00C36947"/>
    <w:rsid w:val="00C36EED"/>
    <w:rsid w:val="00C37C89"/>
    <w:rsid w:val="00C42A0A"/>
    <w:rsid w:val="00C440E5"/>
    <w:rsid w:val="00C47D7D"/>
    <w:rsid w:val="00C50EAF"/>
    <w:rsid w:val="00C562E4"/>
    <w:rsid w:val="00C65DC1"/>
    <w:rsid w:val="00C70AA9"/>
    <w:rsid w:val="00C8195E"/>
    <w:rsid w:val="00C84D26"/>
    <w:rsid w:val="00C873EE"/>
    <w:rsid w:val="00C9475D"/>
    <w:rsid w:val="00C96211"/>
    <w:rsid w:val="00CA4DF0"/>
    <w:rsid w:val="00CA5A84"/>
    <w:rsid w:val="00CA61A8"/>
    <w:rsid w:val="00CB2146"/>
    <w:rsid w:val="00CB6AF6"/>
    <w:rsid w:val="00CC073D"/>
    <w:rsid w:val="00CC2934"/>
    <w:rsid w:val="00CC496D"/>
    <w:rsid w:val="00CC7B12"/>
    <w:rsid w:val="00CD228E"/>
    <w:rsid w:val="00CD6498"/>
    <w:rsid w:val="00CE01C2"/>
    <w:rsid w:val="00CE3B58"/>
    <w:rsid w:val="00CE4341"/>
    <w:rsid w:val="00CE5710"/>
    <w:rsid w:val="00CE6D24"/>
    <w:rsid w:val="00CF59B9"/>
    <w:rsid w:val="00D0085A"/>
    <w:rsid w:val="00D00BBA"/>
    <w:rsid w:val="00D10E75"/>
    <w:rsid w:val="00D14798"/>
    <w:rsid w:val="00D1588A"/>
    <w:rsid w:val="00D202A4"/>
    <w:rsid w:val="00D25D53"/>
    <w:rsid w:val="00D27D07"/>
    <w:rsid w:val="00D34665"/>
    <w:rsid w:val="00D46A41"/>
    <w:rsid w:val="00D55F13"/>
    <w:rsid w:val="00D565CD"/>
    <w:rsid w:val="00D568F1"/>
    <w:rsid w:val="00D62722"/>
    <w:rsid w:val="00D712AE"/>
    <w:rsid w:val="00D733EA"/>
    <w:rsid w:val="00D73834"/>
    <w:rsid w:val="00D74A19"/>
    <w:rsid w:val="00D7676D"/>
    <w:rsid w:val="00D94110"/>
    <w:rsid w:val="00DB4D52"/>
    <w:rsid w:val="00DC693A"/>
    <w:rsid w:val="00DE5CCA"/>
    <w:rsid w:val="00E02174"/>
    <w:rsid w:val="00E04625"/>
    <w:rsid w:val="00E0477E"/>
    <w:rsid w:val="00E0665B"/>
    <w:rsid w:val="00E06C42"/>
    <w:rsid w:val="00E142B0"/>
    <w:rsid w:val="00E201AC"/>
    <w:rsid w:val="00E24EDC"/>
    <w:rsid w:val="00E30D62"/>
    <w:rsid w:val="00E31F01"/>
    <w:rsid w:val="00E3348C"/>
    <w:rsid w:val="00E3500E"/>
    <w:rsid w:val="00E36EA3"/>
    <w:rsid w:val="00E42AE2"/>
    <w:rsid w:val="00E53E61"/>
    <w:rsid w:val="00E54D2C"/>
    <w:rsid w:val="00E67CCC"/>
    <w:rsid w:val="00E71347"/>
    <w:rsid w:val="00E773D0"/>
    <w:rsid w:val="00E81605"/>
    <w:rsid w:val="00E82387"/>
    <w:rsid w:val="00E9086C"/>
    <w:rsid w:val="00E92158"/>
    <w:rsid w:val="00EA6939"/>
    <w:rsid w:val="00EB3985"/>
    <w:rsid w:val="00EC0453"/>
    <w:rsid w:val="00ED086A"/>
    <w:rsid w:val="00ED0BA8"/>
    <w:rsid w:val="00ED438D"/>
    <w:rsid w:val="00EE333D"/>
    <w:rsid w:val="00EE56E4"/>
    <w:rsid w:val="00EF321F"/>
    <w:rsid w:val="00EF7473"/>
    <w:rsid w:val="00F022A6"/>
    <w:rsid w:val="00F04AE5"/>
    <w:rsid w:val="00F04D8B"/>
    <w:rsid w:val="00F05042"/>
    <w:rsid w:val="00F1125E"/>
    <w:rsid w:val="00F14C12"/>
    <w:rsid w:val="00F178C9"/>
    <w:rsid w:val="00F2039B"/>
    <w:rsid w:val="00F234E3"/>
    <w:rsid w:val="00F26DB5"/>
    <w:rsid w:val="00F34D48"/>
    <w:rsid w:val="00F433C6"/>
    <w:rsid w:val="00F5378C"/>
    <w:rsid w:val="00F546C8"/>
    <w:rsid w:val="00F61971"/>
    <w:rsid w:val="00F628B8"/>
    <w:rsid w:val="00F669F0"/>
    <w:rsid w:val="00F75883"/>
    <w:rsid w:val="00F762FD"/>
    <w:rsid w:val="00F81A88"/>
    <w:rsid w:val="00F826AB"/>
    <w:rsid w:val="00F826B8"/>
    <w:rsid w:val="00F91719"/>
    <w:rsid w:val="00F9503F"/>
    <w:rsid w:val="00FA2CDB"/>
    <w:rsid w:val="00FB5A47"/>
    <w:rsid w:val="00FB6169"/>
    <w:rsid w:val="00FB74D9"/>
    <w:rsid w:val="00FB7A57"/>
    <w:rsid w:val="00FD02D3"/>
    <w:rsid w:val="00FD3D09"/>
    <w:rsid w:val="00FD6032"/>
    <w:rsid w:val="00FF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6"/>
    <o:shapelayout v:ext="edit">
      <o:idmap v:ext="edit" data="1"/>
    </o:shapelayout>
  </w:shapeDefaults>
  <w:decimalSymbol w:val="."/>
  <w:listSeparator w:val=","/>
  <w14:docId w14:val="24D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69661D"/>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69661D"/>
    <w:pPr>
      <w:keepNext/>
      <w:keepLines/>
      <w:pageBreakBefore/>
      <w:numPr>
        <w:numId w:val="2"/>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69661D"/>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69661D"/>
    <w:pPr>
      <w:numPr>
        <w:ilvl w:val="2"/>
      </w:numPr>
      <w:outlineLvl w:val="2"/>
    </w:pPr>
    <w:rPr>
      <w:sz w:val="24"/>
      <w:szCs w:val="24"/>
    </w:rPr>
  </w:style>
  <w:style w:type="paragraph" w:styleId="Heading4">
    <w:name w:val="heading 4"/>
    <w:basedOn w:val="Heading3"/>
    <w:next w:val="Normal"/>
    <w:link w:val="Heading4Char"/>
    <w:uiPriority w:val="9"/>
    <w:unhideWhenUsed/>
    <w:qFormat/>
    <w:rsid w:val="0069661D"/>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69661D"/>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69661D"/>
    <w:pPr>
      <w:keepNext/>
      <w:keepLines/>
      <w:numPr>
        <w:ilvl w:val="5"/>
        <w:numId w:val="2"/>
      </w:numPr>
      <w:spacing w:before="200" w:after="0"/>
      <w:outlineLvl w:val="5"/>
    </w:pPr>
    <w:rPr>
      <w:rFonts w:eastAsiaTheme="majorEastAsia" w:cstheme="majorBidi"/>
      <w:i/>
      <w:iCs/>
      <w:sz w:val="20"/>
    </w:rPr>
  </w:style>
  <w:style w:type="character" w:default="1" w:styleId="DefaultParagraphFont">
    <w:name w:val="Default Paragraph Font"/>
    <w:uiPriority w:val="1"/>
    <w:unhideWhenUsed/>
    <w:rsid w:val="006966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661D"/>
  </w:style>
  <w:style w:type="paragraph" w:styleId="Header">
    <w:name w:val="header"/>
    <w:basedOn w:val="Normal"/>
    <w:link w:val="HeaderChar"/>
    <w:uiPriority w:val="99"/>
    <w:semiHidden/>
    <w:rsid w:val="0069661D"/>
    <w:pPr>
      <w:tabs>
        <w:tab w:val="center" w:pos="4680"/>
        <w:tab w:val="right" w:pos="9360"/>
      </w:tabs>
      <w:spacing w:after="0"/>
    </w:pPr>
  </w:style>
  <w:style w:type="character" w:customStyle="1" w:styleId="HeaderChar">
    <w:name w:val="Header Char"/>
    <w:basedOn w:val="DefaultParagraphFont"/>
    <w:link w:val="Header"/>
    <w:uiPriority w:val="99"/>
    <w:semiHidden/>
    <w:rsid w:val="0069661D"/>
    <w:rPr>
      <w:rFonts w:ascii="Arial" w:hAnsi="Arial" w:cs="Arial"/>
      <w:szCs w:val="18"/>
      <w:lang w:bidi="he-IL"/>
    </w:rPr>
  </w:style>
  <w:style w:type="paragraph" w:styleId="Footer">
    <w:name w:val="footer"/>
    <w:basedOn w:val="Normal"/>
    <w:link w:val="FooterChar"/>
    <w:uiPriority w:val="99"/>
    <w:semiHidden/>
    <w:rsid w:val="0069661D"/>
    <w:pPr>
      <w:tabs>
        <w:tab w:val="center" w:pos="4680"/>
        <w:tab w:val="right" w:pos="9360"/>
      </w:tabs>
      <w:spacing w:after="0"/>
    </w:pPr>
  </w:style>
  <w:style w:type="character" w:customStyle="1" w:styleId="FooterChar">
    <w:name w:val="Footer Char"/>
    <w:basedOn w:val="DefaultParagraphFont"/>
    <w:link w:val="Footer"/>
    <w:uiPriority w:val="99"/>
    <w:semiHidden/>
    <w:rsid w:val="0069661D"/>
    <w:rPr>
      <w:rFonts w:ascii="Arial" w:hAnsi="Arial" w:cs="Arial"/>
      <w:szCs w:val="18"/>
      <w:lang w:bidi="he-IL"/>
    </w:rPr>
  </w:style>
  <w:style w:type="paragraph" w:styleId="BalloonText">
    <w:name w:val="Balloon Text"/>
    <w:basedOn w:val="Normal"/>
    <w:link w:val="BalloonTextChar"/>
    <w:uiPriority w:val="99"/>
    <w:semiHidden/>
    <w:unhideWhenUsed/>
    <w:rsid w:val="0069661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61D"/>
    <w:rPr>
      <w:rFonts w:ascii="Tahoma" w:hAnsi="Tahoma" w:cs="Tahoma"/>
      <w:sz w:val="16"/>
      <w:szCs w:val="16"/>
      <w:lang w:bidi="he-IL"/>
    </w:rPr>
  </w:style>
  <w:style w:type="paragraph" w:customStyle="1" w:styleId="image">
    <w:name w:val="image"/>
    <w:basedOn w:val="Body"/>
    <w:qFormat/>
    <w:rsid w:val="0069661D"/>
    <w:pPr>
      <w:keepNext/>
      <w:keepLines/>
      <w:spacing w:before="120" w:after="120"/>
      <w:jc w:val="center"/>
    </w:pPr>
    <w:rPr>
      <w:color w:val="939393" w:themeColor="text1" w:themeTint="99"/>
    </w:rPr>
  </w:style>
  <w:style w:type="table" w:styleId="TableGrid">
    <w:name w:val="Table Grid"/>
    <w:basedOn w:val="TableNormal"/>
    <w:uiPriority w:val="59"/>
    <w:rsid w:val="0069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9661D"/>
    <w:pPr>
      <w:ind w:left="720"/>
      <w:contextualSpacing/>
    </w:pPr>
  </w:style>
  <w:style w:type="paragraph" w:customStyle="1" w:styleId="VerizonHeadline1">
    <w:name w:val="Verizon Headline 1"/>
    <w:basedOn w:val="Normal"/>
    <w:qFormat/>
    <w:rsid w:val="0069661D"/>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69661D"/>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69661D"/>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69661D"/>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69661D"/>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69661D"/>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69661D"/>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9661D"/>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69661D"/>
    <w:pPr>
      <w:spacing w:after="0"/>
    </w:pPr>
    <w:rPr>
      <w:sz w:val="18"/>
    </w:rPr>
  </w:style>
  <w:style w:type="character" w:customStyle="1" w:styleId="TableTextChar">
    <w:name w:val="TableText Char"/>
    <w:basedOn w:val="DefaultParagraphFont"/>
    <w:link w:val="TableText"/>
    <w:rsid w:val="0069661D"/>
    <w:rPr>
      <w:rFonts w:ascii="Arial" w:hAnsi="Arial" w:cs="Arial"/>
      <w:sz w:val="18"/>
      <w:szCs w:val="18"/>
      <w:lang w:bidi="he-IL"/>
    </w:rPr>
  </w:style>
  <w:style w:type="character" w:customStyle="1" w:styleId="Heading5Char">
    <w:name w:val="Heading 5 Char"/>
    <w:basedOn w:val="DefaultParagraphFont"/>
    <w:link w:val="Heading5"/>
    <w:uiPriority w:val="9"/>
    <w:rsid w:val="0069661D"/>
    <w:rPr>
      <w:rFonts w:ascii="Arial" w:eastAsiaTheme="majorEastAsia" w:hAnsi="Arial" w:cs="Arial"/>
      <w:b/>
      <w:i/>
      <w:iCs/>
      <w:color w:val="262626" w:themeColor="text1" w:themeShade="80"/>
      <w:szCs w:val="24"/>
      <w:lang w:bidi="he-IL"/>
    </w:rPr>
  </w:style>
  <w:style w:type="paragraph" w:customStyle="1" w:styleId="Body">
    <w:name w:val="Body"/>
    <w:qFormat/>
    <w:rsid w:val="0069661D"/>
    <w:pPr>
      <w:spacing w:before="60" w:line="240" w:lineRule="auto"/>
    </w:pPr>
    <w:rPr>
      <w:rFonts w:ascii="Arial" w:hAnsi="Arial" w:cs="Arial"/>
      <w:szCs w:val="18"/>
      <w:lang w:bidi="he-IL"/>
    </w:rPr>
  </w:style>
  <w:style w:type="paragraph" w:styleId="TOC2">
    <w:name w:val="toc 2"/>
    <w:basedOn w:val="Normal"/>
    <w:next w:val="Normal"/>
    <w:uiPriority w:val="39"/>
    <w:unhideWhenUsed/>
    <w:rsid w:val="0069661D"/>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69661D"/>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69661D"/>
    <w:pPr>
      <w:spacing w:after="100"/>
      <w:ind w:left="440"/>
    </w:pPr>
  </w:style>
  <w:style w:type="character" w:styleId="Hyperlink">
    <w:name w:val="Hyperlink"/>
    <w:basedOn w:val="DefaultParagraphFont"/>
    <w:uiPriority w:val="99"/>
    <w:unhideWhenUsed/>
    <w:rsid w:val="0069661D"/>
    <w:rPr>
      <w:color w:val="0000FF"/>
      <w:u w:val="single"/>
    </w:rPr>
  </w:style>
  <w:style w:type="paragraph" w:customStyle="1" w:styleId="bullet1">
    <w:name w:val="bullet1"/>
    <w:basedOn w:val="Body"/>
    <w:qFormat/>
    <w:rsid w:val="0069661D"/>
    <w:pPr>
      <w:numPr>
        <w:numId w:val="1"/>
      </w:numPr>
      <w:spacing w:after="60"/>
    </w:pPr>
  </w:style>
  <w:style w:type="paragraph" w:customStyle="1" w:styleId="bullet2">
    <w:name w:val="bullet2"/>
    <w:basedOn w:val="bullet1"/>
    <w:qFormat/>
    <w:rsid w:val="0069661D"/>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9661D"/>
    <w:pPr>
      <w:numPr>
        <w:ilvl w:val="2"/>
      </w:numPr>
      <w:ind w:left="1440"/>
    </w:pPr>
  </w:style>
  <w:style w:type="paragraph" w:customStyle="1" w:styleId="bullet4">
    <w:name w:val="bullet4"/>
    <w:basedOn w:val="bullet3"/>
    <w:qFormat/>
    <w:rsid w:val="0069661D"/>
    <w:pPr>
      <w:numPr>
        <w:ilvl w:val="3"/>
      </w:numPr>
      <w:ind w:left="1800"/>
    </w:pPr>
  </w:style>
  <w:style w:type="character" w:customStyle="1" w:styleId="Heading6Char">
    <w:name w:val="Heading 6 Char"/>
    <w:basedOn w:val="DefaultParagraphFont"/>
    <w:link w:val="Heading6"/>
    <w:uiPriority w:val="9"/>
    <w:rsid w:val="0069661D"/>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9661D"/>
    <w:pPr>
      <w:spacing w:after="0"/>
      <w:jc w:val="right"/>
    </w:pPr>
    <w:rPr>
      <w:rFonts w:ascii="IBM Plex Sans SemiBold" w:hAnsi="IBM Plex Sans SemiBold" w:cstheme="minorHAnsi"/>
      <w:b/>
      <w:sz w:val="28"/>
    </w:rPr>
  </w:style>
  <w:style w:type="paragraph" w:customStyle="1" w:styleId="VzHeader2">
    <w:name w:val="Vz Header2"/>
    <w:basedOn w:val="Normal"/>
    <w:qFormat/>
    <w:rsid w:val="0069661D"/>
    <w:pPr>
      <w:spacing w:after="0"/>
      <w:jc w:val="right"/>
    </w:pPr>
    <w:rPr>
      <w:rFonts w:ascii="IBM Plex Sans Text" w:hAnsi="IBM Plex Sans Text" w:cstheme="minorHAnsi"/>
      <w:sz w:val="24"/>
    </w:rPr>
  </w:style>
  <w:style w:type="paragraph" w:customStyle="1" w:styleId="TOCheader">
    <w:name w:val="TOC header"/>
    <w:basedOn w:val="Normal"/>
    <w:next w:val="TOC1"/>
    <w:qFormat/>
    <w:rsid w:val="0069661D"/>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69661D"/>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69661D"/>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69661D"/>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69661D"/>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69661D"/>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69661D"/>
    <w:pPr>
      <w:numPr>
        <w:numId w:val="10"/>
      </w:numPr>
      <w:spacing w:after="60"/>
    </w:pPr>
  </w:style>
  <w:style w:type="character" w:customStyle="1" w:styleId="numberlist1Char">
    <w:name w:val="numberlist1 Char"/>
    <w:basedOn w:val="DefaultParagraphFont"/>
    <w:link w:val="numberlist1"/>
    <w:rsid w:val="0069661D"/>
    <w:rPr>
      <w:rFonts w:ascii="Arial" w:hAnsi="Arial" w:cs="Arial"/>
      <w:szCs w:val="18"/>
      <w:lang w:bidi="he-IL"/>
    </w:rPr>
  </w:style>
  <w:style w:type="paragraph" w:customStyle="1" w:styleId="numberlist2">
    <w:name w:val="numberlist2"/>
    <w:basedOn w:val="numberlist1"/>
    <w:link w:val="numberlist2Char"/>
    <w:qFormat/>
    <w:rsid w:val="0069661D"/>
    <w:pPr>
      <w:numPr>
        <w:numId w:val="14"/>
      </w:numPr>
      <w:ind w:left="1080"/>
    </w:pPr>
  </w:style>
  <w:style w:type="character" w:customStyle="1" w:styleId="numberlist2Char">
    <w:name w:val="numberlist2 Char"/>
    <w:basedOn w:val="DefaultParagraphFont"/>
    <w:link w:val="numberlist2"/>
    <w:rsid w:val="0069661D"/>
    <w:rPr>
      <w:rFonts w:ascii="Arial" w:hAnsi="Arial" w:cs="Arial"/>
      <w:szCs w:val="18"/>
      <w:lang w:bidi="he-IL"/>
    </w:rPr>
  </w:style>
  <w:style w:type="paragraph" w:styleId="ListNumber2">
    <w:name w:val="List Number 2"/>
    <w:basedOn w:val="Normal"/>
    <w:uiPriority w:val="99"/>
    <w:semiHidden/>
    <w:unhideWhenUsed/>
    <w:rsid w:val="0069661D"/>
    <w:pPr>
      <w:numPr>
        <w:numId w:val="3"/>
      </w:numPr>
      <w:contextualSpacing/>
    </w:pPr>
  </w:style>
  <w:style w:type="paragraph" w:customStyle="1" w:styleId="numberlist3">
    <w:name w:val="numberlist3"/>
    <w:basedOn w:val="numberlist2"/>
    <w:link w:val="numberlist3Char"/>
    <w:qFormat/>
    <w:rsid w:val="0069661D"/>
    <w:pPr>
      <w:numPr>
        <w:numId w:val="5"/>
      </w:numPr>
      <w:ind w:left="1440"/>
    </w:pPr>
  </w:style>
  <w:style w:type="character" w:customStyle="1" w:styleId="numberlist3Char">
    <w:name w:val="numberlist3 Char"/>
    <w:basedOn w:val="DefaultParagraphFont"/>
    <w:link w:val="numberlist3"/>
    <w:rsid w:val="0069661D"/>
    <w:rPr>
      <w:rFonts w:ascii="Arial" w:hAnsi="Arial" w:cs="Arial"/>
      <w:szCs w:val="18"/>
      <w:lang w:bidi="he-IL"/>
    </w:rPr>
  </w:style>
  <w:style w:type="paragraph" w:styleId="ListNumber3">
    <w:name w:val="List Number 3"/>
    <w:basedOn w:val="Normal"/>
    <w:uiPriority w:val="99"/>
    <w:semiHidden/>
    <w:unhideWhenUsed/>
    <w:rsid w:val="0069661D"/>
    <w:pPr>
      <w:numPr>
        <w:numId w:val="4"/>
      </w:numPr>
      <w:contextualSpacing/>
    </w:pPr>
  </w:style>
  <w:style w:type="paragraph" w:customStyle="1" w:styleId="numberlist4">
    <w:name w:val="numberlist4"/>
    <w:basedOn w:val="numberlist3"/>
    <w:link w:val="numberlist4Char"/>
    <w:qFormat/>
    <w:rsid w:val="0069661D"/>
    <w:pPr>
      <w:numPr>
        <w:numId w:val="7"/>
      </w:numPr>
      <w:ind w:left="1800"/>
    </w:pPr>
  </w:style>
  <w:style w:type="character" w:customStyle="1" w:styleId="numberlist4Char">
    <w:name w:val="numberlist4 Char"/>
    <w:basedOn w:val="numberlist3Char"/>
    <w:link w:val="numberlist4"/>
    <w:rsid w:val="0069661D"/>
    <w:rPr>
      <w:rFonts w:ascii="Arial" w:hAnsi="Arial" w:cs="Arial"/>
      <w:szCs w:val="18"/>
      <w:lang w:bidi="he-IL"/>
    </w:rPr>
  </w:style>
  <w:style w:type="paragraph" w:styleId="ListNumber4">
    <w:name w:val="List Number 4"/>
    <w:basedOn w:val="Normal"/>
    <w:uiPriority w:val="99"/>
    <w:semiHidden/>
    <w:unhideWhenUsed/>
    <w:rsid w:val="0069661D"/>
    <w:pPr>
      <w:numPr>
        <w:numId w:val="6"/>
      </w:numPr>
      <w:contextualSpacing/>
    </w:pPr>
  </w:style>
  <w:style w:type="paragraph" w:customStyle="1" w:styleId="TableNum">
    <w:name w:val="TableNum"/>
    <w:basedOn w:val="TableText"/>
    <w:link w:val="TableNumChar"/>
    <w:qFormat/>
    <w:rsid w:val="0069661D"/>
    <w:pPr>
      <w:numPr>
        <w:numId w:val="8"/>
      </w:numPr>
      <w:spacing w:before="20" w:after="40"/>
      <w:ind w:left="389" w:hanging="274"/>
    </w:pPr>
  </w:style>
  <w:style w:type="character" w:customStyle="1" w:styleId="TableNumChar">
    <w:name w:val="TableNum Char"/>
    <w:basedOn w:val="TableTextChar"/>
    <w:link w:val="TableNum"/>
    <w:rsid w:val="0069661D"/>
    <w:rPr>
      <w:rFonts w:ascii="Arial" w:hAnsi="Arial" w:cs="Arial"/>
      <w:sz w:val="18"/>
      <w:szCs w:val="18"/>
      <w:lang w:bidi="he-IL"/>
    </w:rPr>
  </w:style>
  <w:style w:type="paragraph" w:customStyle="1" w:styleId="TableBullet">
    <w:name w:val="TableBullet"/>
    <w:basedOn w:val="TableText"/>
    <w:qFormat/>
    <w:rsid w:val="0069661D"/>
    <w:pPr>
      <w:numPr>
        <w:numId w:val="9"/>
      </w:numPr>
      <w:spacing w:before="20" w:after="40"/>
      <w:ind w:left="392" w:hanging="270"/>
    </w:pPr>
  </w:style>
  <w:style w:type="paragraph" w:customStyle="1" w:styleId="TableTextBold">
    <w:name w:val="TableText Bold"/>
    <w:basedOn w:val="TableText"/>
    <w:qFormat/>
    <w:rsid w:val="0069661D"/>
    <w:rPr>
      <w:b/>
      <w:lang w:val="en-GB" w:bidi="ar-SA"/>
    </w:rPr>
  </w:style>
  <w:style w:type="paragraph" w:customStyle="1" w:styleId="continue1">
    <w:name w:val="continue1"/>
    <w:basedOn w:val="Body"/>
    <w:link w:val="continue1Char"/>
    <w:qFormat/>
    <w:rsid w:val="0069661D"/>
    <w:pPr>
      <w:spacing w:after="60"/>
      <w:ind w:left="720"/>
    </w:pPr>
  </w:style>
  <w:style w:type="character" w:customStyle="1" w:styleId="continue1Char">
    <w:name w:val="continue1 Char"/>
    <w:basedOn w:val="DefaultParagraphFont"/>
    <w:link w:val="continue1"/>
    <w:rsid w:val="0069661D"/>
    <w:rPr>
      <w:rFonts w:ascii="Arial" w:hAnsi="Arial" w:cs="Arial"/>
      <w:szCs w:val="18"/>
      <w:lang w:bidi="he-IL"/>
    </w:rPr>
  </w:style>
  <w:style w:type="paragraph" w:customStyle="1" w:styleId="continue2">
    <w:name w:val="continue2"/>
    <w:basedOn w:val="Body"/>
    <w:link w:val="continue2Char"/>
    <w:qFormat/>
    <w:rsid w:val="0069661D"/>
    <w:pPr>
      <w:spacing w:after="60"/>
      <w:ind w:left="1080"/>
    </w:pPr>
  </w:style>
  <w:style w:type="character" w:customStyle="1" w:styleId="continue2Char">
    <w:name w:val="continue2 Char"/>
    <w:basedOn w:val="DefaultParagraphFont"/>
    <w:link w:val="continue2"/>
    <w:rsid w:val="0069661D"/>
    <w:rPr>
      <w:rFonts w:ascii="Arial" w:hAnsi="Arial" w:cs="Arial"/>
      <w:szCs w:val="18"/>
      <w:lang w:bidi="he-IL"/>
    </w:rPr>
  </w:style>
  <w:style w:type="paragraph" w:customStyle="1" w:styleId="continue3">
    <w:name w:val="continue3"/>
    <w:basedOn w:val="Body"/>
    <w:link w:val="continue3Char"/>
    <w:qFormat/>
    <w:rsid w:val="0069661D"/>
    <w:pPr>
      <w:spacing w:after="60"/>
      <w:ind w:left="1440"/>
    </w:pPr>
  </w:style>
  <w:style w:type="character" w:customStyle="1" w:styleId="continue3Char">
    <w:name w:val="continue3 Char"/>
    <w:basedOn w:val="DefaultParagraphFont"/>
    <w:link w:val="continue3"/>
    <w:rsid w:val="0069661D"/>
    <w:rPr>
      <w:rFonts w:ascii="Arial" w:hAnsi="Arial" w:cs="Arial"/>
      <w:szCs w:val="18"/>
      <w:lang w:bidi="he-IL"/>
    </w:rPr>
  </w:style>
  <w:style w:type="paragraph" w:customStyle="1" w:styleId="continue4">
    <w:name w:val="continue4"/>
    <w:basedOn w:val="Body"/>
    <w:qFormat/>
    <w:rsid w:val="0069661D"/>
    <w:pPr>
      <w:spacing w:after="60"/>
      <w:ind w:left="1800"/>
    </w:pPr>
  </w:style>
  <w:style w:type="paragraph" w:customStyle="1" w:styleId="space">
    <w:name w:val="space"/>
    <w:basedOn w:val="Body"/>
    <w:qFormat/>
    <w:rsid w:val="0069661D"/>
    <w:pPr>
      <w:spacing w:before="0" w:after="0"/>
    </w:pPr>
    <w:rPr>
      <w:sz w:val="16"/>
    </w:rPr>
  </w:style>
  <w:style w:type="paragraph" w:customStyle="1" w:styleId="DMSFooter">
    <w:name w:val="DMS Footer"/>
    <w:basedOn w:val="Normal"/>
    <w:qFormat/>
    <w:rsid w:val="0069661D"/>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69661D"/>
    <w:pPr>
      <w:keepNext/>
      <w:spacing w:before="120" w:after="120"/>
      <w:ind w:left="86"/>
    </w:pPr>
    <w:rPr>
      <w:b/>
      <w:sz w:val="20"/>
    </w:rPr>
  </w:style>
  <w:style w:type="paragraph" w:styleId="TableofFigures">
    <w:name w:val="table of figures"/>
    <w:basedOn w:val="Normal"/>
    <w:next w:val="Normal"/>
    <w:uiPriority w:val="99"/>
    <w:unhideWhenUsed/>
    <w:rsid w:val="0069661D"/>
    <w:pPr>
      <w:spacing w:after="0"/>
    </w:pPr>
  </w:style>
  <w:style w:type="paragraph" w:styleId="Caption">
    <w:name w:val="caption"/>
    <w:basedOn w:val="Normal"/>
    <w:next w:val="Normal"/>
    <w:uiPriority w:val="35"/>
    <w:unhideWhenUsed/>
    <w:qFormat/>
    <w:rsid w:val="0069661D"/>
    <w:pPr>
      <w:spacing w:before="0"/>
    </w:pPr>
    <w:rPr>
      <w:b/>
      <w:bCs/>
      <w:sz w:val="20"/>
    </w:rPr>
  </w:style>
  <w:style w:type="paragraph" w:customStyle="1" w:styleId="VerizonLetter">
    <w:name w:val="Verizon Letter"/>
    <w:basedOn w:val="Normal"/>
    <w:qFormat/>
    <w:rsid w:val="0069661D"/>
    <w:pPr>
      <w:autoSpaceDE w:val="0"/>
      <w:autoSpaceDN w:val="0"/>
      <w:adjustRightInd w:val="0"/>
      <w:spacing w:before="170" w:after="120" w:line="280" w:lineRule="exact"/>
    </w:pPr>
    <w:rPr>
      <w:szCs w:val="22"/>
    </w:rPr>
  </w:style>
  <w:style w:type="paragraph" w:customStyle="1" w:styleId="Topic">
    <w:name w:val="Topic"/>
    <w:basedOn w:val="Heading1"/>
    <w:next w:val="Body"/>
    <w:rsid w:val="0069661D"/>
    <w:pPr>
      <w:numPr>
        <w:numId w:val="0"/>
      </w:numPr>
    </w:pPr>
  </w:style>
  <w:style w:type="paragraph" w:customStyle="1" w:styleId="copyright">
    <w:name w:val="copyright"/>
    <w:basedOn w:val="Body"/>
    <w:qFormat/>
    <w:rsid w:val="0069661D"/>
    <w:pPr>
      <w:spacing w:after="120" w:line="280" w:lineRule="exact"/>
    </w:pPr>
    <w:rPr>
      <w:color w:val="262626" w:themeColor="text1" w:themeShade="80"/>
      <w:sz w:val="18"/>
    </w:rPr>
  </w:style>
  <w:style w:type="paragraph" w:styleId="NoSpacing">
    <w:name w:val="No Spacing"/>
    <w:uiPriority w:val="1"/>
    <w:qFormat/>
    <w:rsid w:val="0069661D"/>
    <w:pPr>
      <w:spacing w:after="0" w:line="240" w:lineRule="auto"/>
    </w:pPr>
    <w:rPr>
      <w:sz w:val="16"/>
      <w:lang w:bidi="he-IL"/>
    </w:rPr>
  </w:style>
  <w:style w:type="character" w:styleId="FollowedHyperlink">
    <w:name w:val="FollowedHyperlink"/>
    <w:basedOn w:val="DefaultParagraphFont"/>
    <w:uiPriority w:val="99"/>
    <w:semiHidden/>
    <w:unhideWhenUsed/>
    <w:rsid w:val="008421B8"/>
    <w:rPr>
      <w:color w:val="4C4C4C" w:themeColor="followedHyperlink"/>
      <w:u w:val="single"/>
    </w:rPr>
  </w:style>
  <w:style w:type="character" w:styleId="CommentReference">
    <w:name w:val="annotation reference"/>
    <w:basedOn w:val="DefaultParagraphFont"/>
    <w:uiPriority w:val="99"/>
    <w:semiHidden/>
    <w:unhideWhenUsed/>
    <w:rsid w:val="00B64E6E"/>
    <w:rPr>
      <w:sz w:val="16"/>
      <w:szCs w:val="16"/>
    </w:rPr>
  </w:style>
  <w:style w:type="paragraph" w:styleId="CommentText">
    <w:name w:val="annotation text"/>
    <w:basedOn w:val="Normal"/>
    <w:link w:val="CommentTextChar"/>
    <w:uiPriority w:val="99"/>
    <w:semiHidden/>
    <w:unhideWhenUsed/>
    <w:rsid w:val="00B64E6E"/>
    <w:rPr>
      <w:sz w:val="20"/>
      <w:szCs w:val="20"/>
    </w:rPr>
  </w:style>
  <w:style w:type="character" w:customStyle="1" w:styleId="CommentTextChar">
    <w:name w:val="Comment Text Char"/>
    <w:basedOn w:val="DefaultParagraphFont"/>
    <w:link w:val="CommentText"/>
    <w:uiPriority w:val="99"/>
    <w:semiHidden/>
    <w:rsid w:val="00B64E6E"/>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B64E6E"/>
    <w:rPr>
      <w:b/>
      <w:bCs/>
    </w:rPr>
  </w:style>
  <w:style w:type="character" w:customStyle="1" w:styleId="CommentSubjectChar">
    <w:name w:val="Comment Subject Char"/>
    <w:basedOn w:val="CommentTextChar"/>
    <w:link w:val="CommentSubject"/>
    <w:uiPriority w:val="99"/>
    <w:semiHidden/>
    <w:rsid w:val="00B64E6E"/>
    <w:rPr>
      <w:rFonts w:ascii="Arial" w:hAnsi="Arial" w:cs="Arial"/>
      <w:b/>
      <w:bCs/>
      <w:color w:val="262626" w:themeColor="text1" w:themeShade="80"/>
      <w:sz w:val="20"/>
      <w:szCs w:val="20"/>
      <w:lang w:bidi="he-IL"/>
    </w:rPr>
  </w:style>
  <w:style w:type="character" w:customStyle="1" w:styleId="pek1">
    <w:name w:val="_pe_k1"/>
    <w:basedOn w:val="DefaultParagraphFont"/>
    <w:rsid w:val="0069661D"/>
    <w:rPr>
      <w:rFonts w:ascii="Segoe UI" w:hAnsi="Segoe UI" w:cs="Segoe UI" w:hint="default"/>
      <w:sz w:val="18"/>
      <w:szCs w:val="18"/>
    </w:rPr>
  </w:style>
  <w:style w:type="paragraph" w:customStyle="1" w:styleId="TableHeading0">
    <w:name w:val="Table Heading"/>
    <w:basedOn w:val="Normal"/>
    <w:autoRedefine/>
    <w:uiPriority w:val="99"/>
    <w:qFormat/>
    <w:rsid w:val="0069661D"/>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69661D"/>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69661D"/>
    <w:rPr>
      <w:rFonts w:ascii="Arial" w:eastAsia="Calibri" w:hAnsi="Arial" w:cs="Times New Roman"/>
      <w:sz w:val="18"/>
      <w:szCs w:val="20"/>
      <w:lang w:val="en-GB"/>
    </w:rPr>
  </w:style>
  <w:style w:type="table" w:customStyle="1" w:styleId="TableGrid1">
    <w:name w:val="Table Grid1"/>
    <w:basedOn w:val="TableNormal"/>
    <w:next w:val="TableGrid"/>
    <w:uiPriority w:val="59"/>
    <w:rsid w:val="0069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69661D"/>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69661D"/>
    <w:pPr>
      <w:keepNext/>
      <w:keepLines/>
      <w:pageBreakBefore/>
      <w:numPr>
        <w:numId w:val="2"/>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69661D"/>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69661D"/>
    <w:pPr>
      <w:numPr>
        <w:ilvl w:val="2"/>
      </w:numPr>
      <w:outlineLvl w:val="2"/>
    </w:pPr>
    <w:rPr>
      <w:sz w:val="24"/>
      <w:szCs w:val="24"/>
    </w:rPr>
  </w:style>
  <w:style w:type="paragraph" w:styleId="Heading4">
    <w:name w:val="heading 4"/>
    <w:basedOn w:val="Heading3"/>
    <w:next w:val="Normal"/>
    <w:link w:val="Heading4Char"/>
    <w:uiPriority w:val="9"/>
    <w:unhideWhenUsed/>
    <w:qFormat/>
    <w:rsid w:val="0069661D"/>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69661D"/>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69661D"/>
    <w:pPr>
      <w:keepNext/>
      <w:keepLines/>
      <w:numPr>
        <w:ilvl w:val="5"/>
        <w:numId w:val="2"/>
      </w:numPr>
      <w:spacing w:before="200" w:after="0"/>
      <w:outlineLvl w:val="5"/>
    </w:pPr>
    <w:rPr>
      <w:rFonts w:eastAsiaTheme="majorEastAsia" w:cstheme="majorBidi"/>
      <w:i/>
      <w:iCs/>
      <w:sz w:val="20"/>
    </w:rPr>
  </w:style>
  <w:style w:type="character" w:default="1" w:styleId="DefaultParagraphFont">
    <w:name w:val="Default Paragraph Font"/>
    <w:uiPriority w:val="1"/>
    <w:unhideWhenUsed/>
    <w:rsid w:val="006966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661D"/>
  </w:style>
  <w:style w:type="paragraph" w:styleId="Header">
    <w:name w:val="header"/>
    <w:basedOn w:val="Normal"/>
    <w:link w:val="HeaderChar"/>
    <w:uiPriority w:val="99"/>
    <w:semiHidden/>
    <w:rsid w:val="0069661D"/>
    <w:pPr>
      <w:tabs>
        <w:tab w:val="center" w:pos="4680"/>
        <w:tab w:val="right" w:pos="9360"/>
      </w:tabs>
      <w:spacing w:after="0"/>
    </w:pPr>
  </w:style>
  <w:style w:type="character" w:customStyle="1" w:styleId="HeaderChar">
    <w:name w:val="Header Char"/>
    <w:basedOn w:val="DefaultParagraphFont"/>
    <w:link w:val="Header"/>
    <w:uiPriority w:val="99"/>
    <w:semiHidden/>
    <w:rsid w:val="0069661D"/>
    <w:rPr>
      <w:rFonts w:ascii="Arial" w:hAnsi="Arial" w:cs="Arial"/>
      <w:szCs w:val="18"/>
      <w:lang w:bidi="he-IL"/>
    </w:rPr>
  </w:style>
  <w:style w:type="paragraph" w:styleId="Footer">
    <w:name w:val="footer"/>
    <w:basedOn w:val="Normal"/>
    <w:link w:val="FooterChar"/>
    <w:uiPriority w:val="99"/>
    <w:semiHidden/>
    <w:rsid w:val="0069661D"/>
    <w:pPr>
      <w:tabs>
        <w:tab w:val="center" w:pos="4680"/>
        <w:tab w:val="right" w:pos="9360"/>
      </w:tabs>
      <w:spacing w:after="0"/>
    </w:pPr>
  </w:style>
  <w:style w:type="character" w:customStyle="1" w:styleId="FooterChar">
    <w:name w:val="Footer Char"/>
    <w:basedOn w:val="DefaultParagraphFont"/>
    <w:link w:val="Footer"/>
    <w:uiPriority w:val="99"/>
    <w:semiHidden/>
    <w:rsid w:val="0069661D"/>
    <w:rPr>
      <w:rFonts w:ascii="Arial" w:hAnsi="Arial" w:cs="Arial"/>
      <w:szCs w:val="18"/>
      <w:lang w:bidi="he-IL"/>
    </w:rPr>
  </w:style>
  <w:style w:type="paragraph" w:styleId="BalloonText">
    <w:name w:val="Balloon Text"/>
    <w:basedOn w:val="Normal"/>
    <w:link w:val="BalloonTextChar"/>
    <w:uiPriority w:val="99"/>
    <w:semiHidden/>
    <w:unhideWhenUsed/>
    <w:rsid w:val="0069661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61D"/>
    <w:rPr>
      <w:rFonts w:ascii="Tahoma" w:hAnsi="Tahoma" w:cs="Tahoma"/>
      <w:sz w:val="16"/>
      <w:szCs w:val="16"/>
      <w:lang w:bidi="he-IL"/>
    </w:rPr>
  </w:style>
  <w:style w:type="paragraph" w:customStyle="1" w:styleId="image">
    <w:name w:val="image"/>
    <w:basedOn w:val="Body"/>
    <w:qFormat/>
    <w:rsid w:val="0069661D"/>
    <w:pPr>
      <w:keepNext/>
      <w:keepLines/>
      <w:spacing w:before="120" w:after="120"/>
      <w:jc w:val="center"/>
    </w:pPr>
    <w:rPr>
      <w:color w:val="939393" w:themeColor="text1" w:themeTint="99"/>
    </w:rPr>
  </w:style>
  <w:style w:type="table" w:styleId="TableGrid">
    <w:name w:val="Table Grid"/>
    <w:basedOn w:val="TableNormal"/>
    <w:uiPriority w:val="59"/>
    <w:rsid w:val="0069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9661D"/>
    <w:pPr>
      <w:ind w:left="720"/>
      <w:contextualSpacing/>
    </w:pPr>
  </w:style>
  <w:style w:type="paragraph" w:customStyle="1" w:styleId="VerizonHeadline1">
    <w:name w:val="Verizon Headline 1"/>
    <w:basedOn w:val="Normal"/>
    <w:qFormat/>
    <w:rsid w:val="0069661D"/>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69661D"/>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69661D"/>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69661D"/>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69661D"/>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69661D"/>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69661D"/>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9661D"/>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69661D"/>
    <w:pPr>
      <w:spacing w:after="0"/>
    </w:pPr>
    <w:rPr>
      <w:sz w:val="18"/>
    </w:rPr>
  </w:style>
  <w:style w:type="character" w:customStyle="1" w:styleId="TableTextChar">
    <w:name w:val="TableText Char"/>
    <w:basedOn w:val="DefaultParagraphFont"/>
    <w:link w:val="TableText"/>
    <w:rsid w:val="0069661D"/>
    <w:rPr>
      <w:rFonts w:ascii="Arial" w:hAnsi="Arial" w:cs="Arial"/>
      <w:sz w:val="18"/>
      <w:szCs w:val="18"/>
      <w:lang w:bidi="he-IL"/>
    </w:rPr>
  </w:style>
  <w:style w:type="character" w:customStyle="1" w:styleId="Heading5Char">
    <w:name w:val="Heading 5 Char"/>
    <w:basedOn w:val="DefaultParagraphFont"/>
    <w:link w:val="Heading5"/>
    <w:uiPriority w:val="9"/>
    <w:rsid w:val="0069661D"/>
    <w:rPr>
      <w:rFonts w:ascii="Arial" w:eastAsiaTheme="majorEastAsia" w:hAnsi="Arial" w:cs="Arial"/>
      <w:b/>
      <w:i/>
      <w:iCs/>
      <w:color w:val="262626" w:themeColor="text1" w:themeShade="80"/>
      <w:szCs w:val="24"/>
      <w:lang w:bidi="he-IL"/>
    </w:rPr>
  </w:style>
  <w:style w:type="paragraph" w:customStyle="1" w:styleId="Body">
    <w:name w:val="Body"/>
    <w:qFormat/>
    <w:rsid w:val="0069661D"/>
    <w:pPr>
      <w:spacing w:before="60" w:line="240" w:lineRule="auto"/>
    </w:pPr>
    <w:rPr>
      <w:rFonts w:ascii="Arial" w:hAnsi="Arial" w:cs="Arial"/>
      <w:szCs w:val="18"/>
      <w:lang w:bidi="he-IL"/>
    </w:rPr>
  </w:style>
  <w:style w:type="paragraph" w:styleId="TOC2">
    <w:name w:val="toc 2"/>
    <w:basedOn w:val="Normal"/>
    <w:next w:val="Normal"/>
    <w:uiPriority w:val="39"/>
    <w:unhideWhenUsed/>
    <w:rsid w:val="0069661D"/>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69661D"/>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69661D"/>
    <w:pPr>
      <w:spacing w:after="100"/>
      <w:ind w:left="440"/>
    </w:pPr>
  </w:style>
  <w:style w:type="character" w:styleId="Hyperlink">
    <w:name w:val="Hyperlink"/>
    <w:basedOn w:val="DefaultParagraphFont"/>
    <w:uiPriority w:val="99"/>
    <w:unhideWhenUsed/>
    <w:rsid w:val="0069661D"/>
    <w:rPr>
      <w:color w:val="0000FF"/>
      <w:u w:val="single"/>
    </w:rPr>
  </w:style>
  <w:style w:type="paragraph" w:customStyle="1" w:styleId="bullet1">
    <w:name w:val="bullet1"/>
    <w:basedOn w:val="Body"/>
    <w:qFormat/>
    <w:rsid w:val="0069661D"/>
    <w:pPr>
      <w:numPr>
        <w:numId w:val="1"/>
      </w:numPr>
      <w:spacing w:after="60"/>
    </w:pPr>
  </w:style>
  <w:style w:type="paragraph" w:customStyle="1" w:styleId="bullet2">
    <w:name w:val="bullet2"/>
    <w:basedOn w:val="bullet1"/>
    <w:qFormat/>
    <w:rsid w:val="0069661D"/>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9661D"/>
    <w:pPr>
      <w:numPr>
        <w:ilvl w:val="2"/>
      </w:numPr>
      <w:ind w:left="1440"/>
    </w:pPr>
  </w:style>
  <w:style w:type="paragraph" w:customStyle="1" w:styleId="bullet4">
    <w:name w:val="bullet4"/>
    <w:basedOn w:val="bullet3"/>
    <w:qFormat/>
    <w:rsid w:val="0069661D"/>
    <w:pPr>
      <w:numPr>
        <w:ilvl w:val="3"/>
      </w:numPr>
      <w:ind w:left="1800"/>
    </w:pPr>
  </w:style>
  <w:style w:type="character" w:customStyle="1" w:styleId="Heading6Char">
    <w:name w:val="Heading 6 Char"/>
    <w:basedOn w:val="DefaultParagraphFont"/>
    <w:link w:val="Heading6"/>
    <w:uiPriority w:val="9"/>
    <w:rsid w:val="0069661D"/>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9661D"/>
    <w:pPr>
      <w:spacing w:after="0"/>
      <w:jc w:val="right"/>
    </w:pPr>
    <w:rPr>
      <w:rFonts w:ascii="IBM Plex Sans SemiBold" w:hAnsi="IBM Plex Sans SemiBold" w:cstheme="minorHAnsi"/>
      <w:b/>
      <w:sz w:val="28"/>
    </w:rPr>
  </w:style>
  <w:style w:type="paragraph" w:customStyle="1" w:styleId="VzHeader2">
    <w:name w:val="Vz Header2"/>
    <w:basedOn w:val="Normal"/>
    <w:qFormat/>
    <w:rsid w:val="0069661D"/>
    <w:pPr>
      <w:spacing w:after="0"/>
      <w:jc w:val="right"/>
    </w:pPr>
    <w:rPr>
      <w:rFonts w:ascii="IBM Plex Sans Text" w:hAnsi="IBM Plex Sans Text" w:cstheme="minorHAnsi"/>
      <w:sz w:val="24"/>
    </w:rPr>
  </w:style>
  <w:style w:type="paragraph" w:customStyle="1" w:styleId="TOCheader">
    <w:name w:val="TOC header"/>
    <w:basedOn w:val="Normal"/>
    <w:next w:val="TOC1"/>
    <w:qFormat/>
    <w:rsid w:val="0069661D"/>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69661D"/>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69661D"/>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69661D"/>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69661D"/>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69661D"/>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69661D"/>
    <w:pPr>
      <w:numPr>
        <w:numId w:val="10"/>
      </w:numPr>
      <w:spacing w:after="60"/>
    </w:pPr>
  </w:style>
  <w:style w:type="character" w:customStyle="1" w:styleId="numberlist1Char">
    <w:name w:val="numberlist1 Char"/>
    <w:basedOn w:val="DefaultParagraphFont"/>
    <w:link w:val="numberlist1"/>
    <w:rsid w:val="0069661D"/>
    <w:rPr>
      <w:rFonts w:ascii="Arial" w:hAnsi="Arial" w:cs="Arial"/>
      <w:szCs w:val="18"/>
      <w:lang w:bidi="he-IL"/>
    </w:rPr>
  </w:style>
  <w:style w:type="paragraph" w:customStyle="1" w:styleId="numberlist2">
    <w:name w:val="numberlist2"/>
    <w:basedOn w:val="numberlist1"/>
    <w:link w:val="numberlist2Char"/>
    <w:qFormat/>
    <w:rsid w:val="0069661D"/>
    <w:pPr>
      <w:numPr>
        <w:numId w:val="14"/>
      </w:numPr>
      <w:ind w:left="1080"/>
    </w:pPr>
  </w:style>
  <w:style w:type="character" w:customStyle="1" w:styleId="numberlist2Char">
    <w:name w:val="numberlist2 Char"/>
    <w:basedOn w:val="DefaultParagraphFont"/>
    <w:link w:val="numberlist2"/>
    <w:rsid w:val="0069661D"/>
    <w:rPr>
      <w:rFonts w:ascii="Arial" w:hAnsi="Arial" w:cs="Arial"/>
      <w:szCs w:val="18"/>
      <w:lang w:bidi="he-IL"/>
    </w:rPr>
  </w:style>
  <w:style w:type="paragraph" w:styleId="ListNumber2">
    <w:name w:val="List Number 2"/>
    <w:basedOn w:val="Normal"/>
    <w:uiPriority w:val="99"/>
    <w:semiHidden/>
    <w:unhideWhenUsed/>
    <w:rsid w:val="0069661D"/>
    <w:pPr>
      <w:numPr>
        <w:numId w:val="3"/>
      </w:numPr>
      <w:contextualSpacing/>
    </w:pPr>
  </w:style>
  <w:style w:type="paragraph" w:customStyle="1" w:styleId="numberlist3">
    <w:name w:val="numberlist3"/>
    <w:basedOn w:val="numberlist2"/>
    <w:link w:val="numberlist3Char"/>
    <w:qFormat/>
    <w:rsid w:val="0069661D"/>
    <w:pPr>
      <w:numPr>
        <w:numId w:val="5"/>
      </w:numPr>
      <w:ind w:left="1440"/>
    </w:pPr>
  </w:style>
  <w:style w:type="character" w:customStyle="1" w:styleId="numberlist3Char">
    <w:name w:val="numberlist3 Char"/>
    <w:basedOn w:val="DefaultParagraphFont"/>
    <w:link w:val="numberlist3"/>
    <w:rsid w:val="0069661D"/>
    <w:rPr>
      <w:rFonts w:ascii="Arial" w:hAnsi="Arial" w:cs="Arial"/>
      <w:szCs w:val="18"/>
      <w:lang w:bidi="he-IL"/>
    </w:rPr>
  </w:style>
  <w:style w:type="paragraph" w:styleId="ListNumber3">
    <w:name w:val="List Number 3"/>
    <w:basedOn w:val="Normal"/>
    <w:uiPriority w:val="99"/>
    <w:semiHidden/>
    <w:unhideWhenUsed/>
    <w:rsid w:val="0069661D"/>
    <w:pPr>
      <w:numPr>
        <w:numId w:val="4"/>
      </w:numPr>
      <w:contextualSpacing/>
    </w:pPr>
  </w:style>
  <w:style w:type="paragraph" w:customStyle="1" w:styleId="numberlist4">
    <w:name w:val="numberlist4"/>
    <w:basedOn w:val="numberlist3"/>
    <w:link w:val="numberlist4Char"/>
    <w:qFormat/>
    <w:rsid w:val="0069661D"/>
    <w:pPr>
      <w:numPr>
        <w:numId w:val="7"/>
      </w:numPr>
      <w:ind w:left="1800"/>
    </w:pPr>
  </w:style>
  <w:style w:type="character" w:customStyle="1" w:styleId="numberlist4Char">
    <w:name w:val="numberlist4 Char"/>
    <w:basedOn w:val="numberlist3Char"/>
    <w:link w:val="numberlist4"/>
    <w:rsid w:val="0069661D"/>
    <w:rPr>
      <w:rFonts w:ascii="Arial" w:hAnsi="Arial" w:cs="Arial"/>
      <w:szCs w:val="18"/>
      <w:lang w:bidi="he-IL"/>
    </w:rPr>
  </w:style>
  <w:style w:type="paragraph" w:styleId="ListNumber4">
    <w:name w:val="List Number 4"/>
    <w:basedOn w:val="Normal"/>
    <w:uiPriority w:val="99"/>
    <w:semiHidden/>
    <w:unhideWhenUsed/>
    <w:rsid w:val="0069661D"/>
    <w:pPr>
      <w:numPr>
        <w:numId w:val="6"/>
      </w:numPr>
      <w:contextualSpacing/>
    </w:pPr>
  </w:style>
  <w:style w:type="paragraph" w:customStyle="1" w:styleId="TableNum">
    <w:name w:val="TableNum"/>
    <w:basedOn w:val="TableText"/>
    <w:link w:val="TableNumChar"/>
    <w:qFormat/>
    <w:rsid w:val="0069661D"/>
    <w:pPr>
      <w:numPr>
        <w:numId w:val="8"/>
      </w:numPr>
      <w:spacing w:before="20" w:after="40"/>
      <w:ind w:left="389" w:hanging="274"/>
    </w:pPr>
  </w:style>
  <w:style w:type="character" w:customStyle="1" w:styleId="TableNumChar">
    <w:name w:val="TableNum Char"/>
    <w:basedOn w:val="TableTextChar"/>
    <w:link w:val="TableNum"/>
    <w:rsid w:val="0069661D"/>
    <w:rPr>
      <w:rFonts w:ascii="Arial" w:hAnsi="Arial" w:cs="Arial"/>
      <w:sz w:val="18"/>
      <w:szCs w:val="18"/>
      <w:lang w:bidi="he-IL"/>
    </w:rPr>
  </w:style>
  <w:style w:type="paragraph" w:customStyle="1" w:styleId="TableBullet">
    <w:name w:val="TableBullet"/>
    <w:basedOn w:val="TableText"/>
    <w:qFormat/>
    <w:rsid w:val="0069661D"/>
    <w:pPr>
      <w:numPr>
        <w:numId w:val="9"/>
      </w:numPr>
      <w:spacing w:before="20" w:after="40"/>
      <w:ind w:left="392" w:hanging="270"/>
    </w:pPr>
  </w:style>
  <w:style w:type="paragraph" w:customStyle="1" w:styleId="TableTextBold">
    <w:name w:val="TableText Bold"/>
    <w:basedOn w:val="TableText"/>
    <w:qFormat/>
    <w:rsid w:val="0069661D"/>
    <w:rPr>
      <w:b/>
      <w:lang w:val="en-GB" w:bidi="ar-SA"/>
    </w:rPr>
  </w:style>
  <w:style w:type="paragraph" w:customStyle="1" w:styleId="continue1">
    <w:name w:val="continue1"/>
    <w:basedOn w:val="Body"/>
    <w:link w:val="continue1Char"/>
    <w:qFormat/>
    <w:rsid w:val="0069661D"/>
    <w:pPr>
      <w:spacing w:after="60"/>
      <w:ind w:left="720"/>
    </w:pPr>
  </w:style>
  <w:style w:type="character" w:customStyle="1" w:styleId="continue1Char">
    <w:name w:val="continue1 Char"/>
    <w:basedOn w:val="DefaultParagraphFont"/>
    <w:link w:val="continue1"/>
    <w:rsid w:val="0069661D"/>
    <w:rPr>
      <w:rFonts w:ascii="Arial" w:hAnsi="Arial" w:cs="Arial"/>
      <w:szCs w:val="18"/>
      <w:lang w:bidi="he-IL"/>
    </w:rPr>
  </w:style>
  <w:style w:type="paragraph" w:customStyle="1" w:styleId="continue2">
    <w:name w:val="continue2"/>
    <w:basedOn w:val="Body"/>
    <w:link w:val="continue2Char"/>
    <w:qFormat/>
    <w:rsid w:val="0069661D"/>
    <w:pPr>
      <w:spacing w:after="60"/>
      <w:ind w:left="1080"/>
    </w:pPr>
  </w:style>
  <w:style w:type="character" w:customStyle="1" w:styleId="continue2Char">
    <w:name w:val="continue2 Char"/>
    <w:basedOn w:val="DefaultParagraphFont"/>
    <w:link w:val="continue2"/>
    <w:rsid w:val="0069661D"/>
    <w:rPr>
      <w:rFonts w:ascii="Arial" w:hAnsi="Arial" w:cs="Arial"/>
      <w:szCs w:val="18"/>
      <w:lang w:bidi="he-IL"/>
    </w:rPr>
  </w:style>
  <w:style w:type="paragraph" w:customStyle="1" w:styleId="continue3">
    <w:name w:val="continue3"/>
    <w:basedOn w:val="Body"/>
    <w:link w:val="continue3Char"/>
    <w:qFormat/>
    <w:rsid w:val="0069661D"/>
    <w:pPr>
      <w:spacing w:after="60"/>
      <w:ind w:left="1440"/>
    </w:pPr>
  </w:style>
  <w:style w:type="character" w:customStyle="1" w:styleId="continue3Char">
    <w:name w:val="continue3 Char"/>
    <w:basedOn w:val="DefaultParagraphFont"/>
    <w:link w:val="continue3"/>
    <w:rsid w:val="0069661D"/>
    <w:rPr>
      <w:rFonts w:ascii="Arial" w:hAnsi="Arial" w:cs="Arial"/>
      <w:szCs w:val="18"/>
      <w:lang w:bidi="he-IL"/>
    </w:rPr>
  </w:style>
  <w:style w:type="paragraph" w:customStyle="1" w:styleId="continue4">
    <w:name w:val="continue4"/>
    <w:basedOn w:val="Body"/>
    <w:qFormat/>
    <w:rsid w:val="0069661D"/>
    <w:pPr>
      <w:spacing w:after="60"/>
      <w:ind w:left="1800"/>
    </w:pPr>
  </w:style>
  <w:style w:type="paragraph" w:customStyle="1" w:styleId="space">
    <w:name w:val="space"/>
    <w:basedOn w:val="Body"/>
    <w:qFormat/>
    <w:rsid w:val="0069661D"/>
    <w:pPr>
      <w:spacing w:before="0" w:after="0"/>
    </w:pPr>
    <w:rPr>
      <w:sz w:val="16"/>
    </w:rPr>
  </w:style>
  <w:style w:type="paragraph" w:customStyle="1" w:styleId="DMSFooter">
    <w:name w:val="DMS Footer"/>
    <w:basedOn w:val="Normal"/>
    <w:qFormat/>
    <w:rsid w:val="0069661D"/>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69661D"/>
    <w:pPr>
      <w:keepNext/>
      <w:spacing w:before="120" w:after="120"/>
      <w:ind w:left="86"/>
    </w:pPr>
    <w:rPr>
      <w:b/>
      <w:sz w:val="20"/>
    </w:rPr>
  </w:style>
  <w:style w:type="paragraph" w:styleId="TableofFigures">
    <w:name w:val="table of figures"/>
    <w:basedOn w:val="Normal"/>
    <w:next w:val="Normal"/>
    <w:uiPriority w:val="99"/>
    <w:unhideWhenUsed/>
    <w:rsid w:val="0069661D"/>
    <w:pPr>
      <w:spacing w:after="0"/>
    </w:pPr>
  </w:style>
  <w:style w:type="paragraph" w:styleId="Caption">
    <w:name w:val="caption"/>
    <w:basedOn w:val="Normal"/>
    <w:next w:val="Normal"/>
    <w:uiPriority w:val="35"/>
    <w:unhideWhenUsed/>
    <w:qFormat/>
    <w:rsid w:val="0069661D"/>
    <w:pPr>
      <w:spacing w:before="0"/>
    </w:pPr>
    <w:rPr>
      <w:b/>
      <w:bCs/>
      <w:sz w:val="20"/>
    </w:rPr>
  </w:style>
  <w:style w:type="paragraph" w:customStyle="1" w:styleId="VerizonLetter">
    <w:name w:val="Verizon Letter"/>
    <w:basedOn w:val="Normal"/>
    <w:qFormat/>
    <w:rsid w:val="0069661D"/>
    <w:pPr>
      <w:autoSpaceDE w:val="0"/>
      <w:autoSpaceDN w:val="0"/>
      <w:adjustRightInd w:val="0"/>
      <w:spacing w:before="170" w:after="120" w:line="280" w:lineRule="exact"/>
    </w:pPr>
    <w:rPr>
      <w:szCs w:val="22"/>
    </w:rPr>
  </w:style>
  <w:style w:type="paragraph" w:customStyle="1" w:styleId="Topic">
    <w:name w:val="Topic"/>
    <w:basedOn w:val="Heading1"/>
    <w:next w:val="Body"/>
    <w:rsid w:val="0069661D"/>
    <w:pPr>
      <w:numPr>
        <w:numId w:val="0"/>
      </w:numPr>
    </w:pPr>
  </w:style>
  <w:style w:type="paragraph" w:customStyle="1" w:styleId="copyright">
    <w:name w:val="copyright"/>
    <w:basedOn w:val="Body"/>
    <w:qFormat/>
    <w:rsid w:val="0069661D"/>
    <w:pPr>
      <w:spacing w:after="120" w:line="280" w:lineRule="exact"/>
    </w:pPr>
    <w:rPr>
      <w:color w:val="262626" w:themeColor="text1" w:themeShade="80"/>
      <w:sz w:val="18"/>
    </w:rPr>
  </w:style>
  <w:style w:type="paragraph" w:styleId="NoSpacing">
    <w:name w:val="No Spacing"/>
    <w:uiPriority w:val="1"/>
    <w:qFormat/>
    <w:rsid w:val="0069661D"/>
    <w:pPr>
      <w:spacing w:after="0" w:line="240" w:lineRule="auto"/>
    </w:pPr>
    <w:rPr>
      <w:sz w:val="16"/>
      <w:lang w:bidi="he-IL"/>
    </w:rPr>
  </w:style>
  <w:style w:type="character" w:styleId="FollowedHyperlink">
    <w:name w:val="FollowedHyperlink"/>
    <w:basedOn w:val="DefaultParagraphFont"/>
    <w:uiPriority w:val="99"/>
    <w:semiHidden/>
    <w:unhideWhenUsed/>
    <w:rsid w:val="008421B8"/>
    <w:rPr>
      <w:color w:val="4C4C4C" w:themeColor="followedHyperlink"/>
      <w:u w:val="single"/>
    </w:rPr>
  </w:style>
  <w:style w:type="character" w:styleId="CommentReference">
    <w:name w:val="annotation reference"/>
    <w:basedOn w:val="DefaultParagraphFont"/>
    <w:uiPriority w:val="99"/>
    <w:semiHidden/>
    <w:unhideWhenUsed/>
    <w:rsid w:val="00B64E6E"/>
    <w:rPr>
      <w:sz w:val="16"/>
      <w:szCs w:val="16"/>
    </w:rPr>
  </w:style>
  <w:style w:type="paragraph" w:styleId="CommentText">
    <w:name w:val="annotation text"/>
    <w:basedOn w:val="Normal"/>
    <w:link w:val="CommentTextChar"/>
    <w:uiPriority w:val="99"/>
    <w:semiHidden/>
    <w:unhideWhenUsed/>
    <w:rsid w:val="00B64E6E"/>
    <w:rPr>
      <w:sz w:val="20"/>
      <w:szCs w:val="20"/>
    </w:rPr>
  </w:style>
  <w:style w:type="character" w:customStyle="1" w:styleId="CommentTextChar">
    <w:name w:val="Comment Text Char"/>
    <w:basedOn w:val="DefaultParagraphFont"/>
    <w:link w:val="CommentText"/>
    <w:uiPriority w:val="99"/>
    <w:semiHidden/>
    <w:rsid w:val="00B64E6E"/>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B64E6E"/>
    <w:rPr>
      <w:b/>
      <w:bCs/>
    </w:rPr>
  </w:style>
  <w:style w:type="character" w:customStyle="1" w:styleId="CommentSubjectChar">
    <w:name w:val="Comment Subject Char"/>
    <w:basedOn w:val="CommentTextChar"/>
    <w:link w:val="CommentSubject"/>
    <w:uiPriority w:val="99"/>
    <w:semiHidden/>
    <w:rsid w:val="00B64E6E"/>
    <w:rPr>
      <w:rFonts w:ascii="Arial" w:hAnsi="Arial" w:cs="Arial"/>
      <w:b/>
      <w:bCs/>
      <w:color w:val="262626" w:themeColor="text1" w:themeShade="80"/>
      <w:sz w:val="20"/>
      <w:szCs w:val="20"/>
      <w:lang w:bidi="he-IL"/>
    </w:rPr>
  </w:style>
  <w:style w:type="character" w:customStyle="1" w:styleId="pek1">
    <w:name w:val="_pe_k1"/>
    <w:basedOn w:val="DefaultParagraphFont"/>
    <w:rsid w:val="0069661D"/>
    <w:rPr>
      <w:rFonts w:ascii="Segoe UI" w:hAnsi="Segoe UI" w:cs="Segoe UI" w:hint="default"/>
      <w:sz w:val="18"/>
      <w:szCs w:val="18"/>
    </w:rPr>
  </w:style>
  <w:style w:type="paragraph" w:customStyle="1" w:styleId="TableHeading0">
    <w:name w:val="Table Heading"/>
    <w:basedOn w:val="Normal"/>
    <w:autoRedefine/>
    <w:uiPriority w:val="99"/>
    <w:qFormat/>
    <w:rsid w:val="0069661D"/>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69661D"/>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69661D"/>
    <w:rPr>
      <w:rFonts w:ascii="Arial" w:eastAsia="Calibri" w:hAnsi="Arial" w:cs="Times New Roman"/>
      <w:sz w:val="18"/>
      <w:szCs w:val="20"/>
      <w:lang w:val="en-GB"/>
    </w:rPr>
  </w:style>
  <w:style w:type="table" w:customStyle="1" w:styleId="TableGrid1">
    <w:name w:val="Table Grid1"/>
    <w:basedOn w:val="TableNormal"/>
    <w:next w:val="TableGrid"/>
    <w:uiPriority w:val="59"/>
    <w:rsid w:val="0069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767071588">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EPE\Desktop\Poliy%20Management%20Tracker\Templates\GRCQ-00115%20IBM%20Transition%20Process%20Guide%20Template.doc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TP2DVDTPC4NT-127-2188</_dlc_DocId>
    <_dlc_DocIdUrl xmlns="5d6a04c1-1394-4a7e-9d70-8143b95db66c">
      <Url>http://blueoperationsportal.apps.tmrk.corp/Quality Management/_layouts/15/DocIdRedir.aspx?ID=TP2DVDTPC4NT-127-2188</Url>
      <Description>TP2DVDTPC4NT-127-2188</Description>
    </_dlc_DocIdUrl>
    <_Status xmlns="http://schemas.microsoft.com/sharepoint/v3/fields">Draft</_Status>
    <Document_x0020_Owner xmlns="b597eddc-3f98-49b6-b4ed-014d141949cb">
      <UserInfo>
        <DisplayName/>
        <AccountId xsi:nil="true"/>
        <AccountType/>
      </UserInfo>
    </Document_x0020_Owner>
    <Status_x0020_Notes xmlns="b597eddc-3f98-49b6-b4ed-014d141949cb">Needs SME Review</Status_x0020_Notes>
    <FLAG xmlns="b597eddc-3f98-49b6-b4ed-014d141949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3bfca46a6b7f32d775e4206358e43a9e">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f0983e498994db39121a3a5bd361596b"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4C98-EC60-4113-A544-384B4BFD8FAD}"/>
</file>

<file path=customXml/itemProps2.xml><?xml version="1.0" encoding="utf-8"?>
<ds:datastoreItem xmlns:ds="http://schemas.openxmlformats.org/officeDocument/2006/customXml" ds:itemID="{5DDBE017-480D-443F-A706-3D60A695AC12}"/>
</file>

<file path=customXml/itemProps3.xml><?xml version="1.0" encoding="utf-8"?>
<ds:datastoreItem xmlns:ds="http://schemas.openxmlformats.org/officeDocument/2006/customXml" ds:itemID="{EC01B34B-9328-4667-9B6B-6149D2D7701D}"/>
</file>

<file path=customXml/itemProps4.xml><?xml version="1.0" encoding="utf-8"?>
<ds:datastoreItem xmlns:ds="http://schemas.openxmlformats.org/officeDocument/2006/customXml" ds:itemID="{C7F3EBA7-89A2-43C9-BBDC-10B7AE6C2DE6}"/>
</file>

<file path=customXml/itemProps5.xml><?xml version="1.0" encoding="utf-8"?>
<ds:datastoreItem xmlns:ds="http://schemas.openxmlformats.org/officeDocument/2006/customXml" ds:itemID="{12F49C35-C785-4255-AB57-CAB244FC44CB}"/>
</file>

<file path=docProps/app.xml><?xml version="1.0" encoding="utf-8"?>
<Properties xmlns="http://schemas.openxmlformats.org/officeDocument/2006/extended-properties" xmlns:vt="http://schemas.openxmlformats.org/officeDocument/2006/docPropsVTypes">
  <Template>GRCQ-00115 IBM Transition Process Guide Template</Template>
  <TotalTime>45</TotalTime>
  <Pages>20</Pages>
  <Words>4761</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CONF-00245 General System Secure Configuration Baseline Standards</vt:lpstr>
    </vt:vector>
  </TitlesOfParts>
  <Company>Verizon</Company>
  <LinksUpToDate>false</LinksUpToDate>
  <CharactersWithSpaces>31842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CONF-00245 General System Secure Configuration Baseline Standards</dc:title>
  <dc:creator>Michelle Lane</dc:creator>
  <cp:lastModifiedBy>Poe, Penny L</cp:lastModifiedBy>
  <cp:revision>5</cp:revision>
  <cp:lastPrinted>2013-12-09T16:28:00Z</cp:lastPrinted>
  <dcterms:created xsi:type="dcterms:W3CDTF">2017-01-04T15:28:00Z</dcterms:created>
  <dcterms:modified xsi:type="dcterms:W3CDTF">2017-10-23T15:16:00Z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8c67b88b-93e7-49bb-aab8-8532c2adfcf2</vt:lpwstr>
  </property>
  <property fmtid="{D5CDD505-2E9C-101B-9397-08002B2CF9AE}" pid="3" name="ContentTypeId">
    <vt:lpwstr>0x01010085C21380D686B844838E47B8772714A3</vt:lpwstr>
  </property>
  <property fmtid="{D5CDD505-2E9C-101B-9397-08002B2CF9AE}" pid="4" name="Document Owner">
    <vt:lpwstr/>
  </property>
</Properties>
</file>