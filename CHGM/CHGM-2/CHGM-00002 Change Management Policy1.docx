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700DE" w14:textId="77777777" w:rsidR="007B4F4C" w:rsidRDefault="007B4F4C" w:rsidP="006D1F01">
      <w:pPr>
        <w:pStyle w:val="Body"/>
      </w:pPr>
    </w:p>
    <w:p w14:paraId="7878C87A" w14:textId="77777777" w:rsidR="006D6A79" w:rsidRDefault="006D6A79" w:rsidP="006D1F01">
      <w:pPr>
        <w:pStyle w:val="Body"/>
      </w:pPr>
    </w:p>
    <w:p w14:paraId="4CAFEA3A" w14:textId="77777777" w:rsidR="006D6A79" w:rsidRDefault="006D6A79" w:rsidP="006D1F01">
      <w:pPr>
        <w:pStyle w:val="Body"/>
      </w:pPr>
    </w:p>
    <w:p w14:paraId="13B9A14B" w14:textId="77777777" w:rsidR="006D6A79" w:rsidRDefault="006D6A79" w:rsidP="006D1F01">
      <w:pPr>
        <w:pStyle w:val="Body"/>
      </w:pPr>
    </w:p>
    <w:p w14:paraId="536D7524" w14:textId="77777777" w:rsidR="006D6A79" w:rsidRPr="006D1F01" w:rsidRDefault="006D6A79" w:rsidP="006D1F01">
      <w:pPr>
        <w:pStyle w:val="Body"/>
      </w:pPr>
    </w:p>
    <w:p w14:paraId="24D700DF" w14:textId="77777777" w:rsidR="006D1F01" w:rsidRPr="006D1F01" w:rsidRDefault="006D1F01" w:rsidP="006D1F01">
      <w:pPr>
        <w:pStyle w:val="Body"/>
      </w:pPr>
    </w:p>
    <w:p w14:paraId="24D700E0" w14:textId="7D932A44" w:rsidR="00080FFD" w:rsidRPr="001F2D36" w:rsidRDefault="00EB720F" w:rsidP="001F2D36">
      <w:pPr>
        <w:pStyle w:val="VerizonHeadline1"/>
      </w:pPr>
      <w:r w:rsidRPr="001F2D36">
        <w:t>Change Management</w:t>
      </w:r>
    </w:p>
    <w:p w14:paraId="24D700E1" w14:textId="778ADAD5" w:rsidR="00080FFD" w:rsidRPr="001F2D36" w:rsidRDefault="00EB720F" w:rsidP="001F2D36">
      <w:pPr>
        <w:pStyle w:val="VerizonHeadline2"/>
      </w:pPr>
      <w:r w:rsidRPr="001F2D36">
        <w:t>change management</w:t>
      </w:r>
      <w:r w:rsidR="006D2E41" w:rsidRPr="001F2D36">
        <w:t xml:space="preserve"> POLICY</w:t>
      </w:r>
    </w:p>
    <w:p w14:paraId="24D700E4" w14:textId="424A9FEE" w:rsidR="006B1A0B" w:rsidRPr="001F2D36" w:rsidRDefault="008C4E5B" w:rsidP="001F2D36">
      <w:pPr>
        <w:pStyle w:val="VerizonSubhead"/>
      </w:pPr>
      <w:r w:rsidRPr="001F2D36">
        <w:t xml:space="preserve">Verizon </w:t>
      </w:r>
      <w:r w:rsidR="007551AA" w:rsidRPr="001F2D36">
        <w:t xml:space="preserve">Enterprise Solutions </w:t>
      </w:r>
      <w:r w:rsidRPr="001F2D36">
        <w:t xml:space="preserve">Cloud </w:t>
      </w:r>
      <w:r w:rsidR="007551AA" w:rsidRPr="001F2D36">
        <w:t xml:space="preserve">and Data Center </w:t>
      </w:r>
      <w:r w:rsidRPr="001F2D36">
        <w:t>Services Supplemental to Verizon CPI-810 5.0 Operations Management Section 05.1.07 Operational Change Control</w:t>
      </w:r>
    </w:p>
    <w:p w14:paraId="2D48C9B7" w14:textId="77777777" w:rsidR="00EB720F" w:rsidRDefault="00EB720F" w:rsidP="006D1F01">
      <w:pPr>
        <w:pStyle w:val="Body"/>
        <w:rPr>
          <w:i/>
        </w:rPr>
      </w:pPr>
    </w:p>
    <w:p w14:paraId="5C6F367D" w14:textId="77777777" w:rsidR="00EB720F" w:rsidRDefault="00EB720F" w:rsidP="006D1F01">
      <w:pPr>
        <w:pStyle w:val="Body"/>
        <w:rPr>
          <w:i/>
        </w:rPr>
      </w:pPr>
    </w:p>
    <w:p w14:paraId="318A3E6A" w14:textId="77777777" w:rsidR="00EB720F" w:rsidRDefault="00EB720F" w:rsidP="006D1F01">
      <w:pPr>
        <w:pStyle w:val="Body"/>
        <w:rPr>
          <w:i/>
        </w:rPr>
      </w:pPr>
    </w:p>
    <w:p w14:paraId="6F14EA0F" w14:textId="77777777" w:rsidR="00EB720F" w:rsidRDefault="00EB720F" w:rsidP="006D1F01">
      <w:pPr>
        <w:pStyle w:val="Body"/>
        <w:rPr>
          <w:i/>
        </w:rPr>
      </w:pPr>
    </w:p>
    <w:p w14:paraId="03E6F4C6" w14:textId="77777777" w:rsidR="00ED5623" w:rsidRDefault="00ED5623" w:rsidP="006D1F01">
      <w:pPr>
        <w:pStyle w:val="Body"/>
        <w:rPr>
          <w:i/>
        </w:rPr>
      </w:pPr>
    </w:p>
    <w:p w14:paraId="24D700E8" w14:textId="77777777" w:rsidR="006B1A0B" w:rsidRDefault="006B1A0B" w:rsidP="006D1F01">
      <w:pPr>
        <w:pStyle w:val="Body"/>
      </w:pPr>
    </w:p>
    <w:p w14:paraId="24D700EC" w14:textId="77777777" w:rsidR="006B1A0B" w:rsidRDefault="006B1A0B" w:rsidP="006D1F01">
      <w:pPr>
        <w:pStyle w:val="Body"/>
      </w:pPr>
    </w:p>
    <w:p w14:paraId="24D700ED" w14:textId="3D0F67E1" w:rsidR="00040618" w:rsidRPr="00381978" w:rsidRDefault="00040618" w:rsidP="00E06C42">
      <w:pPr>
        <w:pStyle w:val="copyright"/>
      </w:pPr>
      <w:r w:rsidRPr="00381978">
        <w:t xml:space="preserve">© </w:t>
      </w:r>
      <w:r w:rsidR="009E23B1">
        <w:t xml:space="preserve">2013, 2014, 2015, </w:t>
      </w:r>
      <w:r w:rsidRPr="00381978">
        <w:t>201</w:t>
      </w:r>
      <w:r w:rsidR="00AA7D51">
        <w:t>6</w:t>
      </w:r>
      <w:r w:rsidR="009E23B1">
        <w:t>, 2017</w:t>
      </w:r>
      <w:r w:rsidRPr="00381978">
        <w:t xml:space="preserve"> Verizon. All Rights Reserved. </w:t>
      </w:r>
    </w:p>
    <w:p w14:paraId="24D700EE" w14:textId="77777777" w:rsidR="006B1A0B" w:rsidRDefault="00040618" w:rsidP="00E06C42">
      <w:pPr>
        <w:pStyle w:val="copyright"/>
        <w:sectPr w:rsidR="006B1A0B" w:rsidSect="00990897">
          <w:headerReference w:type="default" r:id="rId12"/>
          <w:footerReference w:type="default" r:id="rId13"/>
          <w:headerReference w:type="first" r:id="rId14"/>
          <w:footerReference w:type="first" r:id="rId15"/>
          <w:pgSz w:w="12240" w:h="15840"/>
          <w:pgMar w:top="1440" w:right="720" w:bottom="1440" w:left="720" w:header="720" w:footer="720" w:gutter="0"/>
          <w:cols w:space="720"/>
          <w:titlePg/>
          <w:docGrid w:linePitch="360"/>
        </w:sectPr>
      </w:pPr>
      <w:r w:rsidRPr="00381978">
        <w:t>The Verizon name and logo and all other names, logos, and slogans identifying Verizon’s products and services are trademarks and service marks or registered trademarks and service marks of Verizon Trademark Services LLC or its affiliates in the United States and/or other countries. All other trademarks and service marks are the property of their respective owners</w:t>
      </w:r>
      <w:r w:rsidRPr="00040618">
        <w:t>.</w:t>
      </w:r>
    </w:p>
    <w:p w14:paraId="24D700EF" w14:textId="77777777" w:rsidR="00D712AE" w:rsidRDefault="00D712AE" w:rsidP="006D1F01">
      <w:pPr>
        <w:pStyle w:val="TOCheader"/>
      </w:pPr>
      <w:r>
        <w:lastRenderedPageBreak/>
        <w:t>Revision History</w:t>
      </w:r>
    </w:p>
    <w:tbl>
      <w:tblPr>
        <w:tblW w:w="10656"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58" w:type="dxa"/>
          <w:bottom w:w="29" w:type="dxa"/>
          <w:right w:w="58" w:type="dxa"/>
        </w:tblCellMar>
        <w:tblLook w:val="0000" w:firstRow="0" w:lastRow="0" w:firstColumn="0" w:lastColumn="0" w:noHBand="0" w:noVBand="0"/>
      </w:tblPr>
      <w:tblGrid>
        <w:gridCol w:w="1136"/>
        <w:gridCol w:w="1928"/>
        <w:gridCol w:w="2610"/>
        <w:gridCol w:w="4982"/>
      </w:tblGrid>
      <w:tr w:rsidR="00D712AE" w:rsidRPr="00D712AE" w14:paraId="24D700F4" w14:textId="77777777" w:rsidTr="009E23B1">
        <w:trPr>
          <w:tblHeader/>
        </w:trPr>
        <w:tc>
          <w:tcPr>
            <w:tcW w:w="1136" w:type="dxa"/>
            <w:tcBorders>
              <w:bottom w:val="double" w:sz="4" w:space="0" w:color="auto"/>
            </w:tcBorders>
            <w:shd w:val="clear" w:color="auto" w:fill="E6E6E6"/>
            <w:tcMar>
              <w:top w:w="14" w:type="dxa"/>
              <w:bottom w:w="14" w:type="dxa"/>
            </w:tcMar>
            <w:vAlign w:val="center"/>
          </w:tcPr>
          <w:p w14:paraId="24D700F0" w14:textId="77777777" w:rsidR="00D712AE" w:rsidRPr="005B3E4D" w:rsidRDefault="00D712AE" w:rsidP="005B3E4D">
            <w:pPr>
              <w:pStyle w:val="tableheading"/>
            </w:pPr>
            <w:r w:rsidRPr="005B3E4D">
              <w:t>version</w:t>
            </w:r>
          </w:p>
        </w:tc>
        <w:tc>
          <w:tcPr>
            <w:tcW w:w="1928" w:type="dxa"/>
            <w:tcBorders>
              <w:bottom w:val="double" w:sz="4" w:space="0" w:color="auto"/>
            </w:tcBorders>
            <w:shd w:val="clear" w:color="auto" w:fill="E6E6E6"/>
            <w:tcMar>
              <w:top w:w="14" w:type="dxa"/>
              <w:bottom w:w="14" w:type="dxa"/>
            </w:tcMar>
            <w:vAlign w:val="center"/>
          </w:tcPr>
          <w:p w14:paraId="24D700F1" w14:textId="77777777" w:rsidR="00D712AE" w:rsidRPr="005B3E4D" w:rsidRDefault="00D712AE" w:rsidP="005B3E4D">
            <w:pPr>
              <w:pStyle w:val="tableheading"/>
            </w:pPr>
            <w:r w:rsidRPr="005B3E4D">
              <w:t>Date</w:t>
            </w:r>
          </w:p>
        </w:tc>
        <w:tc>
          <w:tcPr>
            <w:tcW w:w="2610" w:type="dxa"/>
            <w:tcBorders>
              <w:bottom w:val="double" w:sz="4" w:space="0" w:color="auto"/>
            </w:tcBorders>
            <w:shd w:val="clear" w:color="auto" w:fill="E6E6E6"/>
            <w:tcMar>
              <w:top w:w="14" w:type="dxa"/>
              <w:bottom w:w="14" w:type="dxa"/>
            </w:tcMar>
            <w:vAlign w:val="center"/>
          </w:tcPr>
          <w:p w14:paraId="24D700F2" w14:textId="77777777" w:rsidR="00D712AE" w:rsidRPr="005B3E4D" w:rsidRDefault="0007117D" w:rsidP="005B3E4D">
            <w:pPr>
              <w:pStyle w:val="tableheading"/>
            </w:pPr>
            <w:r w:rsidRPr="005B3E4D">
              <w:t>APPROVED BY</w:t>
            </w:r>
          </w:p>
        </w:tc>
        <w:tc>
          <w:tcPr>
            <w:tcW w:w="4982" w:type="dxa"/>
            <w:tcBorders>
              <w:bottom w:val="double" w:sz="4" w:space="0" w:color="auto"/>
            </w:tcBorders>
            <w:shd w:val="clear" w:color="auto" w:fill="E6E6E6"/>
            <w:tcMar>
              <w:top w:w="14" w:type="dxa"/>
              <w:bottom w:w="14" w:type="dxa"/>
            </w:tcMar>
            <w:vAlign w:val="center"/>
          </w:tcPr>
          <w:p w14:paraId="24D700F3" w14:textId="77777777" w:rsidR="00D712AE" w:rsidRPr="005B3E4D" w:rsidRDefault="00D712AE" w:rsidP="005B3E4D">
            <w:pPr>
              <w:pStyle w:val="tableheading"/>
            </w:pPr>
            <w:r w:rsidRPr="005B3E4D">
              <w:t>Description of the Change</w:t>
            </w:r>
          </w:p>
        </w:tc>
      </w:tr>
      <w:tr w:rsidR="00EB720F" w:rsidRPr="00D712AE" w14:paraId="24D700F9" w14:textId="77777777" w:rsidTr="009E23B1">
        <w:tc>
          <w:tcPr>
            <w:tcW w:w="1136" w:type="dxa"/>
            <w:tcBorders>
              <w:top w:val="double" w:sz="4" w:space="0" w:color="auto"/>
            </w:tcBorders>
          </w:tcPr>
          <w:p w14:paraId="24D700F5" w14:textId="223AF3A0" w:rsidR="00EB720F" w:rsidRPr="0045372E" w:rsidRDefault="00EB720F" w:rsidP="0045372E">
            <w:pPr>
              <w:pStyle w:val="TableText"/>
              <w:jc w:val="center"/>
            </w:pPr>
            <w:r w:rsidRPr="0045372E">
              <w:t>0.1</w:t>
            </w:r>
          </w:p>
        </w:tc>
        <w:tc>
          <w:tcPr>
            <w:tcW w:w="1928" w:type="dxa"/>
            <w:tcBorders>
              <w:top w:val="double" w:sz="4" w:space="0" w:color="auto"/>
            </w:tcBorders>
          </w:tcPr>
          <w:p w14:paraId="24D700F6" w14:textId="06977E27" w:rsidR="00EB720F" w:rsidRPr="00D712AE" w:rsidRDefault="00EB720F" w:rsidP="00335521">
            <w:pPr>
              <w:pStyle w:val="TableText"/>
              <w:rPr>
                <w:lang w:val="en-GB" w:bidi="ar-SA"/>
              </w:rPr>
            </w:pPr>
            <w:r w:rsidRPr="001A1AD6">
              <w:t>27</w:t>
            </w:r>
            <w:r w:rsidR="00335521">
              <w:t>-</w:t>
            </w:r>
            <w:r w:rsidR="00335521" w:rsidRPr="001A1AD6">
              <w:t>Jan</w:t>
            </w:r>
            <w:r w:rsidR="00335521">
              <w:t>-</w:t>
            </w:r>
            <w:r w:rsidRPr="001A1AD6">
              <w:t>2010</w:t>
            </w:r>
          </w:p>
        </w:tc>
        <w:tc>
          <w:tcPr>
            <w:tcW w:w="2610" w:type="dxa"/>
            <w:tcBorders>
              <w:top w:val="double" w:sz="4" w:space="0" w:color="auto"/>
            </w:tcBorders>
          </w:tcPr>
          <w:p w14:paraId="24D700F7" w14:textId="08BD4BBA" w:rsidR="00EB720F" w:rsidRPr="00D712AE" w:rsidRDefault="00EB720F" w:rsidP="0045372E">
            <w:pPr>
              <w:pStyle w:val="TableText"/>
              <w:rPr>
                <w:lang w:val="en-GB" w:bidi="ar-SA"/>
              </w:rPr>
            </w:pPr>
            <w:r w:rsidRPr="001A1AD6">
              <w:t>Kay Lipps</w:t>
            </w:r>
          </w:p>
        </w:tc>
        <w:tc>
          <w:tcPr>
            <w:tcW w:w="4982" w:type="dxa"/>
            <w:tcBorders>
              <w:top w:val="double" w:sz="4" w:space="0" w:color="auto"/>
            </w:tcBorders>
          </w:tcPr>
          <w:p w14:paraId="24D700F8" w14:textId="7A669ADB" w:rsidR="00EB720F" w:rsidRPr="00D712AE" w:rsidRDefault="00EB720F" w:rsidP="00EB5554">
            <w:pPr>
              <w:pStyle w:val="TableText"/>
              <w:rPr>
                <w:lang w:val="en-GB" w:bidi="ar-SA"/>
              </w:rPr>
            </w:pPr>
            <w:r>
              <w:t>Initial Draft</w:t>
            </w:r>
          </w:p>
        </w:tc>
      </w:tr>
      <w:tr w:rsidR="00EB720F" w:rsidRPr="00D712AE" w14:paraId="24D700FE" w14:textId="77777777" w:rsidTr="009E23B1">
        <w:tc>
          <w:tcPr>
            <w:tcW w:w="1136" w:type="dxa"/>
          </w:tcPr>
          <w:p w14:paraId="24D700FA" w14:textId="4D4FC0D7" w:rsidR="00EB720F" w:rsidRPr="0045372E" w:rsidRDefault="00EB720F" w:rsidP="0045372E">
            <w:pPr>
              <w:pStyle w:val="TableText"/>
              <w:jc w:val="center"/>
            </w:pPr>
            <w:r w:rsidRPr="0045372E">
              <w:t>0.2</w:t>
            </w:r>
          </w:p>
        </w:tc>
        <w:tc>
          <w:tcPr>
            <w:tcW w:w="1928" w:type="dxa"/>
          </w:tcPr>
          <w:p w14:paraId="24D700FB" w14:textId="5ED5BFBE" w:rsidR="00EB720F" w:rsidRPr="00D712AE" w:rsidRDefault="00EB720F" w:rsidP="00335521">
            <w:pPr>
              <w:pStyle w:val="TableText"/>
              <w:rPr>
                <w:lang w:val="en-GB" w:bidi="ar-SA"/>
              </w:rPr>
            </w:pPr>
            <w:r>
              <w:t>26</w:t>
            </w:r>
            <w:r w:rsidR="00335521">
              <w:t>-Apr-</w:t>
            </w:r>
            <w:r>
              <w:t>2010</w:t>
            </w:r>
          </w:p>
        </w:tc>
        <w:tc>
          <w:tcPr>
            <w:tcW w:w="2610" w:type="dxa"/>
          </w:tcPr>
          <w:p w14:paraId="24D700FC" w14:textId="610ECF6C" w:rsidR="00EB720F" w:rsidRPr="00D712AE" w:rsidRDefault="00EB720F" w:rsidP="0045372E">
            <w:pPr>
              <w:pStyle w:val="TableText"/>
              <w:rPr>
                <w:lang w:val="en-GB" w:bidi="ar-SA"/>
              </w:rPr>
            </w:pPr>
            <w:r w:rsidRPr="001A1AD6">
              <w:t>Kay Lipps</w:t>
            </w:r>
          </w:p>
        </w:tc>
        <w:tc>
          <w:tcPr>
            <w:tcW w:w="4982" w:type="dxa"/>
          </w:tcPr>
          <w:p w14:paraId="24D700FD" w14:textId="26C52E81" w:rsidR="00EB720F" w:rsidRPr="00D712AE" w:rsidRDefault="00EB720F" w:rsidP="00EB5554">
            <w:pPr>
              <w:pStyle w:val="TableText"/>
              <w:rPr>
                <w:lang w:val="en-GB" w:bidi="ar-SA"/>
              </w:rPr>
            </w:pPr>
            <w:r w:rsidRPr="0003126E">
              <w:t>Combined Change.</w:t>
            </w:r>
          </w:p>
        </w:tc>
      </w:tr>
      <w:tr w:rsidR="00EB720F" w:rsidRPr="00D712AE" w14:paraId="24D70103" w14:textId="77777777" w:rsidTr="009E23B1">
        <w:tc>
          <w:tcPr>
            <w:tcW w:w="1136" w:type="dxa"/>
          </w:tcPr>
          <w:p w14:paraId="24D700FF" w14:textId="7595C694" w:rsidR="00EB720F" w:rsidRPr="0045372E" w:rsidRDefault="00EB720F" w:rsidP="0045372E">
            <w:pPr>
              <w:pStyle w:val="TableText"/>
              <w:jc w:val="center"/>
            </w:pPr>
            <w:r w:rsidRPr="0045372E">
              <w:t>0.3</w:t>
            </w:r>
          </w:p>
        </w:tc>
        <w:tc>
          <w:tcPr>
            <w:tcW w:w="1928" w:type="dxa"/>
          </w:tcPr>
          <w:p w14:paraId="24D70100" w14:textId="7763DDC4" w:rsidR="00EB720F" w:rsidRPr="00D712AE" w:rsidRDefault="00335521" w:rsidP="00335521">
            <w:pPr>
              <w:pStyle w:val="TableText"/>
              <w:rPr>
                <w:lang w:val="en-GB" w:bidi="ar-SA"/>
              </w:rPr>
            </w:pPr>
            <w:r>
              <w:t>01-Oct-</w:t>
            </w:r>
            <w:r w:rsidR="00EB720F">
              <w:t>2010</w:t>
            </w:r>
          </w:p>
        </w:tc>
        <w:tc>
          <w:tcPr>
            <w:tcW w:w="2610" w:type="dxa"/>
          </w:tcPr>
          <w:p w14:paraId="24D70101" w14:textId="10384C90" w:rsidR="00EB720F" w:rsidRPr="00D712AE" w:rsidRDefault="00EB720F" w:rsidP="0045372E">
            <w:pPr>
              <w:pStyle w:val="TableText"/>
              <w:rPr>
                <w:lang w:val="en-GB" w:bidi="ar-SA"/>
              </w:rPr>
            </w:pPr>
            <w:r w:rsidRPr="001A1AD6">
              <w:t>Kay Lipps</w:t>
            </w:r>
          </w:p>
        </w:tc>
        <w:tc>
          <w:tcPr>
            <w:tcW w:w="4982" w:type="dxa"/>
          </w:tcPr>
          <w:p w14:paraId="24D70102" w14:textId="7F4D619A" w:rsidR="00EB720F" w:rsidRPr="00D712AE" w:rsidRDefault="00EB720F" w:rsidP="00EB5554">
            <w:pPr>
              <w:pStyle w:val="TableText"/>
              <w:rPr>
                <w:lang w:val="en-GB" w:bidi="ar-SA"/>
              </w:rPr>
            </w:pPr>
            <w:r w:rsidRPr="0003126E">
              <w:t>Updated Maintenance Window Guidelines and policy Exclusions.</w:t>
            </w:r>
          </w:p>
        </w:tc>
      </w:tr>
      <w:tr w:rsidR="00EB720F" w:rsidRPr="00D712AE" w14:paraId="24D70108" w14:textId="77777777" w:rsidTr="009E23B1">
        <w:tc>
          <w:tcPr>
            <w:tcW w:w="1136" w:type="dxa"/>
          </w:tcPr>
          <w:p w14:paraId="24D70104" w14:textId="56A63F50" w:rsidR="00EB720F" w:rsidRPr="0045372E" w:rsidRDefault="00EB720F" w:rsidP="0045372E">
            <w:pPr>
              <w:pStyle w:val="TableText"/>
              <w:jc w:val="center"/>
            </w:pPr>
            <w:r w:rsidRPr="0045372E">
              <w:t>0.4</w:t>
            </w:r>
          </w:p>
        </w:tc>
        <w:tc>
          <w:tcPr>
            <w:tcW w:w="1928" w:type="dxa"/>
          </w:tcPr>
          <w:p w14:paraId="24D70105" w14:textId="743CCA6F" w:rsidR="00EB720F" w:rsidRPr="00D712AE" w:rsidRDefault="00EB720F" w:rsidP="00335521">
            <w:pPr>
              <w:pStyle w:val="TableText"/>
              <w:rPr>
                <w:lang w:val="en-GB" w:bidi="ar-SA"/>
              </w:rPr>
            </w:pPr>
            <w:r>
              <w:t>16</w:t>
            </w:r>
            <w:r w:rsidR="00335521">
              <w:t>-Mar-</w:t>
            </w:r>
            <w:r>
              <w:t>2011</w:t>
            </w:r>
          </w:p>
        </w:tc>
        <w:tc>
          <w:tcPr>
            <w:tcW w:w="2610" w:type="dxa"/>
          </w:tcPr>
          <w:p w14:paraId="24D70106" w14:textId="5ADDDA1F" w:rsidR="00EB720F" w:rsidRPr="00D712AE" w:rsidRDefault="00EB720F" w:rsidP="0045372E">
            <w:pPr>
              <w:pStyle w:val="TableText"/>
              <w:rPr>
                <w:lang w:val="en-GB" w:bidi="ar-SA"/>
              </w:rPr>
            </w:pPr>
            <w:r w:rsidRPr="001A1AD6">
              <w:t>Kay Lipps</w:t>
            </w:r>
          </w:p>
        </w:tc>
        <w:tc>
          <w:tcPr>
            <w:tcW w:w="4982" w:type="dxa"/>
          </w:tcPr>
          <w:p w14:paraId="24D70107" w14:textId="7E785AF9" w:rsidR="00EB720F" w:rsidRPr="00D712AE" w:rsidRDefault="00EB720F" w:rsidP="00EB5554">
            <w:pPr>
              <w:pStyle w:val="TableText"/>
              <w:rPr>
                <w:lang w:val="en-GB" w:bidi="ar-SA"/>
              </w:rPr>
            </w:pPr>
            <w:r w:rsidRPr="0003126E">
              <w:t>Added requirements for Post Maintenance Validation.</w:t>
            </w:r>
          </w:p>
        </w:tc>
      </w:tr>
      <w:tr w:rsidR="00EB720F" w:rsidRPr="00D712AE" w14:paraId="24D7010D" w14:textId="77777777" w:rsidTr="009E23B1">
        <w:tc>
          <w:tcPr>
            <w:tcW w:w="1136" w:type="dxa"/>
          </w:tcPr>
          <w:p w14:paraId="24D70109" w14:textId="6A46EF2D" w:rsidR="00EB720F" w:rsidRPr="0045372E" w:rsidRDefault="00EB720F" w:rsidP="0045372E">
            <w:pPr>
              <w:pStyle w:val="TableText"/>
              <w:jc w:val="center"/>
            </w:pPr>
            <w:r w:rsidRPr="0045372E">
              <w:t>0.9</w:t>
            </w:r>
          </w:p>
        </w:tc>
        <w:tc>
          <w:tcPr>
            <w:tcW w:w="1928" w:type="dxa"/>
          </w:tcPr>
          <w:p w14:paraId="24D7010A" w14:textId="3328C246" w:rsidR="00EB720F" w:rsidRPr="00D712AE" w:rsidRDefault="00EB720F" w:rsidP="00335521">
            <w:pPr>
              <w:pStyle w:val="TableText"/>
              <w:rPr>
                <w:lang w:val="en-GB" w:bidi="ar-SA"/>
              </w:rPr>
            </w:pPr>
            <w:r>
              <w:t>24</w:t>
            </w:r>
            <w:r w:rsidR="00335521">
              <w:t>-May-</w:t>
            </w:r>
            <w:r>
              <w:t>2013</w:t>
            </w:r>
          </w:p>
        </w:tc>
        <w:tc>
          <w:tcPr>
            <w:tcW w:w="2610" w:type="dxa"/>
          </w:tcPr>
          <w:p w14:paraId="24D7010B" w14:textId="0C05BEBE" w:rsidR="00EB720F" w:rsidRPr="00D712AE" w:rsidRDefault="00EB720F" w:rsidP="0045372E">
            <w:pPr>
              <w:pStyle w:val="TableText"/>
              <w:rPr>
                <w:lang w:val="en-GB" w:bidi="ar-SA"/>
              </w:rPr>
            </w:pPr>
            <w:r w:rsidRPr="001A1AD6">
              <w:t>Kay Lipps</w:t>
            </w:r>
          </w:p>
        </w:tc>
        <w:tc>
          <w:tcPr>
            <w:tcW w:w="4982" w:type="dxa"/>
          </w:tcPr>
          <w:p w14:paraId="15B44613" w14:textId="5B2EF23E" w:rsidR="00EB720F" w:rsidRDefault="00EB720F" w:rsidP="00CA43CD">
            <w:pPr>
              <w:pStyle w:val="TableText"/>
            </w:pPr>
            <w:r w:rsidRPr="0003126E">
              <w:t>Integrate existing Terremark Change with newly added Services.</w:t>
            </w:r>
            <w:r w:rsidR="00335521">
              <w:t xml:space="preserve"> </w:t>
            </w:r>
          </w:p>
          <w:p w14:paraId="24D7010C" w14:textId="43CF276C" w:rsidR="00EB720F" w:rsidRPr="00D712AE" w:rsidRDefault="00EB720F" w:rsidP="00335521">
            <w:pPr>
              <w:pStyle w:val="TableText"/>
              <w:rPr>
                <w:lang w:val="en-GB" w:bidi="ar-SA"/>
              </w:rPr>
            </w:pPr>
            <w:r>
              <w:t xml:space="preserve">Change Section 3.9.1 title. </w:t>
            </w:r>
            <w:r w:rsidRPr="00801477">
              <w:t>Table C-1</w:t>
            </w:r>
            <w:r>
              <w:t>, Risk Level</w:t>
            </w:r>
            <w:r w:rsidR="00335521">
              <w:t xml:space="preserve"> </w:t>
            </w:r>
            <w:r>
              <w:t>4: added Stem “</w:t>
            </w:r>
            <w:r w:rsidRPr="006A2B3C">
              <w:rPr>
                <w:bCs/>
              </w:rPr>
              <w:t>Change submission cut-offs</w:t>
            </w:r>
            <w:r w:rsidR="00335521">
              <w:rPr>
                <w:bCs/>
              </w:rPr>
              <w:t xml:space="preserve">” </w:t>
            </w:r>
            <w:r>
              <w:rPr>
                <w:bCs/>
              </w:rPr>
              <w:t xml:space="preserve">and following </w:t>
            </w:r>
            <w:r>
              <w:t>bullet list.</w:t>
            </w:r>
          </w:p>
        </w:tc>
      </w:tr>
      <w:tr w:rsidR="004056C3" w:rsidRPr="00D712AE" w14:paraId="408D9489" w14:textId="77777777" w:rsidTr="009E23B1">
        <w:tc>
          <w:tcPr>
            <w:tcW w:w="1136" w:type="dxa"/>
          </w:tcPr>
          <w:p w14:paraId="2BA883E0" w14:textId="12882E4E" w:rsidR="004056C3" w:rsidRPr="0045372E" w:rsidRDefault="004056C3" w:rsidP="0045372E">
            <w:pPr>
              <w:pStyle w:val="TableText"/>
              <w:jc w:val="center"/>
            </w:pPr>
            <w:r>
              <w:t>1.0</w:t>
            </w:r>
          </w:p>
        </w:tc>
        <w:tc>
          <w:tcPr>
            <w:tcW w:w="1928" w:type="dxa"/>
          </w:tcPr>
          <w:p w14:paraId="7AD7FE77" w14:textId="7B63A792" w:rsidR="004056C3" w:rsidRDefault="004056C3" w:rsidP="00335521">
            <w:pPr>
              <w:pStyle w:val="TableText"/>
            </w:pPr>
            <w:r>
              <w:t>03-Jun-2013</w:t>
            </w:r>
          </w:p>
        </w:tc>
        <w:tc>
          <w:tcPr>
            <w:tcW w:w="2610" w:type="dxa"/>
          </w:tcPr>
          <w:p w14:paraId="4B4A101E" w14:textId="2AFE5DDD" w:rsidR="004056C3" w:rsidRDefault="004056C3" w:rsidP="0045372E">
            <w:pPr>
              <w:pStyle w:val="TableText"/>
            </w:pPr>
            <w:r w:rsidRPr="001A1AD6">
              <w:t>Kay Lipps</w:t>
            </w:r>
          </w:p>
        </w:tc>
        <w:tc>
          <w:tcPr>
            <w:tcW w:w="4982" w:type="dxa"/>
          </w:tcPr>
          <w:p w14:paraId="73593685" w14:textId="39208666" w:rsidR="004056C3" w:rsidRDefault="004056C3" w:rsidP="00EB5554">
            <w:pPr>
              <w:pStyle w:val="TableText"/>
            </w:pPr>
            <w:r>
              <w:t>Initial release</w:t>
            </w:r>
          </w:p>
        </w:tc>
      </w:tr>
      <w:tr w:rsidR="00EB720F" w:rsidRPr="00D712AE" w14:paraId="24D70112" w14:textId="77777777" w:rsidTr="009E23B1">
        <w:tc>
          <w:tcPr>
            <w:tcW w:w="1136" w:type="dxa"/>
          </w:tcPr>
          <w:p w14:paraId="24D7010E" w14:textId="1DB34B07" w:rsidR="00EB720F" w:rsidRPr="0045372E" w:rsidRDefault="00EB720F" w:rsidP="0045372E">
            <w:pPr>
              <w:pStyle w:val="TableText"/>
              <w:jc w:val="center"/>
            </w:pPr>
            <w:r w:rsidRPr="0045372E">
              <w:t>1.1</w:t>
            </w:r>
          </w:p>
        </w:tc>
        <w:tc>
          <w:tcPr>
            <w:tcW w:w="1928" w:type="dxa"/>
          </w:tcPr>
          <w:p w14:paraId="24D7010F" w14:textId="452CFEC9" w:rsidR="00EB720F" w:rsidRPr="00D712AE" w:rsidRDefault="00EB720F" w:rsidP="00335521">
            <w:pPr>
              <w:pStyle w:val="TableText"/>
              <w:rPr>
                <w:lang w:val="en-GB" w:bidi="ar-SA"/>
              </w:rPr>
            </w:pPr>
            <w:r>
              <w:t>27</w:t>
            </w:r>
            <w:r w:rsidR="00335521">
              <w:t>-Jul-</w:t>
            </w:r>
            <w:r>
              <w:t>2013</w:t>
            </w:r>
          </w:p>
        </w:tc>
        <w:tc>
          <w:tcPr>
            <w:tcW w:w="2610" w:type="dxa"/>
          </w:tcPr>
          <w:p w14:paraId="24D70110" w14:textId="53732C94" w:rsidR="00EB720F" w:rsidRPr="00D712AE" w:rsidRDefault="00EB720F" w:rsidP="0045372E">
            <w:pPr>
              <w:pStyle w:val="TableText"/>
              <w:rPr>
                <w:lang w:val="en-GB" w:bidi="ar-SA"/>
              </w:rPr>
            </w:pPr>
            <w:r>
              <w:t>Marc Verstraeten</w:t>
            </w:r>
          </w:p>
        </w:tc>
        <w:tc>
          <w:tcPr>
            <w:tcW w:w="4982" w:type="dxa"/>
          </w:tcPr>
          <w:p w14:paraId="24D70111" w14:textId="260A2992" w:rsidR="00EB720F" w:rsidRPr="00D712AE" w:rsidRDefault="00EB720F" w:rsidP="00EB5554">
            <w:pPr>
              <w:pStyle w:val="TableText"/>
              <w:rPr>
                <w:lang w:val="en-GB" w:bidi="ar-SA"/>
              </w:rPr>
            </w:pPr>
            <w:r>
              <w:t>QA check – fix file number in header</w:t>
            </w:r>
          </w:p>
        </w:tc>
      </w:tr>
      <w:tr w:rsidR="00EB720F" w:rsidRPr="00D712AE" w14:paraId="24D70117" w14:textId="77777777" w:rsidTr="009E23B1">
        <w:tc>
          <w:tcPr>
            <w:tcW w:w="1136" w:type="dxa"/>
          </w:tcPr>
          <w:p w14:paraId="24D70113" w14:textId="6EE98D4B" w:rsidR="00EB720F" w:rsidRPr="0045372E" w:rsidRDefault="00EB720F" w:rsidP="0045372E">
            <w:pPr>
              <w:pStyle w:val="TableText"/>
              <w:jc w:val="center"/>
            </w:pPr>
            <w:r w:rsidRPr="0045372E">
              <w:t>2.0</w:t>
            </w:r>
          </w:p>
        </w:tc>
        <w:tc>
          <w:tcPr>
            <w:tcW w:w="1928" w:type="dxa"/>
          </w:tcPr>
          <w:p w14:paraId="24D70114" w14:textId="2789D0B7" w:rsidR="00EB720F" w:rsidRPr="00D712AE" w:rsidRDefault="00EB720F" w:rsidP="00335521">
            <w:pPr>
              <w:pStyle w:val="TableText"/>
              <w:rPr>
                <w:lang w:val="en-GB" w:bidi="ar-SA"/>
              </w:rPr>
            </w:pPr>
            <w:r>
              <w:t>19</w:t>
            </w:r>
            <w:r w:rsidR="00335521">
              <w:t>-Jun-</w:t>
            </w:r>
            <w:r>
              <w:t>2014</w:t>
            </w:r>
          </w:p>
        </w:tc>
        <w:tc>
          <w:tcPr>
            <w:tcW w:w="2610" w:type="dxa"/>
          </w:tcPr>
          <w:p w14:paraId="24D70115" w14:textId="04821464" w:rsidR="00EB720F" w:rsidRPr="00D712AE" w:rsidRDefault="00EB720F" w:rsidP="0045372E">
            <w:pPr>
              <w:pStyle w:val="TableText"/>
              <w:rPr>
                <w:lang w:val="en-GB" w:bidi="ar-SA"/>
              </w:rPr>
            </w:pPr>
            <w:r>
              <w:t>Kay Lipps</w:t>
            </w:r>
          </w:p>
        </w:tc>
        <w:tc>
          <w:tcPr>
            <w:tcW w:w="4982" w:type="dxa"/>
          </w:tcPr>
          <w:p w14:paraId="24D70116" w14:textId="26303074" w:rsidR="00EB720F" w:rsidRPr="00D712AE" w:rsidRDefault="00EB720F" w:rsidP="00EB5554">
            <w:pPr>
              <w:pStyle w:val="TableText"/>
              <w:rPr>
                <w:lang w:val="en-GB" w:bidi="ar-SA"/>
              </w:rPr>
            </w:pPr>
            <w:r>
              <w:t>Policy renewal and template format updated.</w:t>
            </w:r>
          </w:p>
        </w:tc>
      </w:tr>
      <w:tr w:rsidR="00EB720F" w:rsidRPr="00D712AE" w14:paraId="24D7011C" w14:textId="77777777" w:rsidTr="009E23B1">
        <w:tc>
          <w:tcPr>
            <w:tcW w:w="1136" w:type="dxa"/>
          </w:tcPr>
          <w:p w14:paraId="24D70118" w14:textId="21BF8CA9" w:rsidR="00EB720F" w:rsidRPr="0045372E" w:rsidRDefault="00EB720F" w:rsidP="0045372E">
            <w:pPr>
              <w:pStyle w:val="TableText"/>
              <w:jc w:val="center"/>
            </w:pPr>
            <w:r w:rsidRPr="0045372E">
              <w:t>2.1</w:t>
            </w:r>
          </w:p>
        </w:tc>
        <w:tc>
          <w:tcPr>
            <w:tcW w:w="1928" w:type="dxa"/>
          </w:tcPr>
          <w:p w14:paraId="24D70119" w14:textId="18DB6F5F" w:rsidR="00EB720F" w:rsidRPr="00D712AE" w:rsidRDefault="00EB720F" w:rsidP="00335521">
            <w:pPr>
              <w:pStyle w:val="TableText"/>
              <w:rPr>
                <w:lang w:val="en-GB" w:bidi="ar-SA"/>
              </w:rPr>
            </w:pPr>
            <w:r>
              <w:t>21</w:t>
            </w:r>
            <w:r w:rsidR="00335521">
              <w:t>-Aug-</w:t>
            </w:r>
            <w:r>
              <w:t>2014</w:t>
            </w:r>
          </w:p>
        </w:tc>
        <w:tc>
          <w:tcPr>
            <w:tcW w:w="2610" w:type="dxa"/>
          </w:tcPr>
          <w:p w14:paraId="24D7011A" w14:textId="0D550604" w:rsidR="00EB720F" w:rsidRPr="00D712AE" w:rsidRDefault="00EB720F" w:rsidP="0045372E">
            <w:pPr>
              <w:pStyle w:val="TableText"/>
              <w:rPr>
                <w:lang w:val="en-GB" w:bidi="ar-SA"/>
              </w:rPr>
            </w:pPr>
            <w:r>
              <w:t>Kay Lipps</w:t>
            </w:r>
          </w:p>
        </w:tc>
        <w:tc>
          <w:tcPr>
            <w:tcW w:w="4982" w:type="dxa"/>
          </w:tcPr>
          <w:p w14:paraId="24D7011B" w14:textId="5E8DBABF" w:rsidR="00EB720F" w:rsidRPr="00D712AE" w:rsidRDefault="00EB720F" w:rsidP="00EB5554">
            <w:pPr>
              <w:pStyle w:val="TableText"/>
              <w:rPr>
                <w:lang w:val="en-GB" w:bidi="ar-SA"/>
              </w:rPr>
            </w:pPr>
            <w:r>
              <w:t>Update submission Guidelines in Table C-1</w:t>
            </w:r>
          </w:p>
        </w:tc>
      </w:tr>
      <w:tr w:rsidR="00EB720F" w:rsidRPr="00D712AE" w14:paraId="24D70121" w14:textId="77777777" w:rsidTr="009E23B1">
        <w:tc>
          <w:tcPr>
            <w:tcW w:w="1136" w:type="dxa"/>
          </w:tcPr>
          <w:p w14:paraId="24D7011D" w14:textId="7E420B86" w:rsidR="00EB720F" w:rsidRPr="0045372E" w:rsidRDefault="00EB720F" w:rsidP="0045372E">
            <w:pPr>
              <w:pStyle w:val="TableText"/>
              <w:jc w:val="center"/>
            </w:pPr>
            <w:r w:rsidRPr="0045372E">
              <w:t>2.2</w:t>
            </w:r>
          </w:p>
        </w:tc>
        <w:tc>
          <w:tcPr>
            <w:tcW w:w="1928" w:type="dxa"/>
          </w:tcPr>
          <w:p w14:paraId="24D7011E" w14:textId="65C09FF1" w:rsidR="00EB720F" w:rsidRPr="00D712AE" w:rsidRDefault="00EB720F" w:rsidP="00335521">
            <w:pPr>
              <w:pStyle w:val="TableText"/>
              <w:rPr>
                <w:lang w:val="en-GB" w:bidi="ar-SA"/>
              </w:rPr>
            </w:pPr>
            <w:r>
              <w:rPr>
                <w:lang w:val="en-GB" w:bidi="ar-SA"/>
              </w:rPr>
              <w:t>23</w:t>
            </w:r>
            <w:r w:rsidR="00335521">
              <w:rPr>
                <w:lang w:val="en-GB" w:bidi="ar-SA"/>
              </w:rPr>
              <w:t>-Sep-</w:t>
            </w:r>
            <w:r>
              <w:rPr>
                <w:lang w:val="en-GB" w:bidi="ar-SA"/>
              </w:rPr>
              <w:t>2014</w:t>
            </w:r>
          </w:p>
        </w:tc>
        <w:tc>
          <w:tcPr>
            <w:tcW w:w="2610" w:type="dxa"/>
          </w:tcPr>
          <w:p w14:paraId="24D7011F" w14:textId="11D47816" w:rsidR="00EB720F" w:rsidRPr="00D712AE" w:rsidRDefault="00EB720F" w:rsidP="0045372E">
            <w:pPr>
              <w:pStyle w:val="TableText"/>
              <w:rPr>
                <w:lang w:val="en-GB" w:bidi="ar-SA"/>
              </w:rPr>
            </w:pPr>
            <w:r>
              <w:t>Kay Lipps</w:t>
            </w:r>
          </w:p>
        </w:tc>
        <w:tc>
          <w:tcPr>
            <w:tcW w:w="4982" w:type="dxa"/>
          </w:tcPr>
          <w:p w14:paraId="24D70120" w14:textId="6C41C448" w:rsidR="00EB720F" w:rsidRPr="00D712AE" w:rsidRDefault="00EB720F" w:rsidP="00EB5554">
            <w:pPr>
              <w:pStyle w:val="TableText"/>
              <w:rPr>
                <w:lang w:val="en-GB" w:bidi="ar-SA"/>
              </w:rPr>
            </w:pPr>
            <w:r>
              <w:rPr>
                <w:lang w:val="en-GB" w:bidi="ar-SA"/>
              </w:rPr>
              <w:t>QA update with new DMS template</w:t>
            </w:r>
          </w:p>
        </w:tc>
      </w:tr>
      <w:tr w:rsidR="00EB720F" w:rsidRPr="00D712AE" w14:paraId="24D70126" w14:textId="77777777" w:rsidTr="009E23B1">
        <w:tc>
          <w:tcPr>
            <w:tcW w:w="1136" w:type="dxa"/>
          </w:tcPr>
          <w:p w14:paraId="24D70122" w14:textId="32140075" w:rsidR="00EB720F" w:rsidRPr="0045372E" w:rsidRDefault="00EB720F" w:rsidP="0045372E">
            <w:pPr>
              <w:pStyle w:val="TableText"/>
              <w:jc w:val="center"/>
            </w:pPr>
            <w:r w:rsidRPr="0045372E">
              <w:t>3.0</w:t>
            </w:r>
          </w:p>
        </w:tc>
        <w:tc>
          <w:tcPr>
            <w:tcW w:w="1928" w:type="dxa"/>
          </w:tcPr>
          <w:p w14:paraId="24D70123" w14:textId="0DA793A1" w:rsidR="00EB720F" w:rsidRPr="00D712AE" w:rsidRDefault="009501F1" w:rsidP="00335521">
            <w:pPr>
              <w:pStyle w:val="TableText"/>
              <w:rPr>
                <w:lang w:val="en-GB" w:bidi="ar-SA"/>
              </w:rPr>
            </w:pPr>
            <w:r>
              <w:rPr>
                <w:lang w:val="en-GB" w:bidi="ar-SA"/>
              </w:rPr>
              <w:t>28</w:t>
            </w:r>
            <w:r w:rsidR="00335521">
              <w:rPr>
                <w:lang w:val="en-GB" w:bidi="ar-SA"/>
              </w:rPr>
              <w:t>-Oct-</w:t>
            </w:r>
            <w:r w:rsidR="00EB720F">
              <w:rPr>
                <w:lang w:val="en-GB" w:bidi="ar-SA"/>
              </w:rPr>
              <w:t>2015</w:t>
            </w:r>
          </w:p>
        </w:tc>
        <w:tc>
          <w:tcPr>
            <w:tcW w:w="2610" w:type="dxa"/>
          </w:tcPr>
          <w:p w14:paraId="24D70124" w14:textId="1F0F930D" w:rsidR="00EB720F" w:rsidRPr="00D712AE" w:rsidRDefault="00EB720F" w:rsidP="0045372E">
            <w:pPr>
              <w:pStyle w:val="TableText"/>
              <w:rPr>
                <w:lang w:val="en-GB" w:bidi="ar-SA"/>
              </w:rPr>
            </w:pPr>
            <w:r>
              <w:rPr>
                <w:lang w:val="en-GB" w:bidi="ar-SA"/>
              </w:rPr>
              <w:t>Kay Lipps</w:t>
            </w:r>
          </w:p>
        </w:tc>
        <w:tc>
          <w:tcPr>
            <w:tcW w:w="4982" w:type="dxa"/>
          </w:tcPr>
          <w:p w14:paraId="24D70125" w14:textId="3508303A" w:rsidR="00EB720F" w:rsidRPr="00D712AE" w:rsidRDefault="00BD4E4F" w:rsidP="00BF7473">
            <w:pPr>
              <w:pStyle w:val="TableText"/>
              <w:rPr>
                <w:lang w:val="en-GB" w:bidi="ar-SA"/>
              </w:rPr>
            </w:pPr>
            <w:r>
              <w:rPr>
                <w:lang w:val="en-GB" w:bidi="ar-SA"/>
              </w:rPr>
              <w:t xml:space="preserve">Annual review and updates, </w:t>
            </w:r>
            <w:r w:rsidR="00BF7473">
              <w:rPr>
                <w:lang w:val="en-GB" w:bidi="ar-SA"/>
              </w:rPr>
              <w:t xml:space="preserve">added </w:t>
            </w:r>
            <w:r>
              <w:rPr>
                <w:lang w:val="en-GB" w:bidi="ar-SA"/>
              </w:rPr>
              <w:t>Standard Change</w:t>
            </w:r>
            <w:r w:rsidR="003B0182">
              <w:rPr>
                <w:lang w:val="en-GB" w:bidi="ar-SA"/>
              </w:rPr>
              <w:t xml:space="preserve"> to 2.9.3 and</w:t>
            </w:r>
            <w:r>
              <w:rPr>
                <w:lang w:val="en-GB" w:bidi="ar-SA"/>
              </w:rPr>
              <w:t xml:space="preserve"> Appendix B.</w:t>
            </w:r>
          </w:p>
        </w:tc>
      </w:tr>
      <w:tr w:rsidR="00EB720F" w:rsidRPr="00D712AE" w14:paraId="24D7012B" w14:textId="77777777" w:rsidTr="009E23B1">
        <w:tc>
          <w:tcPr>
            <w:tcW w:w="1136" w:type="dxa"/>
          </w:tcPr>
          <w:p w14:paraId="24D70127" w14:textId="7E461254" w:rsidR="00EB720F" w:rsidRPr="0045372E" w:rsidRDefault="008C4E5B" w:rsidP="0045372E">
            <w:pPr>
              <w:pStyle w:val="TableText"/>
              <w:jc w:val="center"/>
            </w:pPr>
            <w:r w:rsidRPr="0045372E">
              <w:t>3.1</w:t>
            </w:r>
          </w:p>
        </w:tc>
        <w:tc>
          <w:tcPr>
            <w:tcW w:w="1928" w:type="dxa"/>
          </w:tcPr>
          <w:p w14:paraId="24D70128" w14:textId="20DD863C" w:rsidR="00EB720F" w:rsidRPr="00D712AE" w:rsidRDefault="00335521" w:rsidP="00335521">
            <w:pPr>
              <w:pStyle w:val="TableText"/>
              <w:rPr>
                <w:lang w:val="en-GB" w:bidi="ar-SA"/>
              </w:rPr>
            </w:pPr>
            <w:r>
              <w:rPr>
                <w:lang w:val="en-GB" w:bidi="ar-SA"/>
              </w:rPr>
              <w:t>0</w:t>
            </w:r>
            <w:r w:rsidR="00D06F66">
              <w:rPr>
                <w:lang w:val="en-GB" w:bidi="ar-SA"/>
              </w:rPr>
              <w:t>3</w:t>
            </w:r>
            <w:r>
              <w:rPr>
                <w:lang w:val="en-GB" w:bidi="ar-SA"/>
              </w:rPr>
              <w:t>-Nov-</w:t>
            </w:r>
            <w:r w:rsidR="00D06F66">
              <w:rPr>
                <w:lang w:val="en-GB" w:bidi="ar-SA"/>
              </w:rPr>
              <w:t>2015</w:t>
            </w:r>
          </w:p>
        </w:tc>
        <w:tc>
          <w:tcPr>
            <w:tcW w:w="2610" w:type="dxa"/>
          </w:tcPr>
          <w:p w14:paraId="24D70129" w14:textId="77777777" w:rsidR="00EB720F" w:rsidRPr="00D712AE" w:rsidRDefault="00EB720F" w:rsidP="00EB5554">
            <w:pPr>
              <w:pStyle w:val="TableText"/>
              <w:rPr>
                <w:lang w:val="en-GB" w:bidi="ar-SA"/>
              </w:rPr>
            </w:pPr>
          </w:p>
        </w:tc>
        <w:tc>
          <w:tcPr>
            <w:tcW w:w="4982" w:type="dxa"/>
          </w:tcPr>
          <w:p w14:paraId="25670B88" w14:textId="77777777" w:rsidR="00EB720F" w:rsidRDefault="00D06F66" w:rsidP="00EB5554">
            <w:pPr>
              <w:pStyle w:val="TableText"/>
              <w:rPr>
                <w:lang w:val="en-GB" w:bidi="ar-SA"/>
              </w:rPr>
            </w:pPr>
            <w:r>
              <w:rPr>
                <w:lang w:val="en-GB" w:bidi="ar-SA"/>
              </w:rPr>
              <w:t>Senior Analyst (Penny Poe) Review and edits:</w:t>
            </w:r>
          </w:p>
          <w:p w14:paraId="22FB1B96" w14:textId="7D2832DF" w:rsidR="00D06F66" w:rsidRDefault="00D06F66" w:rsidP="00D06F66">
            <w:pPr>
              <w:pStyle w:val="TableBullet"/>
              <w:rPr>
                <w:lang w:val="en-GB" w:bidi="ar-SA"/>
              </w:rPr>
            </w:pPr>
            <w:r>
              <w:rPr>
                <w:lang w:val="en-GB" w:bidi="ar-SA"/>
              </w:rPr>
              <w:t>Analysed against CPI-810 05.1.07 Operations Change Control</w:t>
            </w:r>
            <w:r w:rsidR="00A004A6">
              <w:rPr>
                <w:lang w:val="en-GB" w:bidi="ar-SA"/>
              </w:rPr>
              <w:t>, 800-53 CM-3 Configuration Change Control, PCI DSS 6.4 and 6.4.5</w:t>
            </w:r>
            <w:r w:rsidR="005B5ABF">
              <w:rPr>
                <w:lang w:val="en-GB" w:bidi="ar-SA"/>
              </w:rPr>
              <w:t>, HIPPA Standards</w:t>
            </w:r>
          </w:p>
          <w:p w14:paraId="24D7012A" w14:textId="33890FE6" w:rsidR="00D06F66" w:rsidRPr="00D712AE" w:rsidRDefault="00D06F66" w:rsidP="0045372E">
            <w:pPr>
              <w:pStyle w:val="TableBullet"/>
              <w:rPr>
                <w:lang w:val="en-GB" w:bidi="ar-SA"/>
              </w:rPr>
            </w:pPr>
            <w:r>
              <w:rPr>
                <w:lang w:val="en-GB" w:bidi="ar-SA"/>
              </w:rPr>
              <w:t>Inserted hyperlinks for reference docs</w:t>
            </w:r>
          </w:p>
        </w:tc>
      </w:tr>
      <w:tr w:rsidR="00EB720F" w:rsidRPr="00D712AE" w14:paraId="24D70130" w14:textId="77777777" w:rsidTr="009E23B1">
        <w:tc>
          <w:tcPr>
            <w:tcW w:w="1136" w:type="dxa"/>
          </w:tcPr>
          <w:p w14:paraId="24D7012C" w14:textId="30307602" w:rsidR="00EB720F" w:rsidRPr="0045372E" w:rsidRDefault="00780000" w:rsidP="0045372E">
            <w:pPr>
              <w:pStyle w:val="TableText"/>
              <w:jc w:val="center"/>
            </w:pPr>
            <w:r w:rsidRPr="0045372E">
              <w:t>3.2</w:t>
            </w:r>
          </w:p>
        </w:tc>
        <w:tc>
          <w:tcPr>
            <w:tcW w:w="1928" w:type="dxa"/>
          </w:tcPr>
          <w:p w14:paraId="24D7012D" w14:textId="6BAA2D7F" w:rsidR="00EB720F" w:rsidRPr="00D712AE" w:rsidRDefault="00335521" w:rsidP="00EB5554">
            <w:pPr>
              <w:pStyle w:val="TableText"/>
              <w:rPr>
                <w:lang w:val="en-GB" w:bidi="ar-SA"/>
              </w:rPr>
            </w:pPr>
            <w:r>
              <w:rPr>
                <w:lang w:val="en-GB" w:bidi="ar-SA"/>
              </w:rPr>
              <w:t>0</w:t>
            </w:r>
            <w:r w:rsidR="00780000">
              <w:rPr>
                <w:lang w:val="en-GB" w:bidi="ar-SA"/>
              </w:rPr>
              <w:t>6</w:t>
            </w:r>
            <w:r>
              <w:rPr>
                <w:lang w:val="en-GB" w:bidi="ar-SA"/>
              </w:rPr>
              <w:t>-Nov-</w:t>
            </w:r>
            <w:r w:rsidR="00780000">
              <w:rPr>
                <w:lang w:val="en-GB" w:bidi="ar-SA"/>
              </w:rPr>
              <w:t>2015</w:t>
            </w:r>
          </w:p>
        </w:tc>
        <w:tc>
          <w:tcPr>
            <w:tcW w:w="2610" w:type="dxa"/>
          </w:tcPr>
          <w:p w14:paraId="24D7012E" w14:textId="77777777" w:rsidR="00EB720F" w:rsidRPr="00D712AE" w:rsidRDefault="00EB720F" w:rsidP="00EB5554">
            <w:pPr>
              <w:pStyle w:val="TableText"/>
              <w:rPr>
                <w:lang w:val="en-GB" w:bidi="ar-SA"/>
              </w:rPr>
            </w:pPr>
          </w:p>
        </w:tc>
        <w:tc>
          <w:tcPr>
            <w:tcW w:w="4982" w:type="dxa"/>
          </w:tcPr>
          <w:p w14:paraId="24D7012F" w14:textId="06B3FFFF" w:rsidR="00EB720F" w:rsidRPr="00D712AE" w:rsidRDefault="00780000" w:rsidP="00EB5554">
            <w:pPr>
              <w:pStyle w:val="TableText"/>
              <w:rPr>
                <w:lang w:val="en-GB" w:bidi="ar-SA"/>
              </w:rPr>
            </w:pPr>
            <w:r>
              <w:rPr>
                <w:lang w:val="en-GB" w:bidi="ar-SA"/>
              </w:rPr>
              <w:t>Addressed GSS comments – TCC Review 11.9.2015</w:t>
            </w:r>
          </w:p>
        </w:tc>
      </w:tr>
      <w:tr w:rsidR="00EB720F" w:rsidRPr="00D712AE" w14:paraId="24D70135" w14:textId="77777777" w:rsidTr="009E23B1">
        <w:tc>
          <w:tcPr>
            <w:tcW w:w="1136" w:type="dxa"/>
          </w:tcPr>
          <w:p w14:paraId="24D70131" w14:textId="64020FA0" w:rsidR="00EB720F" w:rsidRPr="0045372E" w:rsidRDefault="0045372E" w:rsidP="0045372E">
            <w:pPr>
              <w:pStyle w:val="TableText"/>
              <w:jc w:val="center"/>
            </w:pPr>
            <w:r>
              <w:t>4.0</w:t>
            </w:r>
          </w:p>
        </w:tc>
        <w:tc>
          <w:tcPr>
            <w:tcW w:w="1928" w:type="dxa"/>
          </w:tcPr>
          <w:p w14:paraId="24D70132" w14:textId="25A18E30" w:rsidR="00EB720F" w:rsidRPr="00D712AE" w:rsidRDefault="008405B9" w:rsidP="00EB5554">
            <w:pPr>
              <w:pStyle w:val="TableText"/>
              <w:rPr>
                <w:lang w:val="en-GB" w:bidi="ar-SA"/>
              </w:rPr>
            </w:pPr>
            <w:r>
              <w:rPr>
                <w:lang w:val="en-GB" w:bidi="ar-SA"/>
              </w:rPr>
              <w:t>10</w:t>
            </w:r>
            <w:r w:rsidR="00335521">
              <w:rPr>
                <w:lang w:val="en-GB" w:bidi="ar-SA"/>
              </w:rPr>
              <w:t>-Nov-</w:t>
            </w:r>
            <w:r>
              <w:rPr>
                <w:lang w:val="en-GB" w:bidi="ar-SA"/>
              </w:rPr>
              <w:t>2015</w:t>
            </w:r>
          </w:p>
        </w:tc>
        <w:tc>
          <w:tcPr>
            <w:tcW w:w="2610" w:type="dxa"/>
          </w:tcPr>
          <w:p w14:paraId="24D70133" w14:textId="50B75936" w:rsidR="00EB720F" w:rsidRPr="00D712AE" w:rsidRDefault="008405B9" w:rsidP="00EB5554">
            <w:pPr>
              <w:pStyle w:val="TableText"/>
              <w:rPr>
                <w:lang w:val="en-GB" w:bidi="ar-SA"/>
              </w:rPr>
            </w:pPr>
            <w:r>
              <w:rPr>
                <w:lang w:val="en-GB" w:bidi="ar-SA"/>
              </w:rPr>
              <w:t>TCC Approved</w:t>
            </w:r>
          </w:p>
        </w:tc>
        <w:tc>
          <w:tcPr>
            <w:tcW w:w="4982" w:type="dxa"/>
          </w:tcPr>
          <w:p w14:paraId="24D70134" w14:textId="587B3490" w:rsidR="00EB720F" w:rsidRPr="00D712AE" w:rsidRDefault="008405B9" w:rsidP="00EB5554">
            <w:pPr>
              <w:pStyle w:val="TableText"/>
              <w:rPr>
                <w:lang w:val="en-GB" w:bidi="ar-SA"/>
              </w:rPr>
            </w:pPr>
            <w:r>
              <w:rPr>
                <w:lang w:val="en-GB" w:bidi="ar-SA"/>
              </w:rPr>
              <w:t>Suggested changes to Section 2.9.4/TCC Approved</w:t>
            </w:r>
          </w:p>
        </w:tc>
      </w:tr>
      <w:tr w:rsidR="00EB720F" w:rsidRPr="00D712AE" w14:paraId="24D7013A" w14:textId="77777777" w:rsidTr="009E23B1">
        <w:tc>
          <w:tcPr>
            <w:tcW w:w="1136" w:type="dxa"/>
          </w:tcPr>
          <w:p w14:paraId="24D70136" w14:textId="04ADD749" w:rsidR="00EB720F" w:rsidRPr="00164F34" w:rsidRDefault="00BC7AD7" w:rsidP="0045372E">
            <w:pPr>
              <w:pStyle w:val="TableText"/>
              <w:jc w:val="center"/>
            </w:pPr>
            <w:r w:rsidRPr="00164F34">
              <w:t>4.1</w:t>
            </w:r>
          </w:p>
        </w:tc>
        <w:tc>
          <w:tcPr>
            <w:tcW w:w="1928" w:type="dxa"/>
          </w:tcPr>
          <w:p w14:paraId="24D70137" w14:textId="77777777" w:rsidR="00EB720F" w:rsidRPr="00164F34" w:rsidRDefault="00EB720F" w:rsidP="00EB5554">
            <w:pPr>
              <w:pStyle w:val="TableText"/>
              <w:rPr>
                <w:lang w:val="en-GB" w:bidi="ar-SA"/>
              </w:rPr>
            </w:pPr>
          </w:p>
        </w:tc>
        <w:tc>
          <w:tcPr>
            <w:tcW w:w="2610" w:type="dxa"/>
          </w:tcPr>
          <w:p w14:paraId="24D70138" w14:textId="77777777" w:rsidR="00EB720F" w:rsidRPr="00164F34" w:rsidRDefault="00EB720F" w:rsidP="00EB5554">
            <w:pPr>
              <w:pStyle w:val="TableText"/>
              <w:rPr>
                <w:lang w:val="en-GB" w:bidi="ar-SA"/>
              </w:rPr>
            </w:pPr>
          </w:p>
        </w:tc>
        <w:tc>
          <w:tcPr>
            <w:tcW w:w="4982" w:type="dxa"/>
          </w:tcPr>
          <w:p w14:paraId="24D70139" w14:textId="1A985B82" w:rsidR="00EB720F" w:rsidRPr="00D712AE" w:rsidRDefault="004046B3" w:rsidP="00BC7AD7">
            <w:pPr>
              <w:pStyle w:val="TableText"/>
              <w:rPr>
                <w:lang w:val="en-GB" w:bidi="ar-SA"/>
              </w:rPr>
            </w:pPr>
            <w:r w:rsidRPr="00164F34">
              <w:rPr>
                <w:lang w:val="en-GB" w:bidi="ar-SA"/>
              </w:rPr>
              <w:t>Updated V</w:t>
            </w:r>
            <w:r w:rsidR="00BC7AD7" w:rsidRPr="00164F34">
              <w:rPr>
                <w:lang w:val="en-GB" w:bidi="ar-SA"/>
              </w:rPr>
              <w:t>endor events in section 2.1 &amp; Appendix A</w:t>
            </w:r>
            <w:r w:rsidR="00F050D2" w:rsidRPr="00164F34">
              <w:rPr>
                <w:lang w:val="en-GB" w:bidi="ar-SA"/>
              </w:rPr>
              <w:t xml:space="preserve"> (Service Request, Unauthorized C</w:t>
            </w:r>
            <w:r w:rsidR="00BC64A2" w:rsidRPr="00164F34">
              <w:rPr>
                <w:lang w:val="en-GB" w:bidi="ar-SA"/>
              </w:rPr>
              <w:t>hange)</w:t>
            </w:r>
          </w:p>
        </w:tc>
      </w:tr>
      <w:tr w:rsidR="00EB720F" w:rsidRPr="00D712AE" w14:paraId="24D7013F" w14:textId="77777777" w:rsidTr="009E23B1">
        <w:tc>
          <w:tcPr>
            <w:tcW w:w="1136" w:type="dxa"/>
          </w:tcPr>
          <w:p w14:paraId="24D7013B" w14:textId="6F16012E" w:rsidR="00EB720F" w:rsidRPr="0045372E" w:rsidRDefault="00AA7D51" w:rsidP="0045372E">
            <w:pPr>
              <w:pStyle w:val="TableText"/>
              <w:jc w:val="center"/>
            </w:pPr>
            <w:r>
              <w:t>4.2</w:t>
            </w:r>
          </w:p>
        </w:tc>
        <w:tc>
          <w:tcPr>
            <w:tcW w:w="1928" w:type="dxa"/>
          </w:tcPr>
          <w:p w14:paraId="24D7013C" w14:textId="3A3831CE" w:rsidR="00EB720F" w:rsidRPr="00D712AE" w:rsidRDefault="00AA7D51" w:rsidP="00EB5554">
            <w:pPr>
              <w:pStyle w:val="TableText"/>
              <w:rPr>
                <w:lang w:val="en-GB" w:bidi="ar-SA"/>
              </w:rPr>
            </w:pPr>
            <w:r>
              <w:rPr>
                <w:lang w:val="en-GB" w:bidi="ar-SA"/>
              </w:rPr>
              <w:t>29-Feb-2016</w:t>
            </w:r>
          </w:p>
        </w:tc>
        <w:tc>
          <w:tcPr>
            <w:tcW w:w="2610" w:type="dxa"/>
          </w:tcPr>
          <w:p w14:paraId="24D7013D" w14:textId="18DB7B7D" w:rsidR="00EB720F" w:rsidRPr="00D712AE" w:rsidRDefault="00AA7D51" w:rsidP="00EB5554">
            <w:pPr>
              <w:pStyle w:val="TableText"/>
              <w:rPr>
                <w:lang w:val="en-GB" w:bidi="ar-SA"/>
              </w:rPr>
            </w:pPr>
            <w:r>
              <w:rPr>
                <w:lang w:val="en-GB" w:bidi="ar-SA"/>
              </w:rPr>
              <w:t>Penny Poe</w:t>
            </w:r>
          </w:p>
        </w:tc>
        <w:tc>
          <w:tcPr>
            <w:tcW w:w="4982" w:type="dxa"/>
          </w:tcPr>
          <w:p w14:paraId="24D7013E" w14:textId="61BA9148" w:rsidR="00EB720F" w:rsidRPr="00D712AE" w:rsidRDefault="00AA7D51" w:rsidP="00EB5554">
            <w:pPr>
              <w:pStyle w:val="TableText"/>
              <w:rPr>
                <w:lang w:val="en-GB" w:bidi="ar-SA"/>
              </w:rPr>
            </w:pPr>
            <w:r>
              <w:rPr>
                <w:lang w:val="en-GB" w:bidi="ar-SA"/>
              </w:rPr>
              <w:t>Policy Management Review and Approval for TCC Review – Document will only require TCC Approval for Republishing since the changes were minor and did not change the overall context of the Policy</w:t>
            </w:r>
          </w:p>
        </w:tc>
      </w:tr>
      <w:tr w:rsidR="00EB720F" w:rsidRPr="00D712AE" w14:paraId="24D70144" w14:textId="77777777" w:rsidTr="009E23B1">
        <w:tc>
          <w:tcPr>
            <w:tcW w:w="1136" w:type="dxa"/>
          </w:tcPr>
          <w:p w14:paraId="24D70140" w14:textId="0A57C973" w:rsidR="00EB720F" w:rsidRPr="0045372E" w:rsidRDefault="00164F34" w:rsidP="0045372E">
            <w:pPr>
              <w:pStyle w:val="TableText"/>
              <w:jc w:val="center"/>
            </w:pPr>
            <w:r>
              <w:t>4.3</w:t>
            </w:r>
          </w:p>
        </w:tc>
        <w:tc>
          <w:tcPr>
            <w:tcW w:w="1928" w:type="dxa"/>
          </w:tcPr>
          <w:p w14:paraId="24D70141" w14:textId="64D7F945" w:rsidR="00EB720F" w:rsidRPr="00D712AE" w:rsidRDefault="00164F34" w:rsidP="00EB5554">
            <w:pPr>
              <w:pStyle w:val="TableText"/>
              <w:rPr>
                <w:lang w:val="en-GB" w:bidi="ar-SA"/>
              </w:rPr>
            </w:pPr>
            <w:r>
              <w:rPr>
                <w:lang w:val="en-GB" w:bidi="ar-SA"/>
              </w:rPr>
              <w:t>14-Mar-2016</w:t>
            </w:r>
          </w:p>
        </w:tc>
        <w:tc>
          <w:tcPr>
            <w:tcW w:w="2610" w:type="dxa"/>
          </w:tcPr>
          <w:p w14:paraId="24D70142" w14:textId="646783AE" w:rsidR="00EB720F" w:rsidRPr="00D712AE" w:rsidRDefault="00ED5623" w:rsidP="00EB5554">
            <w:pPr>
              <w:pStyle w:val="TableText"/>
              <w:rPr>
                <w:lang w:val="en-GB" w:bidi="ar-SA"/>
              </w:rPr>
            </w:pPr>
            <w:r>
              <w:rPr>
                <w:lang w:val="en-GB" w:bidi="ar-SA"/>
              </w:rPr>
              <w:t>TCC Approved</w:t>
            </w:r>
          </w:p>
        </w:tc>
        <w:tc>
          <w:tcPr>
            <w:tcW w:w="4982" w:type="dxa"/>
          </w:tcPr>
          <w:p w14:paraId="24D70143" w14:textId="7AB05ACA" w:rsidR="00EB720F" w:rsidRPr="00D712AE" w:rsidRDefault="00BB164B" w:rsidP="00ED5623">
            <w:pPr>
              <w:pStyle w:val="TableText"/>
              <w:rPr>
                <w:lang w:val="en-GB" w:bidi="ar-SA"/>
              </w:rPr>
            </w:pPr>
            <w:r>
              <w:rPr>
                <w:lang w:val="en-GB" w:bidi="ar-SA"/>
              </w:rPr>
              <w:t>Approved for republishing</w:t>
            </w:r>
          </w:p>
        </w:tc>
      </w:tr>
      <w:tr w:rsidR="00EB720F" w:rsidRPr="00D712AE" w14:paraId="24D70149" w14:textId="77777777" w:rsidTr="009E23B1">
        <w:tc>
          <w:tcPr>
            <w:tcW w:w="1136" w:type="dxa"/>
          </w:tcPr>
          <w:p w14:paraId="24D70145" w14:textId="2F1555D4" w:rsidR="00EB720F" w:rsidRPr="0045372E" w:rsidRDefault="009E23B1" w:rsidP="0045372E">
            <w:pPr>
              <w:pStyle w:val="TableText"/>
              <w:jc w:val="center"/>
            </w:pPr>
            <w:r>
              <w:t>4.4</w:t>
            </w:r>
          </w:p>
        </w:tc>
        <w:tc>
          <w:tcPr>
            <w:tcW w:w="1928" w:type="dxa"/>
          </w:tcPr>
          <w:p w14:paraId="24D70146" w14:textId="608A7091" w:rsidR="00EB720F" w:rsidRPr="00D712AE" w:rsidRDefault="009E23B1" w:rsidP="00EB5554">
            <w:pPr>
              <w:pStyle w:val="TableText"/>
              <w:rPr>
                <w:lang w:val="en-GB" w:bidi="ar-SA"/>
              </w:rPr>
            </w:pPr>
            <w:r>
              <w:rPr>
                <w:lang w:val="en-GB" w:bidi="ar-SA"/>
              </w:rPr>
              <w:t>07-Mar-2017</w:t>
            </w:r>
          </w:p>
        </w:tc>
        <w:tc>
          <w:tcPr>
            <w:tcW w:w="2610" w:type="dxa"/>
          </w:tcPr>
          <w:p w14:paraId="24D70147" w14:textId="77777777" w:rsidR="00EB720F" w:rsidRPr="00D712AE" w:rsidRDefault="00EB720F" w:rsidP="00EB5554">
            <w:pPr>
              <w:pStyle w:val="TableText"/>
              <w:rPr>
                <w:lang w:val="en-GB" w:bidi="ar-SA"/>
              </w:rPr>
            </w:pPr>
          </w:p>
        </w:tc>
        <w:tc>
          <w:tcPr>
            <w:tcW w:w="4982" w:type="dxa"/>
          </w:tcPr>
          <w:p w14:paraId="24D70148" w14:textId="538C2E37" w:rsidR="00EB720F" w:rsidRPr="00D712AE" w:rsidRDefault="009E23B1" w:rsidP="00EB5554">
            <w:pPr>
              <w:pStyle w:val="TableText"/>
              <w:rPr>
                <w:lang w:val="en-GB" w:bidi="ar-SA"/>
              </w:rPr>
            </w:pPr>
            <w:r>
              <w:rPr>
                <w:lang w:val="en-GB" w:bidi="ar-SA"/>
              </w:rPr>
              <w:t>Checkout for annual review, minor template updates</w:t>
            </w:r>
          </w:p>
        </w:tc>
      </w:tr>
      <w:tr w:rsidR="00EB720F" w:rsidRPr="00D712AE" w14:paraId="24D70153" w14:textId="77777777" w:rsidTr="009E23B1">
        <w:tc>
          <w:tcPr>
            <w:tcW w:w="1136" w:type="dxa"/>
          </w:tcPr>
          <w:p w14:paraId="24D7014F" w14:textId="2478E721" w:rsidR="00EB720F" w:rsidRPr="0045372E" w:rsidRDefault="00012C01" w:rsidP="0045372E">
            <w:pPr>
              <w:pStyle w:val="TableText"/>
              <w:jc w:val="center"/>
            </w:pPr>
            <w:r>
              <w:t>5.0</w:t>
            </w:r>
          </w:p>
        </w:tc>
        <w:tc>
          <w:tcPr>
            <w:tcW w:w="1928" w:type="dxa"/>
          </w:tcPr>
          <w:p w14:paraId="24D70150" w14:textId="6B7C3B11" w:rsidR="00EB720F" w:rsidRPr="00D712AE" w:rsidRDefault="00BB164B" w:rsidP="00EB5554">
            <w:pPr>
              <w:pStyle w:val="TableText"/>
              <w:rPr>
                <w:lang w:val="en-GB" w:bidi="ar-SA"/>
              </w:rPr>
            </w:pPr>
            <w:r>
              <w:t>12-Apr-2017</w:t>
            </w:r>
          </w:p>
        </w:tc>
        <w:tc>
          <w:tcPr>
            <w:tcW w:w="2610" w:type="dxa"/>
          </w:tcPr>
          <w:p w14:paraId="24D70151" w14:textId="018C781B" w:rsidR="00EB720F" w:rsidRPr="00D712AE" w:rsidRDefault="00BB164B" w:rsidP="00EB5554">
            <w:pPr>
              <w:pStyle w:val="TableText"/>
              <w:rPr>
                <w:lang w:val="en-GB" w:bidi="ar-SA"/>
              </w:rPr>
            </w:pPr>
            <w:r>
              <w:rPr>
                <w:lang w:val="en-GB" w:bidi="ar-SA"/>
              </w:rPr>
              <w:t>Kay Lipps</w:t>
            </w:r>
          </w:p>
        </w:tc>
        <w:tc>
          <w:tcPr>
            <w:tcW w:w="4982" w:type="dxa"/>
          </w:tcPr>
          <w:p w14:paraId="24D70152" w14:textId="7AB31F55" w:rsidR="00EB720F" w:rsidRPr="00D712AE" w:rsidRDefault="00BB164B" w:rsidP="00EB5554">
            <w:pPr>
              <w:pStyle w:val="TableText"/>
              <w:rPr>
                <w:lang w:val="en-GB" w:bidi="ar-SA"/>
              </w:rPr>
            </w:pPr>
            <w:r>
              <w:rPr>
                <w:lang w:val="en-GB" w:bidi="ar-SA"/>
              </w:rPr>
              <w:t>Approved for republishing</w:t>
            </w:r>
          </w:p>
        </w:tc>
      </w:tr>
    </w:tbl>
    <w:p w14:paraId="24D70154" w14:textId="77777777" w:rsidR="004918DA" w:rsidRPr="00D10E75" w:rsidRDefault="00D10E75" w:rsidP="006D1F01">
      <w:pPr>
        <w:pStyle w:val="TOCheader"/>
      </w:pPr>
      <w:r w:rsidRPr="00D10E75">
        <w:lastRenderedPageBreak/>
        <w:t xml:space="preserve">Table of </w:t>
      </w:r>
      <w:r w:rsidR="004918DA" w:rsidRPr="00D10E75">
        <w:t>C</w:t>
      </w:r>
      <w:r w:rsidRPr="00D10E75">
        <w:t>ontents</w:t>
      </w:r>
    </w:p>
    <w:p w14:paraId="7B9F320A" w14:textId="77777777" w:rsidR="00BB164B" w:rsidRDefault="004918DA">
      <w:pPr>
        <w:pStyle w:val="TOC1"/>
        <w:tabs>
          <w:tab w:val="left" w:pos="440"/>
          <w:tab w:val="right" w:leader="dot" w:pos="10790"/>
        </w:tabs>
        <w:rPr>
          <w:rFonts w:asciiTheme="minorHAnsi" w:eastAsiaTheme="minorEastAsia" w:hAnsiTheme="minorHAnsi" w:cstheme="minorBidi"/>
          <w:smallCaps w:val="0"/>
          <w:noProof/>
          <w:sz w:val="22"/>
          <w:szCs w:val="22"/>
          <w:lang w:bidi="ar-SA"/>
        </w:rPr>
      </w:pPr>
      <w:r>
        <w:rPr>
          <w:rFonts w:ascii="Verizon Apex Medium" w:hAnsi="Verizon Apex Medium" w:cstheme="minorBidi"/>
          <w:b/>
          <w:sz w:val="24"/>
          <w:szCs w:val="22"/>
          <w:lang w:bidi="ar-SA"/>
        </w:rPr>
        <w:fldChar w:fldCharType="begin"/>
      </w:r>
      <w:r>
        <w:instrText xml:space="preserve"> TOC \o "1-3" \h \z \u </w:instrText>
      </w:r>
      <w:r>
        <w:rPr>
          <w:rFonts w:ascii="Verizon Apex Medium" w:hAnsi="Verizon Apex Medium" w:cstheme="minorBidi"/>
          <w:b/>
          <w:sz w:val="24"/>
          <w:szCs w:val="22"/>
          <w:lang w:bidi="ar-SA"/>
        </w:rPr>
        <w:fldChar w:fldCharType="separate"/>
      </w:r>
      <w:hyperlink w:anchor="_Toc479834791" w:history="1">
        <w:r w:rsidR="00BB164B" w:rsidRPr="00310DC3">
          <w:rPr>
            <w:rStyle w:val="Hyperlink"/>
            <w:noProof/>
          </w:rPr>
          <w:t>1</w:t>
        </w:r>
        <w:r w:rsidR="00BB164B">
          <w:rPr>
            <w:rFonts w:asciiTheme="minorHAnsi" w:eastAsiaTheme="minorEastAsia" w:hAnsiTheme="minorHAnsi" w:cstheme="minorBidi"/>
            <w:smallCaps w:val="0"/>
            <w:noProof/>
            <w:sz w:val="22"/>
            <w:szCs w:val="22"/>
            <w:lang w:bidi="ar-SA"/>
          </w:rPr>
          <w:tab/>
        </w:r>
        <w:r w:rsidR="00BB164B" w:rsidRPr="00310DC3">
          <w:rPr>
            <w:rStyle w:val="Hyperlink"/>
            <w:noProof/>
          </w:rPr>
          <w:t>Overview</w:t>
        </w:r>
        <w:r w:rsidR="00BB164B">
          <w:rPr>
            <w:noProof/>
            <w:webHidden/>
          </w:rPr>
          <w:tab/>
        </w:r>
        <w:r w:rsidR="00BB164B">
          <w:rPr>
            <w:noProof/>
            <w:webHidden/>
          </w:rPr>
          <w:fldChar w:fldCharType="begin"/>
        </w:r>
        <w:r w:rsidR="00BB164B">
          <w:rPr>
            <w:noProof/>
            <w:webHidden/>
          </w:rPr>
          <w:instrText xml:space="preserve"> PAGEREF _Toc479834791 \h </w:instrText>
        </w:r>
        <w:r w:rsidR="00BB164B">
          <w:rPr>
            <w:noProof/>
            <w:webHidden/>
          </w:rPr>
        </w:r>
        <w:r w:rsidR="00BB164B">
          <w:rPr>
            <w:noProof/>
            <w:webHidden/>
          </w:rPr>
          <w:fldChar w:fldCharType="separate"/>
        </w:r>
        <w:r w:rsidR="00BB164B">
          <w:rPr>
            <w:noProof/>
            <w:webHidden/>
          </w:rPr>
          <w:t>1</w:t>
        </w:r>
        <w:r w:rsidR="00BB164B">
          <w:rPr>
            <w:noProof/>
            <w:webHidden/>
          </w:rPr>
          <w:fldChar w:fldCharType="end"/>
        </w:r>
      </w:hyperlink>
    </w:p>
    <w:p w14:paraId="254FA7E4" w14:textId="77777777" w:rsidR="00BB164B" w:rsidRDefault="00B06D32">
      <w:pPr>
        <w:pStyle w:val="TOC2"/>
        <w:rPr>
          <w:rFonts w:asciiTheme="minorHAnsi" w:eastAsiaTheme="minorEastAsia" w:hAnsiTheme="minorHAnsi" w:cstheme="minorBidi"/>
          <w:color w:val="auto"/>
          <w:szCs w:val="22"/>
          <w:lang w:bidi="ar-SA"/>
        </w:rPr>
      </w:pPr>
      <w:hyperlink w:anchor="_Toc479834792" w:history="1">
        <w:r w:rsidR="00BB164B" w:rsidRPr="00310DC3">
          <w:rPr>
            <w:rStyle w:val="Hyperlink"/>
          </w:rPr>
          <w:t>1.1</w:t>
        </w:r>
        <w:r w:rsidR="00BB164B">
          <w:rPr>
            <w:rFonts w:asciiTheme="minorHAnsi" w:eastAsiaTheme="minorEastAsia" w:hAnsiTheme="minorHAnsi" w:cstheme="minorBidi"/>
            <w:color w:val="auto"/>
            <w:szCs w:val="22"/>
            <w:lang w:bidi="ar-SA"/>
          </w:rPr>
          <w:tab/>
        </w:r>
        <w:r w:rsidR="00BB164B" w:rsidRPr="00310DC3">
          <w:rPr>
            <w:rStyle w:val="Hyperlink"/>
          </w:rPr>
          <w:t>Purpose</w:t>
        </w:r>
        <w:r w:rsidR="00BB164B">
          <w:rPr>
            <w:webHidden/>
          </w:rPr>
          <w:tab/>
        </w:r>
        <w:r w:rsidR="00BB164B">
          <w:rPr>
            <w:webHidden/>
          </w:rPr>
          <w:fldChar w:fldCharType="begin"/>
        </w:r>
        <w:r w:rsidR="00BB164B">
          <w:rPr>
            <w:webHidden/>
          </w:rPr>
          <w:instrText xml:space="preserve"> PAGEREF _Toc479834792 \h </w:instrText>
        </w:r>
        <w:r w:rsidR="00BB164B">
          <w:rPr>
            <w:webHidden/>
          </w:rPr>
        </w:r>
        <w:r w:rsidR="00BB164B">
          <w:rPr>
            <w:webHidden/>
          </w:rPr>
          <w:fldChar w:fldCharType="separate"/>
        </w:r>
        <w:r w:rsidR="00BB164B">
          <w:rPr>
            <w:webHidden/>
          </w:rPr>
          <w:t>1</w:t>
        </w:r>
        <w:r w:rsidR="00BB164B">
          <w:rPr>
            <w:webHidden/>
          </w:rPr>
          <w:fldChar w:fldCharType="end"/>
        </w:r>
      </w:hyperlink>
    </w:p>
    <w:p w14:paraId="7BE88BD9" w14:textId="77777777" w:rsidR="00BB164B" w:rsidRDefault="00B06D32">
      <w:pPr>
        <w:pStyle w:val="TOC2"/>
        <w:rPr>
          <w:rFonts w:asciiTheme="minorHAnsi" w:eastAsiaTheme="minorEastAsia" w:hAnsiTheme="minorHAnsi" w:cstheme="minorBidi"/>
          <w:color w:val="auto"/>
          <w:szCs w:val="22"/>
          <w:lang w:bidi="ar-SA"/>
        </w:rPr>
      </w:pPr>
      <w:hyperlink w:anchor="_Toc479834793" w:history="1">
        <w:r w:rsidR="00BB164B" w:rsidRPr="00310DC3">
          <w:rPr>
            <w:rStyle w:val="Hyperlink"/>
          </w:rPr>
          <w:t>1.2</w:t>
        </w:r>
        <w:r w:rsidR="00BB164B">
          <w:rPr>
            <w:rFonts w:asciiTheme="minorHAnsi" w:eastAsiaTheme="minorEastAsia" w:hAnsiTheme="minorHAnsi" w:cstheme="minorBidi"/>
            <w:color w:val="auto"/>
            <w:szCs w:val="22"/>
            <w:lang w:bidi="ar-SA"/>
          </w:rPr>
          <w:tab/>
        </w:r>
        <w:r w:rsidR="00BB164B" w:rsidRPr="00310DC3">
          <w:rPr>
            <w:rStyle w:val="Hyperlink"/>
          </w:rPr>
          <w:t>Sc</w:t>
        </w:r>
        <w:r w:rsidR="00BB164B" w:rsidRPr="00310DC3">
          <w:rPr>
            <w:rStyle w:val="Hyperlink"/>
            <w:spacing w:val="1"/>
          </w:rPr>
          <w:t>o</w:t>
        </w:r>
        <w:r w:rsidR="00BB164B" w:rsidRPr="00310DC3">
          <w:rPr>
            <w:rStyle w:val="Hyperlink"/>
          </w:rPr>
          <w:t>pe</w:t>
        </w:r>
        <w:r w:rsidR="00BB164B">
          <w:rPr>
            <w:webHidden/>
          </w:rPr>
          <w:tab/>
        </w:r>
        <w:r w:rsidR="00BB164B">
          <w:rPr>
            <w:webHidden/>
          </w:rPr>
          <w:fldChar w:fldCharType="begin"/>
        </w:r>
        <w:r w:rsidR="00BB164B">
          <w:rPr>
            <w:webHidden/>
          </w:rPr>
          <w:instrText xml:space="preserve"> PAGEREF _Toc479834793 \h </w:instrText>
        </w:r>
        <w:r w:rsidR="00BB164B">
          <w:rPr>
            <w:webHidden/>
          </w:rPr>
        </w:r>
        <w:r w:rsidR="00BB164B">
          <w:rPr>
            <w:webHidden/>
          </w:rPr>
          <w:fldChar w:fldCharType="separate"/>
        </w:r>
        <w:r w:rsidR="00BB164B">
          <w:rPr>
            <w:webHidden/>
          </w:rPr>
          <w:t>1</w:t>
        </w:r>
        <w:r w:rsidR="00BB164B">
          <w:rPr>
            <w:webHidden/>
          </w:rPr>
          <w:fldChar w:fldCharType="end"/>
        </w:r>
      </w:hyperlink>
    </w:p>
    <w:p w14:paraId="234A029D" w14:textId="77777777" w:rsidR="00BB164B" w:rsidRDefault="00B06D32">
      <w:pPr>
        <w:pStyle w:val="TOC3"/>
        <w:tabs>
          <w:tab w:val="left" w:pos="1320"/>
          <w:tab w:val="right" w:leader="dot" w:pos="10790"/>
        </w:tabs>
        <w:rPr>
          <w:rFonts w:asciiTheme="minorHAnsi" w:eastAsiaTheme="minorEastAsia" w:hAnsiTheme="minorHAnsi" w:cstheme="minorBidi"/>
          <w:noProof/>
          <w:szCs w:val="22"/>
          <w:lang w:bidi="ar-SA"/>
        </w:rPr>
      </w:pPr>
      <w:hyperlink w:anchor="_Toc479834794" w:history="1">
        <w:r w:rsidR="00BB164B" w:rsidRPr="00310DC3">
          <w:rPr>
            <w:rStyle w:val="Hyperlink"/>
            <w:noProof/>
          </w:rPr>
          <w:t>1.2.1</w:t>
        </w:r>
        <w:r w:rsidR="00BB164B">
          <w:rPr>
            <w:rFonts w:asciiTheme="minorHAnsi" w:eastAsiaTheme="minorEastAsia" w:hAnsiTheme="minorHAnsi" w:cstheme="minorBidi"/>
            <w:noProof/>
            <w:szCs w:val="22"/>
            <w:lang w:bidi="ar-SA"/>
          </w:rPr>
          <w:tab/>
        </w:r>
        <w:r w:rsidR="00BB164B" w:rsidRPr="00310DC3">
          <w:rPr>
            <w:rStyle w:val="Hyperlink"/>
            <w:noProof/>
          </w:rPr>
          <w:t>Personnel Covered</w:t>
        </w:r>
        <w:r w:rsidR="00BB164B">
          <w:rPr>
            <w:noProof/>
            <w:webHidden/>
          </w:rPr>
          <w:tab/>
        </w:r>
        <w:r w:rsidR="00BB164B">
          <w:rPr>
            <w:noProof/>
            <w:webHidden/>
          </w:rPr>
          <w:fldChar w:fldCharType="begin"/>
        </w:r>
        <w:r w:rsidR="00BB164B">
          <w:rPr>
            <w:noProof/>
            <w:webHidden/>
          </w:rPr>
          <w:instrText xml:space="preserve"> PAGEREF _Toc479834794 \h </w:instrText>
        </w:r>
        <w:r w:rsidR="00BB164B">
          <w:rPr>
            <w:noProof/>
            <w:webHidden/>
          </w:rPr>
        </w:r>
        <w:r w:rsidR="00BB164B">
          <w:rPr>
            <w:noProof/>
            <w:webHidden/>
          </w:rPr>
          <w:fldChar w:fldCharType="separate"/>
        </w:r>
        <w:r w:rsidR="00BB164B">
          <w:rPr>
            <w:noProof/>
            <w:webHidden/>
          </w:rPr>
          <w:t>1</w:t>
        </w:r>
        <w:r w:rsidR="00BB164B">
          <w:rPr>
            <w:noProof/>
            <w:webHidden/>
          </w:rPr>
          <w:fldChar w:fldCharType="end"/>
        </w:r>
      </w:hyperlink>
    </w:p>
    <w:p w14:paraId="69530165" w14:textId="77777777" w:rsidR="00BB164B" w:rsidRDefault="00B06D32">
      <w:pPr>
        <w:pStyle w:val="TOC3"/>
        <w:tabs>
          <w:tab w:val="left" w:pos="1320"/>
          <w:tab w:val="right" w:leader="dot" w:pos="10790"/>
        </w:tabs>
        <w:rPr>
          <w:rFonts w:asciiTheme="minorHAnsi" w:eastAsiaTheme="minorEastAsia" w:hAnsiTheme="minorHAnsi" w:cstheme="minorBidi"/>
          <w:noProof/>
          <w:szCs w:val="22"/>
          <w:lang w:bidi="ar-SA"/>
        </w:rPr>
      </w:pPr>
      <w:hyperlink w:anchor="_Toc479834795" w:history="1">
        <w:r w:rsidR="00BB164B" w:rsidRPr="00310DC3">
          <w:rPr>
            <w:rStyle w:val="Hyperlink"/>
            <w:noProof/>
          </w:rPr>
          <w:t>1.2.2</w:t>
        </w:r>
        <w:r w:rsidR="00BB164B">
          <w:rPr>
            <w:rFonts w:asciiTheme="minorHAnsi" w:eastAsiaTheme="minorEastAsia" w:hAnsiTheme="minorHAnsi" w:cstheme="minorBidi"/>
            <w:noProof/>
            <w:szCs w:val="22"/>
            <w:lang w:bidi="ar-SA"/>
          </w:rPr>
          <w:tab/>
        </w:r>
        <w:r w:rsidR="00BB164B" w:rsidRPr="00310DC3">
          <w:rPr>
            <w:rStyle w:val="Hyperlink"/>
            <w:noProof/>
          </w:rPr>
          <w:t>Alignment with Verizon CPS-810, CPI-810, and other Corporate Policies</w:t>
        </w:r>
        <w:r w:rsidR="00BB164B">
          <w:rPr>
            <w:noProof/>
            <w:webHidden/>
          </w:rPr>
          <w:tab/>
        </w:r>
        <w:r w:rsidR="00BB164B">
          <w:rPr>
            <w:noProof/>
            <w:webHidden/>
          </w:rPr>
          <w:fldChar w:fldCharType="begin"/>
        </w:r>
        <w:r w:rsidR="00BB164B">
          <w:rPr>
            <w:noProof/>
            <w:webHidden/>
          </w:rPr>
          <w:instrText xml:space="preserve"> PAGEREF _Toc479834795 \h </w:instrText>
        </w:r>
        <w:r w:rsidR="00BB164B">
          <w:rPr>
            <w:noProof/>
            <w:webHidden/>
          </w:rPr>
        </w:r>
        <w:r w:rsidR="00BB164B">
          <w:rPr>
            <w:noProof/>
            <w:webHidden/>
          </w:rPr>
          <w:fldChar w:fldCharType="separate"/>
        </w:r>
        <w:r w:rsidR="00BB164B">
          <w:rPr>
            <w:noProof/>
            <w:webHidden/>
          </w:rPr>
          <w:t>1</w:t>
        </w:r>
        <w:r w:rsidR="00BB164B">
          <w:rPr>
            <w:noProof/>
            <w:webHidden/>
          </w:rPr>
          <w:fldChar w:fldCharType="end"/>
        </w:r>
      </w:hyperlink>
    </w:p>
    <w:p w14:paraId="30698105" w14:textId="77777777" w:rsidR="00BB164B" w:rsidRDefault="00B06D32">
      <w:pPr>
        <w:pStyle w:val="TOC3"/>
        <w:tabs>
          <w:tab w:val="left" w:pos="1320"/>
          <w:tab w:val="right" w:leader="dot" w:pos="10790"/>
        </w:tabs>
        <w:rPr>
          <w:rFonts w:asciiTheme="minorHAnsi" w:eastAsiaTheme="minorEastAsia" w:hAnsiTheme="minorHAnsi" w:cstheme="minorBidi"/>
          <w:noProof/>
          <w:szCs w:val="22"/>
          <w:lang w:bidi="ar-SA"/>
        </w:rPr>
      </w:pPr>
      <w:hyperlink w:anchor="_Toc479834796" w:history="1">
        <w:r w:rsidR="00BB164B" w:rsidRPr="00310DC3">
          <w:rPr>
            <w:rStyle w:val="Hyperlink"/>
            <w:noProof/>
          </w:rPr>
          <w:t>1.2.3</w:t>
        </w:r>
        <w:r w:rsidR="00BB164B">
          <w:rPr>
            <w:rFonts w:asciiTheme="minorHAnsi" w:eastAsiaTheme="minorEastAsia" w:hAnsiTheme="minorHAnsi" w:cstheme="minorBidi"/>
            <w:noProof/>
            <w:szCs w:val="22"/>
            <w:lang w:bidi="ar-SA"/>
          </w:rPr>
          <w:tab/>
        </w:r>
        <w:r w:rsidR="00BB164B" w:rsidRPr="00310DC3">
          <w:rPr>
            <w:rStyle w:val="Hyperlink"/>
            <w:noProof/>
          </w:rPr>
          <w:t>Environments Covered</w:t>
        </w:r>
        <w:r w:rsidR="00BB164B">
          <w:rPr>
            <w:noProof/>
            <w:webHidden/>
          </w:rPr>
          <w:tab/>
        </w:r>
        <w:r w:rsidR="00BB164B">
          <w:rPr>
            <w:noProof/>
            <w:webHidden/>
          </w:rPr>
          <w:fldChar w:fldCharType="begin"/>
        </w:r>
        <w:r w:rsidR="00BB164B">
          <w:rPr>
            <w:noProof/>
            <w:webHidden/>
          </w:rPr>
          <w:instrText xml:space="preserve"> PAGEREF _Toc479834796 \h </w:instrText>
        </w:r>
        <w:r w:rsidR="00BB164B">
          <w:rPr>
            <w:noProof/>
            <w:webHidden/>
          </w:rPr>
        </w:r>
        <w:r w:rsidR="00BB164B">
          <w:rPr>
            <w:noProof/>
            <w:webHidden/>
          </w:rPr>
          <w:fldChar w:fldCharType="separate"/>
        </w:r>
        <w:r w:rsidR="00BB164B">
          <w:rPr>
            <w:noProof/>
            <w:webHidden/>
          </w:rPr>
          <w:t>1</w:t>
        </w:r>
        <w:r w:rsidR="00BB164B">
          <w:rPr>
            <w:noProof/>
            <w:webHidden/>
          </w:rPr>
          <w:fldChar w:fldCharType="end"/>
        </w:r>
      </w:hyperlink>
    </w:p>
    <w:p w14:paraId="5A8763EC" w14:textId="77777777" w:rsidR="00BB164B" w:rsidRDefault="00B06D32">
      <w:pPr>
        <w:pStyle w:val="TOC1"/>
        <w:tabs>
          <w:tab w:val="left" w:pos="440"/>
          <w:tab w:val="right" w:leader="dot" w:pos="10790"/>
        </w:tabs>
        <w:rPr>
          <w:rFonts w:asciiTheme="minorHAnsi" w:eastAsiaTheme="minorEastAsia" w:hAnsiTheme="minorHAnsi" w:cstheme="minorBidi"/>
          <w:smallCaps w:val="0"/>
          <w:noProof/>
          <w:sz w:val="22"/>
          <w:szCs w:val="22"/>
          <w:lang w:bidi="ar-SA"/>
        </w:rPr>
      </w:pPr>
      <w:hyperlink w:anchor="_Toc479834797" w:history="1">
        <w:r w:rsidR="00BB164B" w:rsidRPr="00310DC3">
          <w:rPr>
            <w:rStyle w:val="Hyperlink"/>
            <w:noProof/>
          </w:rPr>
          <w:t>2</w:t>
        </w:r>
        <w:r w:rsidR="00BB164B">
          <w:rPr>
            <w:rFonts w:asciiTheme="minorHAnsi" w:eastAsiaTheme="minorEastAsia" w:hAnsiTheme="minorHAnsi" w:cstheme="minorBidi"/>
            <w:smallCaps w:val="0"/>
            <w:noProof/>
            <w:sz w:val="22"/>
            <w:szCs w:val="22"/>
            <w:lang w:bidi="ar-SA"/>
          </w:rPr>
          <w:tab/>
        </w:r>
        <w:r w:rsidR="00BB164B" w:rsidRPr="00310DC3">
          <w:rPr>
            <w:rStyle w:val="Hyperlink"/>
            <w:noProof/>
          </w:rPr>
          <w:t>Policy</w:t>
        </w:r>
        <w:r w:rsidR="00BB164B">
          <w:rPr>
            <w:noProof/>
            <w:webHidden/>
          </w:rPr>
          <w:tab/>
        </w:r>
        <w:r w:rsidR="00BB164B">
          <w:rPr>
            <w:noProof/>
            <w:webHidden/>
          </w:rPr>
          <w:fldChar w:fldCharType="begin"/>
        </w:r>
        <w:r w:rsidR="00BB164B">
          <w:rPr>
            <w:noProof/>
            <w:webHidden/>
          </w:rPr>
          <w:instrText xml:space="preserve"> PAGEREF _Toc479834797 \h </w:instrText>
        </w:r>
        <w:r w:rsidR="00BB164B">
          <w:rPr>
            <w:noProof/>
            <w:webHidden/>
          </w:rPr>
        </w:r>
        <w:r w:rsidR="00BB164B">
          <w:rPr>
            <w:noProof/>
            <w:webHidden/>
          </w:rPr>
          <w:fldChar w:fldCharType="separate"/>
        </w:r>
        <w:r w:rsidR="00BB164B">
          <w:rPr>
            <w:noProof/>
            <w:webHidden/>
          </w:rPr>
          <w:t>2</w:t>
        </w:r>
        <w:r w:rsidR="00BB164B">
          <w:rPr>
            <w:noProof/>
            <w:webHidden/>
          </w:rPr>
          <w:fldChar w:fldCharType="end"/>
        </w:r>
      </w:hyperlink>
    </w:p>
    <w:p w14:paraId="17113D0A" w14:textId="77777777" w:rsidR="00BB164B" w:rsidRDefault="00B06D32">
      <w:pPr>
        <w:pStyle w:val="TOC2"/>
        <w:rPr>
          <w:rFonts w:asciiTheme="minorHAnsi" w:eastAsiaTheme="minorEastAsia" w:hAnsiTheme="minorHAnsi" w:cstheme="minorBidi"/>
          <w:color w:val="auto"/>
          <w:szCs w:val="22"/>
          <w:lang w:bidi="ar-SA"/>
        </w:rPr>
      </w:pPr>
      <w:hyperlink w:anchor="_Toc479834798" w:history="1">
        <w:r w:rsidR="00BB164B" w:rsidRPr="00310DC3">
          <w:rPr>
            <w:rStyle w:val="Hyperlink"/>
          </w:rPr>
          <w:t>2.1</w:t>
        </w:r>
        <w:r w:rsidR="00BB164B">
          <w:rPr>
            <w:rFonts w:asciiTheme="minorHAnsi" w:eastAsiaTheme="minorEastAsia" w:hAnsiTheme="minorHAnsi" w:cstheme="minorBidi"/>
            <w:color w:val="auto"/>
            <w:szCs w:val="22"/>
            <w:lang w:bidi="ar-SA"/>
          </w:rPr>
          <w:tab/>
        </w:r>
        <w:r w:rsidR="00BB164B" w:rsidRPr="00310DC3">
          <w:rPr>
            <w:rStyle w:val="Hyperlink"/>
          </w:rPr>
          <w:t>Requests for Change Policies</w:t>
        </w:r>
        <w:r w:rsidR="00BB164B">
          <w:rPr>
            <w:webHidden/>
          </w:rPr>
          <w:tab/>
        </w:r>
        <w:r w:rsidR="00BB164B">
          <w:rPr>
            <w:webHidden/>
          </w:rPr>
          <w:fldChar w:fldCharType="begin"/>
        </w:r>
        <w:r w:rsidR="00BB164B">
          <w:rPr>
            <w:webHidden/>
          </w:rPr>
          <w:instrText xml:space="preserve"> PAGEREF _Toc479834798 \h </w:instrText>
        </w:r>
        <w:r w:rsidR="00BB164B">
          <w:rPr>
            <w:webHidden/>
          </w:rPr>
        </w:r>
        <w:r w:rsidR="00BB164B">
          <w:rPr>
            <w:webHidden/>
          </w:rPr>
          <w:fldChar w:fldCharType="separate"/>
        </w:r>
        <w:r w:rsidR="00BB164B">
          <w:rPr>
            <w:webHidden/>
          </w:rPr>
          <w:t>2</w:t>
        </w:r>
        <w:r w:rsidR="00BB164B">
          <w:rPr>
            <w:webHidden/>
          </w:rPr>
          <w:fldChar w:fldCharType="end"/>
        </w:r>
      </w:hyperlink>
    </w:p>
    <w:p w14:paraId="0B5F561E" w14:textId="77777777" w:rsidR="00BB164B" w:rsidRDefault="00B06D32">
      <w:pPr>
        <w:pStyle w:val="TOC2"/>
        <w:rPr>
          <w:rFonts w:asciiTheme="minorHAnsi" w:eastAsiaTheme="minorEastAsia" w:hAnsiTheme="minorHAnsi" w:cstheme="minorBidi"/>
          <w:color w:val="auto"/>
          <w:szCs w:val="22"/>
          <w:lang w:bidi="ar-SA"/>
        </w:rPr>
      </w:pPr>
      <w:hyperlink w:anchor="_Toc479834799" w:history="1">
        <w:r w:rsidR="00BB164B" w:rsidRPr="00310DC3">
          <w:rPr>
            <w:rStyle w:val="Hyperlink"/>
          </w:rPr>
          <w:t>2.2</w:t>
        </w:r>
        <w:r w:rsidR="00BB164B">
          <w:rPr>
            <w:rFonts w:asciiTheme="minorHAnsi" w:eastAsiaTheme="minorEastAsia" w:hAnsiTheme="minorHAnsi" w:cstheme="minorBidi"/>
            <w:color w:val="auto"/>
            <w:szCs w:val="22"/>
            <w:lang w:bidi="ar-SA"/>
          </w:rPr>
          <w:tab/>
        </w:r>
        <w:r w:rsidR="00BB164B" w:rsidRPr="00310DC3">
          <w:rPr>
            <w:rStyle w:val="Hyperlink"/>
          </w:rPr>
          <w:t>Prioritization Policies</w:t>
        </w:r>
        <w:r w:rsidR="00BB164B">
          <w:rPr>
            <w:webHidden/>
          </w:rPr>
          <w:tab/>
        </w:r>
        <w:r w:rsidR="00BB164B">
          <w:rPr>
            <w:webHidden/>
          </w:rPr>
          <w:fldChar w:fldCharType="begin"/>
        </w:r>
        <w:r w:rsidR="00BB164B">
          <w:rPr>
            <w:webHidden/>
          </w:rPr>
          <w:instrText xml:space="preserve"> PAGEREF _Toc479834799 \h </w:instrText>
        </w:r>
        <w:r w:rsidR="00BB164B">
          <w:rPr>
            <w:webHidden/>
          </w:rPr>
        </w:r>
        <w:r w:rsidR="00BB164B">
          <w:rPr>
            <w:webHidden/>
          </w:rPr>
          <w:fldChar w:fldCharType="separate"/>
        </w:r>
        <w:r w:rsidR="00BB164B">
          <w:rPr>
            <w:webHidden/>
          </w:rPr>
          <w:t>2</w:t>
        </w:r>
        <w:r w:rsidR="00BB164B">
          <w:rPr>
            <w:webHidden/>
          </w:rPr>
          <w:fldChar w:fldCharType="end"/>
        </w:r>
      </w:hyperlink>
    </w:p>
    <w:p w14:paraId="63777A30" w14:textId="77777777" w:rsidR="00BB164B" w:rsidRDefault="00B06D32">
      <w:pPr>
        <w:pStyle w:val="TOC2"/>
        <w:rPr>
          <w:rFonts w:asciiTheme="minorHAnsi" w:eastAsiaTheme="minorEastAsia" w:hAnsiTheme="minorHAnsi" w:cstheme="minorBidi"/>
          <w:color w:val="auto"/>
          <w:szCs w:val="22"/>
          <w:lang w:bidi="ar-SA"/>
        </w:rPr>
      </w:pPr>
      <w:hyperlink w:anchor="_Toc479834800" w:history="1">
        <w:r w:rsidR="00BB164B" w:rsidRPr="00310DC3">
          <w:rPr>
            <w:rStyle w:val="Hyperlink"/>
          </w:rPr>
          <w:t>2.3</w:t>
        </w:r>
        <w:r w:rsidR="00BB164B">
          <w:rPr>
            <w:rFonts w:asciiTheme="minorHAnsi" w:eastAsiaTheme="minorEastAsia" w:hAnsiTheme="minorHAnsi" w:cstheme="minorBidi"/>
            <w:color w:val="auto"/>
            <w:szCs w:val="22"/>
            <w:lang w:bidi="ar-SA"/>
          </w:rPr>
          <w:tab/>
        </w:r>
        <w:r w:rsidR="00BB164B" w:rsidRPr="00310DC3">
          <w:rPr>
            <w:rStyle w:val="Hyperlink"/>
          </w:rPr>
          <w:t>Change Approval Policies</w:t>
        </w:r>
        <w:r w:rsidR="00BB164B">
          <w:rPr>
            <w:webHidden/>
          </w:rPr>
          <w:tab/>
        </w:r>
        <w:r w:rsidR="00BB164B">
          <w:rPr>
            <w:webHidden/>
          </w:rPr>
          <w:fldChar w:fldCharType="begin"/>
        </w:r>
        <w:r w:rsidR="00BB164B">
          <w:rPr>
            <w:webHidden/>
          </w:rPr>
          <w:instrText xml:space="preserve"> PAGEREF _Toc479834800 \h </w:instrText>
        </w:r>
        <w:r w:rsidR="00BB164B">
          <w:rPr>
            <w:webHidden/>
          </w:rPr>
        </w:r>
        <w:r w:rsidR="00BB164B">
          <w:rPr>
            <w:webHidden/>
          </w:rPr>
          <w:fldChar w:fldCharType="separate"/>
        </w:r>
        <w:r w:rsidR="00BB164B">
          <w:rPr>
            <w:webHidden/>
          </w:rPr>
          <w:t>3</w:t>
        </w:r>
        <w:r w:rsidR="00BB164B">
          <w:rPr>
            <w:webHidden/>
          </w:rPr>
          <w:fldChar w:fldCharType="end"/>
        </w:r>
      </w:hyperlink>
    </w:p>
    <w:p w14:paraId="7997739A" w14:textId="77777777" w:rsidR="00BB164B" w:rsidRDefault="00B06D32">
      <w:pPr>
        <w:pStyle w:val="TOC2"/>
        <w:rPr>
          <w:rFonts w:asciiTheme="minorHAnsi" w:eastAsiaTheme="minorEastAsia" w:hAnsiTheme="minorHAnsi" w:cstheme="minorBidi"/>
          <w:color w:val="auto"/>
          <w:szCs w:val="22"/>
          <w:lang w:bidi="ar-SA"/>
        </w:rPr>
      </w:pPr>
      <w:hyperlink w:anchor="_Toc479834801" w:history="1">
        <w:r w:rsidR="00BB164B" w:rsidRPr="00310DC3">
          <w:rPr>
            <w:rStyle w:val="Hyperlink"/>
          </w:rPr>
          <w:t>2.4</w:t>
        </w:r>
        <w:r w:rsidR="00BB164B">
          <w:rPr>
            <w:rFonts w:asciiTheme="minorHAnsi" w:eastAsiaTheme="minorEastAsia" w:hAnsiTheme="minorHAnsi" w:cstheme="minorBidi"/>
            <w:color w:val="auto"/>
            <w:szCs w:val="22"/>
            <w:lang w:bidi="ar-SA"/>
          </w:rPr>
          <w:tab/>
        </w:r>
        <w:r w:rsidR="00BB164B" w:rsidRPr="00310DC3">
          <w:rPr>
            <w:rStyle w:val="Hyperlink"/>
          </w:rPr>
          <w:t>Change Scheduling Policies</w:t>
        </w:r>
        <w:r w:rsidR="00BB164B">
          <w:rPr>
            <w:webHidden/>
          </w:rPr>
          <w:tab/>
        </w:r>
        <w:r w:rsidR="00BB164B">
          <w:rPr>
            <w:webHidden/>
          </w:rPr>
          <w:fldChar w:fldCharType="begin"/>
        </w:r>
        <w:r w:rsidR="00BB164B">
          <w:rPr>
            <w:webHidden/>
          </w:rPr>
          <w:instrText xml:space="preserve"> PAGEREF _Toc479834801 \h </w:instrText>
        </w:r>
        <w:r w:rsidR="00BB164B">
          <w:rPr>
            <w:webHidden/>
          </w:rPr>
        </w:r>
        <w:r w:rsidR="00BB164B">
          <w:rPr>
            <w:webHidden/>
          </w:rPr>
          <w:fldChar w:fldCharType="separate"/>
        </w:r>
        <w:r w:rsidR="00BB164B">
          <w:rPr>
            <w:webHidden/>
          </w:rPr>
          <w:t>3</w:t>
        </w:r>
        <w:r w:rsidR="00BB164B">
          <w:rPr>
            <w:webHidden/>
          </w:rPr>
          <w:fldChar w:fldCharType="end"/>
        </w:r>
      </w:hyperlink>
    </w:p>
    <w:p w14:paraId="423AD7ED" w14:textId="77777777" w:rsidR="00BB164B" w:rsidRDefault="00B06D32">
      <w:pPr>
        <w:pStyle w:val="TOC2"/>
        <w:rPr>
          <w:rFonts w:asciiTheme="minorHAnsi" w:eastAsiaTheme="minorEastAsia" w:hAnsiTheme="minorHAnsi" w:cstheme="minorBidi"/>
          <w:color w:val="auto"/>
          <w:szCs w:val="22"/>
          <w:lang w:bidi="ar-SA"/>
        </w:rPr>
      </w:pPr>
      <w:hyperlink w:anchor="_Toc479834802" w:history="1">
        <w:r w:rsidR="00BB164B" w:rsidRPr="00310DC3">
          <w:rPr>
            <w:rStyle w:val="Hyperlink"/>
          </w:rPr>
          <w:t>2.5</w:t>
        </w:r>
        <w:r w:rsidR="00BB164B">
          <w:rPr>
            <w:rFonts w:asciiTheme="minorHAnsi" w:eastAsiaTheme="minorEastAsia" w:hAnsiTheme="minorHAnsi" w:cstheme="minorBidi"/>
            <w:color w:val="auto"/>
            <w:szCs w:val="22"/>
            <w:lang w:bidi="ar-SA"/>
          </w:rPr>
          <w:tab/>
        </w:r>
        <w:r w:rsidR="00BB164B" w:rsidRPr="00310DC3">
          <w:rPr>
            <w:rStyle w:val="Hyperlink"/>
          </w:rPr>
          <w:t>Release and Notification Policies</w:t>
        </w:r>
        <w:r w:rsidR="00BB164B">
          <w:rPr>
            <w:webHidden/>
          </w:rPr>
          <w:tab/>
        </w:r>
        <w:r w:rsidR="00BB164B">
          <w:rPr>
            <w:webHidden/>
          </w:rPr>
          <w:fldChar w:fldCharType="begin"/>
        </w:r>
        <w:r w:rsidR="00BB164B">
          <w:rPr>
            <w:webHidden/>
          </w:rPr>
          <w:instrText xml:space="preserve"> PAGEREF _Toc479834802 \h </w:instrText>
        </w:r>
        <w:r w:rsidR="00BB164B">
          <w:rPr>
            <w:webHidden/>
          </w:rPr>
        </w:r>
        <w:r w:rsidR="00BB164B">
          <w:rPr>
            <w:webHidden/>
          </w:rPr>
          <w:fldChar w:fldCharType="separate"/>
        </w:r>
        <w:r w:rsidR="00BB164B">
          <w:rPr>
            <w:webHidden/>
          </w:rPr>
          <w:t>3</w:t>
        </w:r>
        <w:r w:rsidR="00BB164B">
          <w:rPr>
            <w:webHidden/>
          </w:rPr>
          <w:fldChar w:fldCharType="end"/>
        </w:r>
      </w:hyperlink>
    </w:p>
    <w:p w14:paraId="667A7809" w14:textId="77777777" w:rsidR="00BB164B" w:rsidRDefault="00B06D32">
      <w:pPr>
        <w:pStyle w:val="TOC2"/>
        <w:rPr>
          <w:rFonts w:asciiTheme="minorHAnsi" w:eastAsiaTheme="minorEastAsia" w:hAnsiTheme="minorHAnsi" w:cstheme="minorBidi"/>
          <w:color w:val="auto"/>
          <w:szCs w:val="22"/>
          <w:lang w:bidi="ar-SA"/>
        </w:rPr>
      </w:pPr>
      <w:hyperlink w:anchor="_Toc479834803" w:history="1">
        <w:r w:rsidR="00BB164B" w:rsidRPr="00310DC3">
          <w:rPr>
            <w:rStyle w:val="Hyperlink"/>
          </w:rPr>
          <w:t>2.6</w:t>
        </w:r>
        <w:r w:rsidR="00BB164B">
          <w:rPr>
            <w:rFonts w:asciiTheme="minorHAnsi" w:eastAsiaTheme="minorEastAsia" w:hAnsiTheme="minorHAnsi" w:cstheme="minorBidi"/>
            <w:color w:val="auto"/>
            <w:szCs w:val="22"/>
            <w:lang w:bidi="ar-SA"/>
          </w:rPr>
          <w:tab/>
        </w:r>
        <w:r w:rsidR="00BB164B" w:rsidRPr="00310DC3">
          <w:rPr>
            <w:rStyle w:val="Hyperlink"/>
          </w:rPr>
          <w:t>Testing and Rollback Policies</w:t>
        </w:r>
        <w:r w:rsidR="00BB164B">
          <w:rPr>
            <w:webHidden/>
          </w:rPr>
          <w:tab/>
        </w:r>
        <w:r w:rsidR="00BB164B">
          <w:rPr>
            <w:webHidden/>
          </w:rPr>
          <w:fldChar w:fldCharType="begin"/>
        </w:r>
        <w:r w:rsidR="00BB164B">
          <w:rPr>
            <w:webHidden/>
          </w:rPr>
          <w:instrText xml:space="preserve"> PAGEREF _Toc479834803 \h </w:instrText>
        </w:r>
        <w:r w:rsidR="00BB164B">
          <w:rPr>
            <w:webHidden/>
          </w:rPr>
        </w:r>
        <w:r w:rsidR="00BB164B">
          <w:rPr>
            <w:webHidden/>
          </w:rPr>
          <w:fldChar w:fldCharType="separate"/>
        </w:r>
        <w:r w:rsidR="00BB164B">
          <w:rPr>
            <w:webHidden/>
          </w:rPr>
          <w:t>4</w:t>
        </w:r>
        <w:r w:rsidR="00BB164B">
          <w:rPr>
            <w:webHidden/>
          </w:rPr>
          <w:fldChar w:fldCharType="end"/>
        </w:r>
      </w:hyperlink>
    </w:p>
    <w:p w14:paraId="035BE26A" w14:textId="77777777" w:rsidR="00BB164B" w:rsidRDefault="00B06D32">
      <w:pPr>
        <w:pStyle w:val="TOC2"/>
        <w:rPr>
          <w:rFonts w:asciiTheme="minorHAnsi" w:eastAsiaTheme="minorEastAsia" w:hAnsiTheme="minorHAnsi" w:cstheme="minorBidi"/>
          <w:color w:val="auto"/>
          <w:szCs w:val="22"/>
          <w:lang w:bidi="ar-SA"/>
        </w:rPr>
      </w:pPr>
      <w:hyperlink w:anchor="_Toc479834804" w:history="1">
        <w:r w:rsidR="00BB164B" w:rsidRPr="00310DC3">
          <w:rPr>
            <w:rStyle w:val="Hyperlink"/>
          </w:rPr>
          <w:t>2.7</w:t>
        </w:r>
        <w:r w:rsidR="00BB164B">
          <w:rPr>
            <w:rFonts w:asciiTheme="minorHAnsi" w:eastAsiaTheme="minorEastAsia" w:hAnsiTheme="minorHAnsi" w:cstheme="minorBidi"/>
            <w:color w:val="auto"/>
            <w:szCs w:val="22"/>
            <w:lang w:bidi="ar-SA"/>
          </w:rPr>
          <w:tab/>
        </w:r>
        <w:r w:rsidR="00BB164B" w:rsidRPr="00310DC3">
          <w:rPr>
            <w:rStyle w:val="Hyperlink"/>
          </w:rPr>
          <w:t>Change Implementation Policies</w:t>
        </w:r>
        <w:r w:rsidR="00BB164B">
          <w:rPr>
            <w:webHidden/>
          </w:rPr>
          <w:tab/>
        </w:r>
        <w:r w:rsidR="00BB164B">
          <w:rPr>
            <w:webHidden/>
          </w:rPr>
          <w:fldChar w:fldCharType="begin"/>
        </w:r>
        <w:r w:rsidR="00BB164B">
          <w:rPr>
            <w:webHidden/>
          </w:rPr>
          <w:instrText xml:space="preserve"> PAGEREF _Toc479834804 \h </w:instrText>
        </w:r>
        <w:r w:rsidR="00BB164B">
          <w:rPr>
            <w:webHidden/>
          </w:rPr>
        </w:r>
        <w:r w:rsidR="00BB164B">
          <w:rPr>
            <w:webHidden/>
          </w:rPr>
          <w:fldChar w:fldCharType="separate"/>
        </w:r>
        <w:r w:rsidR="00BB164B">
          <w:rPr>
            <w:webHidden/>
          </w:rPr>
          <w:t>4</w:t>
        </w:r>
        <w:r w:rsidR="00BB164B">
          <w:rPr>
            <w:webHidden/>
          </w:rPr>
          <w:fldChar w:fldCharType="end"/>
        </w:r>
      </w:hyperlink>
    </w:p>
    <w:p w14:paraId="7709BA9F" w14:textId="77777777" w:rsidR="00BB164B" w:rsidRDefault="00B06D32">
      <w:pPr>
        <w:pStyle w:val="TOC2"/>
        <w:rPr>
          <w:rFonts w:asciiTheme="minorHAnsi" w:eastAsiaTheme="minorEastAsia" w:hAnsiTheme="minorHAnsi" w:cstheme="minorBidi"/>
          <w:color w:val="auto"/>
          <w:szCs w:val="22"/>
          <w:lang w:bidi="ar-SA"/>
        </w:rPr>
      </w:pPr>
      <w:hyperlink w:anchor="_Toc479834805" w:history="1">
        <w:r w:rsidR="00BB164B" w:rsidRPr="00310DC3">
          <w:rPr>
            <w:rStyle w:val="Hyperlink"/>
          </w:rPr>
          <w:t>2.8</w:t>
        </w:r>
        <w:r w:rsidR="00BB164B">
          <w:rPr>
            <w:rFonts w:asciiTheme="minorHAnsi" w:eastAsiaTheme="minorEastAsia" w:hAnsiTheme="minorHAnsi" w:cstheme="minorBidi"/>
            <w:color w:val="auto"/>
            <w:szCs w:val="22"/>
            <w:lang w:bidi="ar-SA"/>
          </w:rPr>
          <w:tab/>
        </w:r>
        <w:r w:rsidR="00BB164B" w:rsidRPr="00310DC3">
          <w:rPr>
            <w:rStyle w:val="Hyperlink"/>
          </w:rPr>
          <w:t>Post-Change Documentation and Reporting Policies</w:t>
        </w:r>
        <w:r w:rsidR="00BB164B">
          <w:rPr>
            <w:webHidden/>
          </w:rPr>
          <w:tab/>
        </w:r>
        <w:r w:rsidR="00BB164B">
          <w:rPr>
            <w:webHidden/>
          </w:rPr>
          <w:fldChar w:fldCharType="begin"/>
        </w:r>
        <w:r w:rsidR="00BB164B">
          <w:rPr>
            <w:webHidden/>
          </w:rPr>
          <w:instrText xml:space="preserve"> PAGEREF _Toc479834805 \h </w:instrText>
        </w:r>
        <w:r w:rsidR="00BB164B">
          <w:rPr>
            <w:webHidden/>
          </w:rPr>
        </w:r>
        <w:r w:rsidR="00BB164B">
          <w:rPr>
            <w:webHidden/>
          </w:rPr>
          <w:fldChar w:fldCharType="separate"/>
        </w:r>
        <w:r w:rsidR="00BB164B">
          <w:rPr>
            <w:webHidden/>
          </w:rPr>
          <w:t>4</w:t>
        </w:r>
        <w:r w:rsidR="00BB164B">
          <w:rPr>
            <w:webHidden/>
          </w:rPr>
          <w:fldChar w:fldCharType="end"/>
        </w:r>
      </w:hyperlink>
    </w:p>
    <w:p w14:paraId="4B4955DB" w14:textId="77777777" w:rsidR="00BB164B" w:rsidRDefault="00B06D32">
      <w:pPr>
        <w:pStyle w:val="TOC2"/>
        <w:rPr>
          <w:rFonts w:asciiTheme="minorHAnsi" w:eastAsiaTheme="minorEastAsia" w:hAnsiTheme="minorHAnsi" w:cstheme="minorBidi"/>
          <w:color w:val="auto"/>
          <w:szCs w:val="22"/>
          <w:lang w:bidi="ar-SA"/>
        </w:rPr>
      </w:pPr>
      <w:hyperlink w:anchor="_Toc479834806" w:history="1">
        <w:r w:rsidR="00BB164B" w:rsidRPr="00310DC3">
          <w:rPr>
            <w:rStyle w:val="Hyperlink"/>
          </w:rPr>
          <w:t>2.9</w:t>
        </w:r>
        <w:r w:rsidR="00BB164B">
          <w:rPr>
            <w:rFonts w:asciiTheme="minorHAnsi" w:eastAsiaTheme="minorEastAsia" w:hAnsiTheme="minorHAnsi" w:cstheme="minorBidi"/>
            <w:color w:val="auto"/>
            <w:szCs w:val="22"/>
            <w:lang w:bidi="ar-SA"/>
          </w:rPr>
          <w:tab/>
        </w:r>
        <w:r w:rsidR="00BB164B" w:rsidRPr="00310DC3">
          <w:rPr>
            <w:rStyle w:val="Hyperlink"/>
          </w:rPr>
          <w:t>Policy Exclusions</w:t>
        </w:r>
        <w:r w:rsidR="00BB164B">
          <w:rPr>
            <w:webHidden/>
          </w:rPr>
          <w:tab/>
        </w:r>
        <w:r w:rsidR="00BB164B">
          <w:rPr>
            <w:webHidden/>
          </w:rPr>
          <w:fldChar w:fldCharType="begin"/>
        </w:r>
        <w:r w:rsidR="00BB164B">
          <w:rPr>
            <w:webHidden/>
          </w:rPr>
          <w:instrText xml:space="preserve"> PAGEREF _Toc479834806 \h </w:instrText>
        </w:r>
        <w:r w:rsidR="00BB164B">
          <w:rPr>
            <w:webHidden/>
          </w:rPr>
        </w:r>
        <w:r w:rsidR="00BB164B">
          <w:rPr>
            <w:webHidden/>
          </w:rPr>
          <w:fldChar w:fldCharType="separate"/>
        </w:r>
        <w:r w:rsidR="00BB164B">
          <w:rPr>
            <w:webHidden/>
          </w:rPr>
          <w:t>5</w:t>
        </w:r>
        <w:r w:rsidR="00BB164B">
          <w:rPr>
            <w:webHidden/>
          </w:rPr>
          <w:fldChar w:fldCharType="end"/>
        </w:r>
      </w:hyperlink>
    </w:p>
    <w:p w14:paraId="576F8235" w14:textId="77777777" w:rsidR="00BB164B" w:rsidRDefault="00B06D32">
      <w:pPr>
        <w:pStyle w:val="TOC3"/>
        <w:tabs>
          <w:tab w:val="left" w:pos="1320"/>
          <w:tab w:val="right" w:leader="dot" w:pos="10790"/>
        </w:tabs>
        <w:rPr>
          <w:rFonts w:asciiTheme="minorHAnsi" w:eastAsiaTheme="minorEastAsia" w:hAnsiTheme="minorHAnsi" w:cstheme="minorBidi"/>
          <w:noProof/>
          <w:szCs w:val="22"/>
          <w:lang w:bidi="ar-SA"/>
        </w:rPr>
      </w:pPr>
      <w:hyperlink w:anchor="_Toc479834807" w:history="1">
        <w:r w:rsidR="00BB164B" w:rsidRPr="00310DC3">
          <w:rPr>
            <w:rStyle w:val="Hyperlink"/>
            <w:noProof/>
          </w:rPr>
          <w:t>2.9.1</w:t>
        </w:r>
        <w:r w:rsidR="00BB164B">
          <w:rPr>
            <w:rFonts w:asciiTheme="minorHAnsi" w:eastAsiaTheme="minorEastAsia" w:hAnsiTheme="minorHAnsi" w:cstheme="minorBidi"/>
            <w:noProof/>
            <w:szCs w:val="22"/>
            <w:lang w:bidi="ar-SA"/>
          </w:rPr>
          <w:tab/>
        </w:r>
        <w:r w:rsidR="00BB164B" w:rsidRPr="00310DC3">
          <w:rPr>
            <w:rStyle w:val="Hyperlink"/>
            <w:noProof/>
          </w:rPr>
          <w:t>Hosting Dedicated Network Gear (Dedicated Customer Environment)</w:t>
        </w:r>
        <w:r w:rsidR="00BB164B">
          <w:rPr>
            <w:noProof/>
            <w:webHidden/>
          </w:rPr>
          <w:tab/>
        </w:r>
        <w:r w:rsidR="00BB164B">
          <w:rPr>
            <w:noProof/>
            <w:webHidden/>
          </w:rPr>
          <w:fldChar w:fldCharType="begin"/>
        </w:r>
        <w:r w:rsidR="00BB164B">
          <w:rPr>
            <w:noProof/>
            <w:webHidden/>
          </w:rPr>
          <w:instrText xml:space="preserve"> PAGEREF _Toc479834807 \h </w:instrText>
        </w:r>
        <w:r w:rsidR="00BB164B">
          <w:rPr>
            <w:noProof/>
            <w:webHidden/>
          </w:rPr>
        </w:r>
        <w:r w:rsidR="00BB164B">
          <w:rPr>
            <w:noProof/>
            <w:webHidden/>
          </w:rPr>
          <w:fldChar w:fldCharType="separate"/>
        </w:r>
        <w:r w:rsidR="00BB164B">
          <w:rPr>
            <w:noProof/>
            <w:webHidden/>
          </w:rPr>
          <w:t>5</w:t>
        </w:r>
        <w:r w:rsidR="00BB164B">
          <w:rPr>
            <w:noProof/>
            <w:webHidden/>
          </w:rPr>
          <w:fldChar w:fldCharType="end"/>
        </w:r>
      </w:hyperlink>
    </w:p>
    <w:p w14:paraId="6BE30850" w14:textId="77777777" w:rsidR="00BB164B" w:rsidRDefault="00B06D32">
      <w:pPr>
        <w:pStyle w:val="TOC3"/>
        <w:tabs>
          <w:tab w:val="left" w:pos="1320"/>
          <w:tab w:val="right" w:leader="dot" w:pos="10790"/>
        </w:tabs>
        <w:rPr>
          <w:rFonts w:asciiTheme="minorHAnsi" w:eastAsiaTheme="minorEastAsia" w:hAnsiTheme="minorHAnsi" w:cstheme="minorBidi"/>
          <w:noProof/>
          <w:szCs w:val="22"/>
          <w:lang w:bidi="ar-SA"/>
        </w:rPr>
      </w:pPr>
      <w:hyperlink w:anchor="_Toc479834808" w:history="1">
        <w:r w:rsidR="00BB164B" w:rsidRPr="00310DC3">
          <w:rPr>
            <w:rStyle w:val="Hyperlink"/>
            <w:noProof/>
          </w:rPr>
          <w:t>2.9.2</w:t>
        </w:r>
        <w:r w:rsidR="00BB164B">
          <w:rPr>
            <w:rFonts w:asciiTheme="minorHAnsi" w:eastAsiaTheme="minorEastAsia" w:hAnsiTheme="minorHAnsi" w:cstheme="minorBidi"/>
            <w:noProof/>
            <w:szCs w:val="22"/>
            <w:lang w:bidi="ar-SA"/>
          </w:rPr>
          <w:tab/>
        </w:r>
        <w:r w:rsidR="00BB164B" w:rsidRPr="00310DC3">
          <w:rPr>
            <w:rStyle w:val="Hyperlink"/>
            <w:noProof/>
          </w:rPr>
          <w:t>Remote Application Management</w:t>
        </w:r>
        <w:r w:rsidR="00BB164B">
          <w:rPr>
            <w:noProof/>
            <w:webHidden/>
          </w:rPr>
          <w:tab/>
        </w:r>
        <w:r w:rsidR="00BB164B">
          <w:rPr>
            <w:noProof/>
            <w:webHidden/>
          </w:rPr>
          <w:fldChar w:fldCharType="begin"/>
        </w:r>
        <w:r w:rsidR="00BB164B">
          <w:rPr>
            <w:noProof/>
            <w:webHidden/>
          </w:rPr>
          <w:instrText xml:space="preserve"> PAGEREF _Toc479834808 \h </w:instrText>
        </w:r>
        <w:r w:rsidR="00BB164B">
          <w:rPr>
            <w:noProof/>
            <w:webHidden/>
          </w:rPr>
        </w:r>
        <w:r w:rsidR="00BB164B">
          <w:rPr>
            <w:noProof/>
            <w:webHidden/>
          </w:rPr>
          <w:fldChar w:fldCharType="separate"/>
        </w:r>
        <w:r w:rsidR="00BB164B">
          <w:rPr>
            <w:noProof/>
            <w:webHidden/>
          </w:rPr>
          <w:t>5</w:t>
        </w:r>
        <w:r w:rsidR="00BB164B">
          <w:rPr>
            <w:noProof/>
            <w:webHidden/>
          </w:rPr>
          <w:fldChar w:fldCharType="end"/>
        </w:r>
      </w:hyperlink>
    </w:p>
    <w:p w14:paraId="7FC2D5D3" w14:textId="77777777" w:rsidR="00BB164B" w:rsidRDefault="00B06D32">
      <w:pPr>
        <w:pStyle w:val="TOC3"/>
        <w:tabs>
          <w:tab w:val="left" w:pos="1320"/>
          <w:tab w:val="right" w:leader="dot" w:pos="10790"/>
        </w:tabs>
        <w:rPr>
          <w:rFonts w:asciiTheme="minorHAnsi" w:eastAsiaTheme="minorEastAsia" w:hAnsiTheme="minorHAnsi" w:cstheme="minorBidi"/>
          <w:noProof/>
          <w:szCs w:val="22"/>
          <w:lang w:bidi="ar-SA"/>
        </w:rPr>
      </w:pPr>
      <w:hyperlink w:anchor="_Toc479834809" w:history="1">
        <w:r w:rsidR="00BB164B" w:rsidRPr="00310DC3">
          <w:rPr>
            <w:rStyle w:val="Hyperlink"/>
            <w:noProof/>
          </w:rPr>
          <w:t>2.9.3</w:t>
        </w:r>
        <w:r w:rsidR="00BB164B">
          <w:rPr>
            <w:rFonts w:asciiTheme="minorHAnsi" w:eastAsiaTheme="minorEastAsia" w:hAnsiTheme="minorHAnsi" w:cstheme="minorBidi"/>
            <w:noProof/>
            <w:szCs w:val="22"/>
            <w:lang w:bidi="ar-SA"/>
          </w:rPr>
          <w:tab/>
        </w:r>
        <w:r w:rsidR="00BB164B" w:rsidRPr="00310DC3">
          <w:rPr>
            <w:rStyle w:val="Hyperlink"/>
            <w:noProof/>
          </w:rPr>
          <w:t>Standard Changes</w:t>
        </w:r>
        <w:r w:rsidR="00BB164B">
          <w:rPr>
            <w:noProof/>
            <w:webHidden/>
          </w:rPr>
          <w:tab/>
        </w:r>
        <w:r w:rsidR="00BB164B">
          <w:rPr>
            <w:noProof/>
            <w:webHidden/>
          </w:rPr>
          <w:fldChar w:fldCharType="begin"/>
        </w:r>
        <w:r w:rsidR="00BB164B">
          <w:rPr>
            <w:noProof/>
            <w:webHidden/>
          </w:rPr>
          <w:instrText xml:space="preserve"> PAGEREF _Toc479834809 \h </w:instrText>
        </w:r>
        <w:r w:rsidR="00BB164B">
          <w:rPr>
            <w:noProof/>
            <w:webHidden/>
          </w:rPr>
        </w:r>
        <w:r w:rsidR="00BB164B">
          <w:rPr>
            <w:noProof/>
            <w:webHidden/>
          </w:rPr>
          <w:fldChar w:fldCharType="separate"/>
        </w:r>
        <w:r w:rsidR="00BB164B">
          <w:rPr>
            <w:noProof/>
            <w:webHidden/>
          </w:rPr>
          <w:t>5</w:t>
        </w:r>
        <w:r w:rsidR="00BB164B">
          <w:rPr>
            <w:noProof/>
            <w:webHidden/>
          </w:rPr>
          <w:fldChar w:fldCharType="end"/>
        </w:r>
      </w:hyperlink>
    </w:p>
    <w:p w14:paraId="70920E17" w14:textId="77777777" w:rsidR="00BB164B" w:rsidRDefault="00B06D32">
      <w:pPr>
        <w:pStyle w:val="TOC3"/>
        <w:tabs>
          <w:tab w:val="left" w:pos="1320"/>
          <w:tab w:val="right" w:leader="dot" w:pos="10790"/>
        </w:tabs>
        <w:rPr>
          <w:rFonts w:asciiTheme="minorHAnsi" w:eastAsiaTheme="minorEastAsia" w:hAnsiTheme="minorHAnsi" w:cstheme="minorBidi"/>
          <w:noProof/>
          <w:szCs w:val="22"/>
          <w:lang w:bidi="ar-SA"/>
        </w:rPr>
      </w:pPr>
      <w:hyperlink w:anchor="_Toc479834810" w:history="1">
        <w:r w:rsidR="00BB164B" w:rsidRPr="00310DC3">
          <w:rPr>
            <w:rStyle w:val="Hyperlink"/>
            <w:noProof/>
          </w:rPr>
          <w:t>2.9.4</w:t>
        </w:r>
        <w:r w:rsidR="00BB164B">
          <w:rPr>
            <w:rFonts w:asciiTheme="minorHAnsi" w:eastAsiaTheme="minorEastAsia" w:hAnsiTheme="minorHAnsi" w:cstheme="minorBidi"/>
            <w:noProof/>
            <w:szCs w:val="22"/>
            <w:lang w:bidi="ar-SA"/>
          </w:rPr>
          <w:tab/>
        </w:r>
        <w:r w:rsidR="00BB164B" w:rsidRPr="00310DC3">
          <w:rPr>
            <w:rStyle w:val="Hyperlink"/>
            <w:noProof/>
          </w:rPr>
          <w:t>Contractually-Excluded Products</w:t>
        </w:r>
        <w:r w:rsidR="00BB164B">
          <w:rPr>
            <w:noProof/>
            <w:webHidden/>
          </w:rPr>
          <w:tab/>
        </w:r>
        <w:r w:rsidR="00BB164B">
          <w:rPr>
            <w:noProof/>
            <w:webHidden/>
          </w:rPr>
          <w:fldChar w:fldCharType="begin"/>
        </w:r>
        <w:r w:rsidR="00BB164B">
          <w:rPr>
            <w:noProof/>
            <w:webHidden/>
          </w:rPr>
          <w:instrText xml:space="preserve"> PAGEREF _Toc479834810 \h </w:instrText>
        </w:r>
        <w:r w:rsidR="00BB164B">
          <w:rPr>
            <w:noProof/>
            <w:webHidden/>
          </w:rPr>
        </w:r>
        <w:r w:rsidR="00BB164B">
          <w:rPr>
            <w:noProof/>
            <w:webHidden/>
          </w:rPr>
          <w:fldChar w:fldCharType="separate"/>
        </w:r>
        <w:r w:rsidR="00BB164B">
          <w:rPr>
            <w:noProof/>
            <w:webHidden/>
          </w:rPr>
          <w:t>5</w:t>
        </w:r>
        <w:r w:rsidR="00BB164B">
          <w:rPr>
            <w:noProof/>
            <w:webHidden/>
          </w:rPr>
          <w:fldChar w:fldCharType="end"/>
        </w:r>
      </w:hyperlink>
    </w:p>
    <w:p w14:paraId="2E336DBC" w14:textId="77777777" w:rsidR="00BB164B" w:rsidRDefault="00B06D32">
      <w:pPr>
        <w:pStyle w:val="TOC1"/>
        <w:tabs>
          <w:tab w:val="left" w:pos="440"/>
          <w:tab w:val="right" w:leader="dot" w:pos="10790"/>
        </w:tabs>
        <w:rPr>
          <w:rFonts w:asciiTheme="minorHAnsi" w:eastAsiaTheme="minorEastAsia" w:hAnsiTheme="minorHAnsi" w:cstheme="minorBidi"/>
          <w:smallCaps w:val="0"/>
          <w:noProof/>
          <w:sz w:val="22"/>
          <w:szCs w:val="22"/>
          <w:lang w:bidi="ar-SA"/>
        </w:rPr>
      </w:pPr>
      <w:hyperlink w:anchor="_Toc479834811" w:history="1">
        <w:r w:rsidR="00BB164B" w:rsidRPr="00310DC3">
          <w:rPr>
            <w:rStyle w:val="Hyperlink"/>
            <w:noProof/>
          </w:rPr>
          <w:t>3</w:t>
        </w:r>
        <w:r w:rsidR="00BB164B">
          <w:rPr>
            <w:rFonts w:asciiTheme="minorHAnsi" w:eastAsiaTheme="minorEastAsia" w:hAnsiTheme="minorHAnsi" w:cstheme="minorBidi"/>
            <w:smallCaps w:val="0"/>
            <w:noProof/>
            <w:sz w:val="22"/>
            <w:szCs w:val="22"/>
            <w:lang w:bidi="ar-SA"/>
          </w:rPr>
          <w:tab/>
        </w:r>
        <w:r w:rsidR="00BB164B" w:rsidRPr="00310DC3">
          <w:rPr>
            <w:rStyle w:val="Hyperlink"/>
            <w:noProof/>
          </w:rPr>
          <w:t>Responsibility</w:t>
        </w:r>
        <w:r w:rsidR="00BB164B">
          <w:rPr>
            <w:noProof/>
            <w:webHidden/>
          </w:rPr>
          <w:tab/>
        </w:r>
        <w:r w:rsidR="00BB164B">
          <w:rPr>
            <w:noProof/>
            <w:webHidden/>
          </w:rPr>
          <w:fldChar w:fldCharType="begin"/>
        </w:r>
        <w:r w:rsidR="00BB164B">
          <w:rPr>
            <w:noProof/>
            <w:webHidden/>
          </w:rPr>
          <w:instrText xml:space="preserve"> PAGEREF _Toc479834811 \h </w:instrText>
        </w:r>
        <w:r w:rsidR="00BB164B">
          <w:rPr>
            <w:noProof/>
            <w:webHidden/>
          </w:rPr>
        </w:r>
        <w:r w:rsidR="00BB164B">
          <w:rPr>
            <w:noProof/>
            <w:webHidden/>
          </w:rPr>
          <w:fldChar w:fldCharType="separate"/>
        </w:r>
        <w:r w:rsidR="00BB164B">
          <w:rPr>
            <w:noProof/>
            <w:webHidden/>
          </w:rPr>
          <w:t>6</w:t>
        </w:r>
        <w:r w:rsidR="00BB164B">
          <w:rPr>
            <w:noProof/>
            <w:webHidden/>
          </w:rPr>
          <w:fldChar w:fldCharType="end"/>
        </w:r>
      </w:hyperlink>
    </w:p>
    <w:p w14:paraId="06059600" w14:textId="77777777" w:rsidR="00BB164B" w:rsidRDefault="00B06D32">
      <w:pPr>
        <w:pStyle w:val="TOC2"/>
        <w:rPr>
          <w:rFonts w:asciiTheme="minorHAnsi" w:eastAsiaTheme="minorEastAsia" w:hAnsiTheme="minorHAnsi" w:cstheme="minorBidi"/>
          <w:color w:val="auto"/>
          <w:szCs w:val="22"/>
          <w:lang w:bidi="ar-SA"/>
        </w:rPr>
      </w:pPr>
      <w:hyperlink w:anchor="_Toc479834812" w:history="1">
        <w:r w:rsidR="00BB164B" w:rsidRPr="00310DC3">
          <w:rPr>
            <w:rStyle w:val="Hyperlink"/>
          </w:rPr>
          <w:t>3.1</w:t>
        </w:r>
        <w:r w:rsidR="00BB164B">
          <w:rPr>
            <w:rFonts w:asciiTheme="minorHAnsi" w:eastAsiaTheme="minorEastAsia" w:hAnsiTheme="minorHAnsi" w:cstheme="minorBidi"/>
            <w:color w:val="auto"/>
            <w:szCs w:val="22"/>
            <w:lang w:bidi="ar-SA"/>
          </w:rPr>
          <w:tab/>
        </w:r>
        <w:r w:rsidR="00BB164B" w:rsidRPr="00310DC3">
          <w:rPr>
            <w:rStyle w:val="Hyperlink"/>
          </w:rPr>
          <w:t>Compliance Responsibility</w:t>
        </w:r>
        <w:r w:rsidR="00BB164B">
          <w:rPr>
            <w:webHidden/>
          </w:rPr>
          <w:tab/>
        </w:r>
        <w:r w:rsidR="00BB164B">
          <w:rPr>
            <w:webHidden/>
          </w:rPr>
          <w:fldChar w:fldCharType="begin"/>
        </w:r>
        <w:r w:rsidR="00BB164B">
          <w:rPr>
            <w:webHidden/>
          </w:rPr>
          <w:instrText xml:space="preserve"> PAGEREF _Toc479834812 \h </w:instrText>
        </w:r>
        <w:r w:rsidR="00BB164B">
          <w:rPr>
            <w:webHidden/>
          </w:rPr>
        </w:r>
        <w:r w:rsidR="00BB164B">
          <w:rPr>
            <w:webHidden/>
          </w:rPr>
          <w:fldChar w:fldCharType="separate"/>
        </w:r>
        <w:r w:rsidR="00BB164B">
          <w:rPr>
            <w:webHidden/>
          </w:rPr>
          <w:t>6</w:t>
        </w:r>
        <w:r w:rsidR="00BB164B">
          <w:rPr>
            <w:webHidden/>
          </w:rPr>
          <w:fldChar w:fldCharType="end"/>
        </w:r>
      </w:hyperlink>
    </w:p>
    <w:p w14:paraId="1F58232B" w14:textId="77777777" w:rsidR="00BB164B" w:rsidRDefault="00B06D32">
      <w:pPr>
        <w:pStyle w:val="TOC2"/>
        <w:rPr>
          <w:rFonts w:asciiTheme="minorHAnsi" w:eastAsiaTheme="minorEastAsia" w:hAnsiTheme="minorHAnsi" w:cstheme="minorBidi"/>
          <w:color w:val="auto"/>
          <w:szCs w:val="22"/>
          <w:lang w:bidi="ar-SA"/>
        </w:rPr>
      </w:pPr>
      <w:hyperlink w:anchor="_Toc479834813" w:history="1">
        <w:r w:rsidR="00BB164B" w:rsidRPr="00310DC3">
          <w:rPr>
            <w:rStyle w:val="Hyperlink"/>
          </w:rPr>
          <w:t>3.2</w:t>
        </w:r>
        <w:r w:rsidR="00BB164B">
          <w:rPr>
            <w:rFonts w:asciiTheme="minorHAnsi" w:eastAsiaTheme="minorEastAsia" w:hAnsiTheme="minorHAnsi" w:cstheme="minorBidi"/>
            <w:color w:val="auto"/>
            <w:szCs w:val="22"/>
            <w:lang w:bidi="ar-SA"/>
          </w:rPr>
          <w:tab/>
        </w:r>
        <w:r w:rsidR="00BB164B" w:rsidRPr="00310DC3">
          <w:rPr>
            <w:rStyle w:val="Hyperlink"/>
          </w:rPr>
          <w:t>Management Commitment</w:t>
        </w:r>
        <w:r w:rsidR="00BB164B">
          <w:rPr>
            <w:webHidden/>
          </w:rPr>
          <w:tab/>
        </w:r>
        <w:r w:rsidR="00BB164B">
          <w:rPr>
            <w:webHidden/>
          </w:rPr>
          <w:fldChar w:fldCharType="begin"/>
        </w:r>
        <w:r w:rsidR="00BB164B">
          <w:rPr>
            <w:webHidden/>
          </w:rPr>
          <w:instrText xml:space="preserve"> PAGEREF _Toc479834813 \h </w:instrText>
        </w:r>
        <w:r w:rsidR="00BB164B">
          <w:rPr>
            <w:webHidden/>
          </w:rPr>
        </w:r>
        <w:r w:rsidR="00BB164B">
          <w:rPr>
            <w:webHidden/>
          </w:rPr>
          <w:fldChar w:fldCharType="separate"/>
        </w:r>
        <w:r w:rsidR="00BB164B">
          <w:rPr>
            <w:webHidden/>
          </w:rPr>
          <w:t>6</w:t>
        </w:r>
        <w:r w:rsidR="00BB164B">
          <w:rPr>
            <w:webHidden/>
          </w:rPr>
          <w:fldChar w:fldCharType="end"/>
        </w:r>
      </w:hyperlink>
    </w:p>
    <w:p w14:paraId="1349DFB2" w14:textId="77777777" w:rsidR="00BB164B" w:rsidRDefault="00B06D32">
      <w:pPr>
        <w:pStyle w:val="TOC1"/>
        <w:tabs>
          <w:tab w:val="left" w:pos="440"/>
          <w:tab w:val="right" w:leader="dot" w:pos="10790"/>
        </w:tabs>
        <w:rPr>
          <w:rFonts w:asciiTheme="minorHAnsi" w:eastAsiaTheme="minorEastAsia" w:hAnsiTheme="minorHAnsi" w:cstheme="minorBidi"/>
          <w:smallCaps w:val="0"/>
          <w:noProof/>
          <w:sz w:val="22"/>
          <w:szCs w:val="22"/>
          <w:lang w:bidi="ar-SA"/>
        </w:rPr>
      </w:pPr>
      <w:hyperlink w:anchor="_Toc479834814" w:history="1">
        <w:r w:rsidR="00BB164B" w:rsidRPr="00310DC3">
          <w:rPr>
            <w:rStyle w:val="Hyperlink"/>
            <w:noProof/>
          </w:rPr>
          <w:t>4</w:t>
        </w:r>
        <w:r w:rsidR="00BB164B">
          <w:rPr>
            <w:rFonts w:asciiTheme="minorHAnsi" w:eastAsiaTheme="minorEastAsia" w:hAnsiTheme="minorHAnsi" w:cstheme="minorBidi"/>
            <w:smallCaps w:val="0"/>
            <w:noProof/>
            <w:sz w:val="22"/>
            <w:szCs w:val="22"/>
            <w:lang w:bidi="ar-SA"/>
          </w:rPr>
          <w:tab/>
        </w:r>
        <w:r w:rsidR="00BB164B" w:rsidRPr="00310DC3">
          <w:rPr>
            <w:rStyle w:val="Hyperlink"/>
            <w:noProof/>
          </w:rPr>
          <w:t>Exceptions</w:t>
        </w:r>
        <w:r w:rsidR="00BB164B">
          <w:rPr>
            <w:noProof/>
            <w:webHidden/>
          </w:rPr>
          <w:tab/>
        </w:r>
        <w:r w:rsidR="00BB164B">
          <w:rPr>
            <w:noProof/>
            <w:webHidden/>
          </w:rPr>
          <w:fldChar w:fldCharType="begin"/>
        </w:r>
        <w:r w:rsidR="00BB164B">
          <w:rPr>
            <w:noProof/>
            <w:webHidden/>
          </w:rPr>
          <w:instrText xml:space="preserve"> PAGEREF _Toc479834814 \h </w:instrText>
        </w:r>
        <w:r w:rsidR="00BB164B">
          <w:rPr>
            <w:noProof/>
            <w:webHidden/>
          </w:rPr>
        </w:r>
        <w:r w:rsidR="00BB164B">
          <w:rPr>
            <w:noProof/>
            <w:webHidden/>
          </w:rPr>
          <w:fldChar w:fldCharType="separate"/>
        </w:r>
        <w:r w:rsidR="00BB164B">
          <w:rPr>
            <w:noProof/>
            <w:webHidden/>
          </w:rPr>
          <w:t>7</w:t>
        </w:r>
        <w:r w:rsidR="00BB164B">
          <w:rPr>
            <w:noProof/>
            <w:webHidden/>
          </w:rPr>
          <w:fldChar w:fldCharType="end"/>
        </w:r>
      </w:hyperlink>
    </w:p>
    <w:p w14:paraId="1417768D" w14:textId="77777777" w:rsidR="00BB164B" w:rsidRDefault="00B06D32">
      <w:pPr>
        <w:pStyle w:val="TOC1"/>
        <w:tabs>
          <w:tab w:val="left" w:pos="440"/>
          <w:tab w:val="right" w:leader="dot" w:pos="10790"/>
        </w:tabs>
        <w:rPr>
          <w:rFonts w:asciiTheme="minorHAnsi" w:eastAsiaTheme="minorEastAsia" w:hAnsiTheme="minorHAnsi" w:cstheme="minorBidi"/>
          <w:smallCaps w:val="0"/>
          <w:noProof/>
          <w:sz w:val="22"/>
          <w:szCs w:val="22"/>
          <w:lang w:bidi="ar-SA"/>
        </w:rPr>
      </w:pPr>
      <w:hyperlink w:anchor="_Toc479834815" w:history="1">
        <w:r w:rsidR="00BB164B" w:rsidRPr="00310DC3">
          <w:rPr>
            <w:rStyle w:val="Hyperlink"/>
            <w:noProof/>
          </w:rPr>
          <w:t>5</w:t>
        </w:r>
        <w:r w:rsidR="00BB164B">
          <w:rPr>
            <w:rFonts w:asciiTheme="minorHAnsi" w:eastAsiaTheme="minorEastAsia" w:hAnsiTheme="minorHAnsi" w:cstheme="minorBidi"/>
            <w:smallCaps w:val="0"/>
            <w:noProof/>
            <w:sz w:val="22"/>
            <w:szCs w:val="22"/>
            <w:lang w:bidi="ar-SA"/>
          </w:rPr>
          <w:tab/>
        </w:r>
        <w:r w:rsidR="00BB164B" w:rsidRPr="00310DC3">
          <w:rPr>
            <w:rStyle w:val="Hyperlink"/>
            <w:noProof/>
          </w:rPr>
          <w:t>Expiration</w:t>
        </w:r>
        <w:r w:rsidR="00BB164B">
          <w:rPr>
            <w:noProof/>
            <w:webHidden/>
          </w:rPr>
          <w:tab/>
        </w:r>
        <w:r w:rsidR="00BB164B">
          <w:rPr>
            <w:noProof/>
            <w:webHidden/>
          </w:rPr>
          <w:fldChar w:fldCharType="begin"/>
        </w:r>
        <w:r w:rsidR="00BB164B">
          <w:rPr>
            <w:noProof/>
            <w:webHidden/>
          </w:rPr>
          <w:instrText xml:space="preserve"> PAGEREF _Toc479834815 \h </w:instrText>
        </w:r>
        <w:r w:rsidR="00BB164B">
          <w:rPr>
            <w:noProof/>
            <w:webHidden/>
          </w:rPr>
        </w:r>
        <w:r w:rsidR="00BB164B">
          <w:rPr>
            <w:noProof/>
            <w:webHidden/>
          </w:rPr>
          <w:fldChar w:fldCharType="separate"/>
        </w:r>
        <w:r w:rsidR="00BB164B">
          <w:rPr>
            <w:noProof/>
            <w:webHidden/>
          </w:rPr>
          <w:t>7</w:t>
        </w:r>
        <w:r w:rsidR="00BB164B">
          <w:rPr>
            <w:noProof/>
            <w:webHidden/>
          </w:rPr>
          <w:fldChar w:fldCharType="end"/>
        </w:r>
      </w:hyperlink>
    </w:p>
    <w:p w14:paraId="632BAC41" w14:textId="77777777" w:rsidR="00BB164B" w:rsidRDefault="00B06D32">
      <w:pPr>
        <w:pStyle w:val="TOC1"/>
        <w:tabs>
          <w:tab w:val="left" w:pos="440"/>
          <w:tab w:val="right" w:leader="dot" w:pos="10790"/>
        </w:tabs>
        <w:rPr>
          <w:rFonts w:asciiTheme="minorHAnsi" w:eastAsiaTheme="minorEastAsia" w:hAnsiTheme="minorHAnsi" w:cstheme="minorBidi"/>
          <w:smallCaps w:val="0"/>
          <w:noProof/>
          <w:sz w:val="22"/>
          <w:szCs w:val="22"/>
          <w:lang w:bidi="ar-SA"/>
        </w:rPr>
      </w:pPr>
      <w:hyperlink w:anchor="_Toc479834816" w:history="1">
        <w:r w:rsidR="00BB164B" w:rsidRPr="00310DC3">
          <w:rPr>
            <w:rStyle w:val="Hyperlink"/>
            <w:noProof/>
          </w:rPr>
          <w:t>6</w:t>
        </w:r>
        <w:r w:rsidR="00BB164B">
          <w:rPr>
            <w:rFonts w:asciiTheme="minorHAnsi" w:eastAsiaTheme="minorEastAsia" w:hAnsiTheme="minorHAnsi" w:cstheme="minorBidi"/>
            <w:smallCaps w:val="0"/>
            <w:noProof/>
            <w:sz w:val="22"/>
            <w:szCs w:val="22"/>
            <w:lang w:bidi="ar-SA"/>
          </w:rPr>
          <w:tab/>
        </w:r>
        <w:r w:rsidR="00BB164B" w:rsidRPr="00310DC3">
          <w:rPr>
            <w:rStyle w:val="Hyperlink"/>
            <w:noProof/>
          </w:rPr>
          <w:t>Enforcement</w:t>
        </w:r>
        <w:r w:rsidR="00BB164B">
          <w:rPr>
            <w:noProof/>
            <w:webHidden/>
          </w:rPr>
          <w:tab/>
        </w:r>
        <w:r w:rsidR="00BB164B">
          <w:rPr>
            <w:noProof/>
            <w:webHidden/>
          </w:rPr>
          <w:fldChar w:fldCharType="begin"/>
        </w:r>
        <w:r w:rsidR="00BB164B">
          <w:rPr>
            <w:noProof/>
            <w:webHidden/>
          </w:rPr>
          <w:instrText xml:space="preserve"> PAGEREF _Toc479834816 \h </w:instrText>
        </w:r>
        <w:r w:rsidR="00BB164B">
          <w:rPr>
            <w:noProof/>
            <w:webHidden/>
          </w:rPr>
        </w:r>
        <w:r w:rsidR="00BB164B">
          <w:rPr>
            <w:noProof/>
            <w:webHidden/>
          </w:rPr>
          <w:fldChar w:fldCharType="separate"/>
        </w:r>
        <w:r w:rsidR="00BB164B">
          <w:rPr>
            <w:noProof/>
            <w:webHidden/>
          </w:rPr>
          <w:t>7</w:t>
        </w:r>
        <w:r w:rsidR="00BB164B">
          <w:rPr>
            <w:noProof/>
            <w:webHidden/>
          </w:rPr>
          <w:fldChar w:fldCharType="end"/>
        </w:r>
      </w:hyperlink>
    </w:p>
    <w:p w14:paraId="1D7C19D3" w14:textId="77777777" w:rsidR="00BB164B" w:rsidRDefault="00B06D32">
      <w:pPr>
        <w:pStyle w:val="TOC1"/>
        <w:tabs>
          <w:tab w:val="left" w:pos="440"/>
          <w:tab w:val="right" w:leader="dot" w:pos="10790"/>
        </w:tabs>
        <w:rPr>
          <w:rFonts w:asciiTheme="minorHAnsi" w:eastAsiaTheme="minorEastAsia" w:hAnsiTheme="minorHAnsi" w:cstheme="minorBidi"/>
          <w:smallCaps w:val="0"/>
          <w:noProof/>
          <w:sz w:val="22"/>
          <w:szCs w:val="22"/>
          <w:lang w:bidi="ar-SA"/>
        </w:rPr>
      </w:pPr>
      <w:hyperlink w:anchor="_Toc479834817" w:history="1">
        <w:r w:rsidR="00BB164B" w:rsidRPr="00310DC3">
          <w:rPr>
            <w:rStyle w:val="Hyperlink"/>
            <w:noProof/>
          </w:rPr>
          <w:t>7</w:t>
        </w:r>
        <w:r w:rsidR="00BB164B">
          <w:rPr>
            <w:rFonts w:asciiTheme="minorHAnsi" w:eastAsiaTheme="minorEastAsia" w:hAnsiTheme="minorHAnsi" w:cstheme="minorBidi"/>
            <w:smallCaps w:val="0"/>
            <w:noProof/>
            <w:sz w:val="22"/>
            <w:szCs w:val="22"/>
            <w:lang w:bidi="ar-SA"/>
          </w:rPr>
          <w:tab/>
        </w:r>
        <w:r w:rsidR="00BB164B" w:rsidRPr="00310DC3">
          <w:rPr>
            <w:rStyle w:val="Hyperlink"/>
            <w:noProof/>
          </w:rPr>
          <w:t>Appendices</w:t>
        </w:r>
        <w:r w:rsidR="00BB164B">
          <w:rPr>
            <w:noProof/>
            <w:webHidden/>
          </w:rPr>
          <w:tab/>
        </w:r>
        <w:r w:rsidR="00BB164B">
          <w:rPr>
            <w:noProof/>
            <w:webHidden/>
          </w:rPr>
          <w:fldChar w:fldCharType="begin"/>
        </w:r>
        <w:r w:rsidR="00BB164B">
          <w:rPr>
            <w:noProof/>
            <w:webHidden/>
          </w:rPr>
          <w:instrText xml:space="preserve"> PAGEREF _Toc479834817 \h </w:instrText>
        </w:r>
        <w:r w:rsidR="00BB164B">
          <w:rPr>
            <w:noProof/>
            <w:webHidden/>
          </w:rPr>
        </w:r>
        <w:r w:rsidR="00BB164B">
          <w:rPr>
            <w:noProof/>
            <w:webHidden/>
          </w:rPr>
          <w:fldChar w:fldCharType="separate"/>
        </w:r>
        <w:r w:rsidR="00BB164B">
          <w:rPr>
            <w:noProof/>
            <w:webHidden/>
          </w:rPr>
          <w:t>8</w:t>
        </w:r>
        <w:r w:rsidR="00BB164B">
          <w:rPr>
            <w:noProof/>
            <w:webHidden/>
          </w:rPr>
          <w:fldChar w:fldCharType="end"/>
        </w:r>
      </w:hyperlink>
    </w:p>
    <w:p w14:paraId="3CF76FD2" w14:textId="77777777" w:rsidR="00BB164B" w:rsidRDefault="00B06D32">
      <w:pPr>
        <w:pStyle w:val="TOC2"/>
        <w:rPr>
          <w:rFonts w:asciiTheme="minorHAnsi" w:eastAsiaTheme="minorEastAsia" w:hAnsiTheme="minorHAnsi" w:cstheme="minorBidi"/>
          <w:color w:val="auto"/>
          <w:szCs w:val="22"/>
          <w:lang w:bidi="ar-SA"/>
        </w:rPr>
      </w:pPr>
      <w:hyperlink w:anchor="_Toc479834818" w:history="1">
        <w:r w:rsidR="00BB164B" w:rsidRPr="00310DC3">
          <w:rPr>
            <w:rStyle w:val="Hyperlink"/>
          </w:rPr>
          <w:t>Appendix A  - Terms and Definitions</w:t>
        </w:r>
        <w:r w:rsidR="00BB164B">
          <w:rPr>
            <w:webHidden/>
          </w:rPr>
          <w:tab/>
        </w:r>
        <w:r w:rsidR="00BB164B">
          <w:rPr>
            <w:webHidden/>
          </w:rPr>
          <w:fldChar w:fldCharType="begin"/>
        </w:r>
        <w:r w:rsidR="00BB164B">
          <w:rPr>
            <w:webHidden/>
          </w:rPr>
          <w:instrText xml:space="preserve"> PAGEREF _Toc479834818 \h </w:instrText>
        </w:r>
        <w:r w:rsidR="00BB164B">
          <w:rPr>
            <w:webHidden/>
          </w:rPr>
        </w:r>
        <w:r w:rsidR="00BB164B">
          <w:rPr>
            <w:webHidden/>
          </w:rPr>
          <w:fldChar w:fldCharType="separate"/>
        </w:r>
        <w:r w:rsidR="00BB164B">
          <w:rPr>
            <w:webHidden/>
          </w:rPr>
          <w:t>9</w:t>
        </w:r>
        <w:r w:rsidR="00BB164B">
          <w:rPr>
            <w:webHidden/>
          </w:rPr>
          <w:fldChar w:fldCharType="end"/>
        </w:r>
      </w:hyperlink>
    </w:p>
    <w:p w14:paraId="7B899FA8" w14:textId="77777777" w:rsidR="00BB164B" w:rsidRDefault="00B06D32">
      <w:pPr>
        <w:pStyle w:val="TOC2"/>
        <w:rPr>
          <w:rFonts w:asciiTheme="minorHAnsi" w:eastAsiaTheme="minorEastAsia" w:hAnsiTheme="minorHAnsi" w:cstheme="minorBidi"/>
          <w:color w:val="auto"/>
          <w:szCs w:val="22"/>
          <w:lang w:bidi="ar-SA"/>
        </w:rPr>
      </w:pPr>
      <w:hyperlink w:anchor="_Toc479834819" w:history="1">
        <w:r w:rsidR="00BB164B" w:rsidRPr="00310DC3">
          <w:rPr>
            <w:rStyle w:val="Hyperlink"/>
          </w:rPr>
          <w:t>Appendix B  - Risk and Impact Assessment</w:t>
        </w:r>
        <w:r w:rsidR="00BB164B">
          <w:rPr>
            <w:webHidden/>
          </w:rPr>
          <w:tab/>
        </w:r>
        <w:r w:rsidR="00BB164B">
          <w:rPr>
            <w:webHidden/>
          </w:rPr>
          <w:fldChar w:fldCharType="begin"/>
        </w:r>
        <w:r w:rsidR="00BB164B">
          <w:rPr>
            <w:webHidden/>
          </w:rPr>
          <w:instrText xml:space="preserve"> PAGEREF _Toc479834819 \h </w:instrText>
        </w:r>
        <w:r w:rsidR="00BB164B">
          <w:rPr>
            <w:webHidden/>
          </w:rPr>
        </w:r>
        <w:r w:rsidR="00BB164B">
          <w:rPr>
            <w:webHidden/>
          </w:rPr>
          <w:fldChar w:fldCharType="separate"/>
        </w:r>
        <w:r w:rsidR="00BB164B">
          <w:rPr>
            <w:webHidden/>
          </w:rPr>
          <w:t>12</w:t>
        </w:r>
        <w:r w:rsidR="00BB164B">
          <w:rPr>
            <w:webHidden/>
          </w:rPr>
          <w:fldChar w:fldCharType="end"/>
        </w:r>
      </w:hyperlink>
    </w:p>
    <w:p w14:paraId="69BEDE19" w14:textId="77777777" w:rsidR="00BB164B" w:rsidRDefault="00B06D32">
      <w:pPr>
        <w:pStyle w:val="TOC2"/>
        <w:rPr>
          <w:rFonts w:asciiTheme="minorHAnsi" w:eastAsiaTheme="minorEastAsia" w:hAnsiTheme="minorHAnsi" w:cstheme="minorBidi"/>
          <w:color w:val="auto"/>
          <w:szCs w:val="22"/>
          <w:lang w:bidi="ar-SA"/>
        </w:rPr>
      </w:pPr>
      <w:hyperlink w:anchor="_Toc479834820" w:history="1">
        <w:r w:rsidR="00BB164B" w:rsidRPr="00310DC3">
          <w:rPr>
            <w:rStyle w:val="Hyperlink"/>
          </w:rPr>
          <w:t>Appendix C  - RFC Submission Guidelines</w:t>
        </w:r>
        <w:r w:rsidR="00BB164B">
          <w:rPr>
            <w:webHidden/>
          </w:rPr>
          <w:tab/>
        </w:r>
        <w:r w:rsidR="00BB164B">
          <w:rPr>
            <w:webHidden/>
          </w:rPr>
          <w:fldChar w:fldCharType="begin"/>
        </w:r>
        <w:r w:rsidR="00BB164B">
          <w:rPr>
            <w:webHidden/>
          </w:rPr>
          <w:instrText xml:space="preserve"> PAGEREF _Toc479834820 \h </w:instrText>
        </w:r>
        <w:r w:rsidR="00BB164B">
          <w:rPr>
            <w:webHidden/>
          </w:rPr>
        </w:r>
        <w:r w:rsidR="00BB164B">
          <w:rPr>
            <w:webHidden/>
          </w:rPr>
          <w:fldChar w:fldCharType="separate"/>
        </w:r>
        <w:r w:rsidR="00BB164B">
          <w:rPr>
            <w:webHidden/>
          </w:rPr>
          <w:t>13</w:t>
        </w:r>
        <w:r w:rsidR="00BB164B">
          <w:rPr>
            <w:webHidden/>
          </w:rPr>
          <w:fldChar w:fldCharType="end"/>
        </w:r>
      </w:hyperlink>
    </w:p>
    <w:p w14:paraId="5A5B5ED7" w14:textId="77777777" w:rsidR="00BB164B" w:rsidRDefault="00B06D32">
      <w:pPr>
        <w:pStyle w:val="TOC2"/>
        <w:rPr>
          <w:rFonts w:asciiTheme="minorHAnsi" w:eastAsiaTheme="minorEastAsia" w:hAnsiTheme="minorHAnsi" w:cstheme="minorBidi"/>
          <w:color w:val="auto"/>
          <w:szCs w:val="22"/>
          <w:lang w:bidi="ar-SA"/>
        </w:rPr>
      </w:pPr>
      <w:hyperlink w:anchor="_Toc479834821" w:history="1">
        <w:r w:rsidR="00BB164B" w:rsidRPr="00310DC3">
          <w:rPr>
            <w:rStyle w:val="Hyperlink"/>
          </w:rPr>
          <w:t>Appendix D  - OCR</w:t>
        </w:r>
        <w:r w:rsidR="00BB164B" w:rsidRPr="00310DC3">
          <w:rPr>
            <w:rStyle w:val="Hyperlink"/>
            <w:rFonts w:eastAsia="Calibri"/>
          </w:rPr>
          <w:t>B and MASTARS Submission Guidelines</w:t>
        </w:r>
        <w:r w:rsidR="00BB164B">
          <w:rPr>
            <w:webHidden/>
          </w:rPr>
          <w:tab/>
        </w:r>
        <w:r w:rsidR="00BB164B">
          <w:rPr>
            <w:webHidden/>
          </w:rPr>
          <w:fldChar w:fldCharType="begin"/>
        </w:r>
        <w:r w:rsidR="00BB164B">
          <w:rPr>
            <w:webHidden/>
          </w:rPr>
          <w:instrText xml:space="preserve"> PAGEREF _Toc479834821 \h </w:instrText>
        </w:r>
        <w:r w:rsidR="00BB164B">
          <w:rPr>
            <w:webHidden/>
          </w:rPr>
        </w:r>
        <w:r w:rsidR="00BB164B">
          <w:rPr>
            <w:webHidden/>
          </w:rPr>
          <w:fldChar w:fldCharType="separate"/>
        </w:r>
        <w:r w:rsidR="00BB164B">
          <w:rPr>
            <w:webHidden/>
          </w:rPr>
          <w:t>14</w:t>
        </w:r>
        <w:r w:rsidR="00BB164B">
          <w:rPr>
            <w:webHidden/>
          </w:rPr>
          <w:fldChar w:fldCharType="end"/>
        </w:r>
      </w:hyperlink>
    </w:p>
    <w:p w14:paraId="7E523E4F" w14:textId="77777777" w:rsidR="00BB164B" w:rsidRDefault="00B06D32">
      <w:pPr>
        <w:pStyle w:val="TOC2"/>
        <w:rPr>
          <w:rFonts w:asciiTheme="minorHAnsi" w:eastAsiaTheme="minorEastAsia" w:hAnsiTheme="minorHAnsi" w:cstheme="minorBidi"/>
          <w:color w:val="auto"/>
          <w:szCs w:val="22"/>
          <w:lang w:bidi="ar-SA"/>
        </w:rPr>
      </w:pPr>
      <w:hyperlink w:anchor="_Toc479834822" w:history="1">
        <w:r w:rsidR="00BB164B" w:rsidRPr="00310DC3">
          <w:rPr>
            <w:rStyle w:val="Hyperlink"/>
          </w:rPr>
          <w:t>Appendix E  - Maintenance Window Guidelines</w:t>
        </w:r>
        <w:r w:rsidR="00BB164B">
          <w:rPr>
            <w:webHidden/>
          </w:rPr>
          <w:tab/>
        </w:r>
        <w:r w:rsidR="00BB164B">
          <w:rPr>
            <w:webHidden/>
          </w:rPr>
          <w:fldChar w:fldCharType="begin"/>
        </w:r>
        <w:r w:rsidR="00BB164B">
          <w:rPr>
            <w:webHidden/>
          </w:rPr>
          <w:instrText xml:space="preserve"> PAGEREF _Toc479834822 \h </w:instrText>
        </w:r>
        <w:r w:rsidR="00BB164B">
          <w:rPr>
            <w:webHidden/>
          </w:rPr>
        </w:r>
        <w:r w:rsidR="00BB164B">
          <w:rPr>
            <w:webHidden/>
          </w:rPr>
          <w:fldChar w:fldCharType="separate"/>
        </w:r>
        <w:r w:rsidR="00BB164B">
          <w:rPr>
            <w:webHidden/>
          </w:rPr>
          <w:t>15</w:t>
        </w:r>
        <w:r w:rsidR="00BB164B">
          <w:rPr>
            <w:webHidden/>
          </w:rPr>
          <w:fldChar w:fldCharType="end"/>
        </w:r>
      </w:hyperlink>
    </w:p>
    <w:p w14:paraId="342D6598" w14:textId="77777777" w:rsidR="00BB164B" w:rsidRDefault="00B06D32">
      <w:pPr>
        <w:pStyle w:val="TOC2"/>
        <w:rPr>
          <w:rFonts w:asciiTheme="minorHAnsi" w:eastAsiaTheme="minorEastAsia" w:hAnsiTheme="minorHAnsi" w:cstheme="minorBidi"/>
          <w:color w:val="auto"/>
          <w:szCs w:val="22"/>
          <w:lang w:bidi="ar-SA"/>
        </w:rPr>
      </w:pPr>
      <w:hyperlink w:anchor="_Toc479834823" w:history="1">
        <w:r w:rsidR="00BB164B" w:rsidRPr="00310DC3">
          <w:rPr>
            <w:rStyle w:val="Hyperlink"/>
          </w:rPr>
          <w:t>Appendix F  - References</w:t>
        </w:r>
        <w:r w:rsidR="00BB164B">
          <w:rPr>
            <w:webHidden/>
          </w:rPr>
          <w:tab/>
        </w:r>
        <w:r w:rsidR="00BB164B">
          <w:rPr>
            <w:webHidden/>
          </w:rPr>
          <w:fldChar w:fldCharType="begin"/>
        </w:r>
        <w:r w:rsidR="00BB164B">
          <w:rPr>
            <w:webHidden/>
          </w:rPr>
          <w:instrText xml:space="preserve"> PAGEREF _Toc479834823 \h </w:instrText>
        </w:r>
        <w:r w:rsidR="00BB164B">
          <w:rPr>
            <w:webHidden/>
          </w:rPr>
        </w:r>
        <w:r w:rsidR="00BB164B">
          <w:rPr>
            <w:webHidden/>
          </w:rPr>
          <w:fldChar w:fldCharType="separate"/>
        </w:r>
        <w:r w:rsidR="00BB164B">
          <w:rPr>
            <w:webHidden/>
          </w:rPr>
          <w:t>16</w:t>
        </w:r>
        <w:r w:rsidR="00BB164B">
          <w:rPr>
            <w:webHidden/>
          </w:rPr>
          <w:fldChar w:fldCharType="end"/>
        </w:r>
      </w:hyperlink>
    </w:p>
    <w:p w14:paraId="4C9F4CAA" w14:textId="77777777" w:rsidR="00BB164B" w:rsidRDefault="00B06D32">
      <w:pPr>
        <w:pStyle w:val="TOC2"/>
        <w:rPr>
          <w:rFonts w:asciiTheme="minorHAnsi" w:eastAsiaTheme="minorEastAsia" w:hAnsiTheme="minorHAnsi" w:cstheme="minorBidi"/>
          <w:color w:val="auto"/>
          <w:szCs w:val="22"/>
          <w:lang w:bidi="ar-SA"/>
        </w:rPr>
      </w:pPr>
      <w:hyperlink w:anchor="_Toc479834824" w:history="1">
        <w:r w:rsidR="00BB164B" w:rsidRPr="00310DC3">
          <w:rPr>
            <w:rStyle w:val="Hyperlink"/>
          </w:rPr>
          <w:t>Appendix G  - Distribution</w:t>
        </w:r>
        <w:r w:rsidR="00BB164B">
          <w:rPr>
            <w:webHidden/>
          </w:rPr>
          <w:tab/>
        </w:r>
        <w:r w:rsidR="00BB164B">
          <w:rPr>
            <w:webHidden/>
          </w:rPr>
          <w:fldChar w:fldCharType="begin"/>
        </w:r>
        <w:r w:rsidR="00BB164B">
          <w:rPr>
            <w:webHidden/>
          </w:rPr>
          <w:instrText xml:space="preserve"> PAGEREF _Toc479834824 \h </w:instrText>
        </w:r>
        <w:r w:rsidR="00BB164B">
          <w:rPr>
            <w:webHidden/>
          </w:rPr>
        </w:r>
        <w:r w:rsidR="00BB164B">
          <w:rPr>
            <w:webHidden/>
          </w:rPr>
          <w:fldChar w:fldCharType="separate"/>
        </w:r>
        <w:r w:rsidR="00BB164B">
          <w:rPr>
            <w:webHidden/>
          </w:rPr>
          <w:t>17</w:t>
        </w:r>
        <w:r w:rsidR="00BB164B">
          <w:rPr>
            <w:webHidden/>
          </w:rPr>
          <w:fldChar w:fldCharType="end"/>
        </w:r>
      </w:hyperlink>
    </w:p>
    <w:p w14:paraId="24D70166" w14:textId="77777777" w:rsidR="00D568F1" w:rsidRDefault="004918DA" w:rsidP="0052648E">
      <w:pPr>
        <w:pStyle w:val="space"/>
      </w:pPr>
      <w:r>
        <w:fldChar w:fldCharType="end"/>
      </w:r>
    </w:p>
    <w:p w14:paraId="24D70167" w14:textId="77777777" w:rsidR="00992A9A" w:rsidRDefault="00992A9A" w:rsidP="00992A9A">
      <w:pPr>
        <w:pStyle w:val="TOCheader"/>
        <w:pageBreakBefore w:val="0"/>
      </w:pPr>
      <w:r>
        <w:t xml:space="preserve">List of </w:t>
      </w:r>
      <w:r w:rsidR="00D568F1">
        <w:t>TABLES</w:t>
      </w:r>
    </w:p>
    <w:p w14:paraId="5A94FDAD" w14:textId="77777777" w:rsidR="00BB164B" w:rsidRDefault="00C562E4">
      <w:pPr>
        <w:pStyle w:val="TableofFigures"/>
        <w:tabs>
          <w:tab w:val="right" w:leader="dot" w:pos="10790"/>
        </w:tabs>
        <w:rPr>
          <w:rFonts w:asciiTheme="minorHAnsi" w:eastAsiaTheme="minorEastAsia" w:hAnsiTheme="minorHAnsi" w:cstheme="minorBidi"/>
          <w:noProof/>
          <w:szCs w:val="22"/>
          <w:lang w:bidi="ar-SA"/>
        </w:rPr>
      </w:pPr>
      <w:r>
        <w:rPr>
          <w:color w:val="262626" w:themeColor="text1" w:themeShade="80"/>
        </w:rPr>
        <w:fldChar w:fldCharType="begin"/>
      </w:r>
      <w:r>
        <w:instrText xml:space="preserve"> TOC \f T \h \z \t "TableTitleLine" \c </w:instrText>
      </w:r>
      <w:r>
        <w:rPr>
          <w:color w:val="262626" w:themeColor="text1" w:themeShade="80"/>
        </w:rPr>
        <w:fldChar w:fldCharType="separate"/>
      </w:r>
      <w:hyperlink w:anchor="_Toc479834825" w:history="1">
        <w:r w:rsidR="00BB164B" w:rsidRPr="004B1C8D">
          <w:rPr>
            <w:rStyle w:val="Hyperlink"/>
            <w:noProof/>
          </w:rPr>
          <w:t>Table A</w:t>
        </w:r>
        <w:r w:rsidR="00BB164B" w:rsidRPr="004B1C8D">
          <w:rPr>
            <w:rStyle w:val="Hyperlink"/>
            <w:noProof/>
          </w:rPr>
          <w:noBreakHyphen/>
          <w:t>1: Terms and Definitions</w:t>
        </w:r>
        <w:r w:rsidR="00BB164B">
          <w:rPr>
            <w:noProof/>
            <w:webHidden/>
          </w:rPr>
          <w:tab/>
        </w:r>
        <w:r w:rsidR="00BB164B">
          <w:rPr>
            <w:noProof/>
            <w:webHidden/>
          </w:rPr>
          <w:fldChar w:fldCharType="begin"/>
        </w:r>
        <w:r w:rsidR="00BB164B">
          <w:rPr>
            <w:noProof/>
            <w:webHidden/>
          </w:rPr>
          <w:instrText xml:space="preserve"> PAGEREF _Toc479834825 \h </w:instrText>
        </w:r>
        <w:r w:rsidR="00BB164B">
          <w:rPr>
            <w:noProof/>
            <w:webHidden/>
          </w:rPr>
        </w:r>
        <w:r w:rsidR="00BB164B">
          <w:rPr>
            <w:noProof/>
            <w:webHidden/>
          </w:rPr>
          <w:fldChar w:fldCharType="separate"/>
        </w:r>
        <w:r w:rsidR="00BB164B">
          <w:rPr>
            <w:noProof/>
            <w:webHidden/>
          </w:rPr>
          <w:t>9</w:t>
        </w:r>
        <w:r w:rsidR="00BB164B">
          <w:rPr>
            <w:noProof/>
            <w:webHidden/>
          </w:rPr>
          <w:fldChar w:fldCharType="end"/>
        </w:r>
      </w:hyperlink>
    </w:p>
    <w:p w14:paraId="20D4AB31" w14:textId="77777777" w:rsidR="00BB164B" w:rsidRDefault="00B06D32">
      <w:pPr>
        <w:pStyle w:val="TableofFigures"/>
        <w:tabs>
          <w:tab w:val="right" w:leader="dot" w:pos="10790"/>
        </w:tabs>
        <w:rPr>
          <w:rFonts w:asciiTheme="minorHAnsi" w:eastAsiaTheme="minorEastAsia" w:hAnsiTheme="minorHAnsi" w:cstheme="minorBidi"/>
          <w:noProof/>
          <w:szCs w:val="22"/>
          <w:lang w:bidi="ar-SA"/>
        </w:rPr>
      </w:pPr>
      <w:hyperlink w:anchor="_Toc479834826" w:history="1">
        <w:r w:rsidR="00BB164B" w:rsidRPr="004B1C8D">
          <w:rPr>
            <w:rStyle w:val="Hyperlink"/>
            <w:noProof/>
          </w:rPr>
          <w:t>Table B-1: Risk and Impact Assessment</w:t>
        </w:r>
        <w:r w:rsidR="00BB164B">
          <w:rPr>
            <w:noProof/>
            <w:webHidden/>
          </w:rPr>
          <w:tab/>
        </w:r>
        <w:r w:rsidR="00BB164B">
          <w:rPr>
            <w:noProof/>
            <w:webHidden/>
          </w:rPr>
          <w:fldChar w:fldCharType="begin"/>
        </w:r>
        <w:r w:rsidR="00BB164B">
          <w:rPr>
            <w:noProof/>
            <w:webHidden/>
          </w:rPr>
          <w:instrText xml:space="preserve"> PAGEREF _Toc479834826 \h </w:instrText>
        </w:r>
        <w:r w:rsidR="00BB164B">
          <w:rPr>
            <w:noProof/>
            <w:webHidden/>
          </w:rPr>
        </w:r>
        <w:r w:rsidR="00BB164B">
          <w:rPr>
            <w:noProof/>
            <w:webHidden/>
          </w:rPr>
          <w:fldChar w:fldCharType="separate"/>
        </w:r>
        <w:r w:rsidR="00BB164B">
          <w:rPr>
            <w:noProof/>
            <w:webHidden/>
          </w:rPr>
          <w:t>12</w:t>
        </w:r>
        <w:r w:rsidR="00BB164B">
          <w:rPr>
            <w:noProof/>
            <w:webHidden/>
          </w:rPr>
          <w:fldChar w:fldCharType="end"/>
        </w:r>
      </w:hyperlink>
    </w:p>
    <w:p w14:paraId="19B84C5F" w14:textId="77777777" w:rsidR="00BB164B" w:rsidRDefault="00B06D32">
      <w:pPr>
        <w:pStyle w:val="TableofFigures"/>
        <w:tabs>
          <w:tab w:val="right" w:leader="dot" w:pos="10790"/>
        </w:tabs>
        <w:rPr>
          <w:rFonts w:asciiTheme="minorHAnsi" w:eastAsiaTheme="minorEastAsia" w:hAnsiTheme="minorHAnsi" w:cstheme="minorBidi"/>
          <w:noProof/>
          <w:szCs w:val="22"/>
          <w:lang w:bidi="ar-SA"/>
        </w:rPr>
      </w:pPr>
      <w:hyperlink w:anchor="_Toc479834827" w:history="1">
        <w:r w:rsidR="00BB164B" w:rsidRPr="004B1C8D">
          <w:rPr>
            <w:rStyle w:val="Hyperlink"/>
            <w:noProof/>
          </w:rPr>
          <w:t>Table C-1: RFC Submission Guidelines</w:t>
        </w:r>
        <w:r w:rsidR="00BB164B">
          <w:rPr>
            <w:noProof/>
            <w:webHidden/>
          </w:rPr>
          <w:tab/>
        </w:r>
        <w:r w:rsidR="00BB164B">
          <w:rPr>
            <w:noProof/>
            <w:webHidden/>
          </w:rPr>
          <w:fldChar w:fldCharType="begin"/>
        </w:r>
        <w:r w:rsidR="00BB164B">
          <w:rPr>
            <w:noProof/>
            <w:webHidden/>
          </w:rPr>
          <w:instrText xml:space="preserve"> PAGEREF _Toc479834827 \h </w:instrText>
        </w:r>
        <w:r w:rsidR="00BB164B">
          <w:rPr>
            <w:noProof/>
            <w:webHidden/>
          </w:rPr>
        </w:r>
        <w:r w:rsidR="00BB164B">
          <w:rPr>
            <w:noProof/>
            <w:webHidden/>
          </w:rPr>
          <w:fldChar w:fldCharType="separate"/>
        </w:r>
        <w:r w:rsidR="00BB164B">
          <w:rPr>
            <w:noProof/>
            <w:webHidden/>
          </w:rPr>
          <w:t>13</w:t>
        </w:r>
        <w:r w:rsidR="00BB164B">
          <w:rPr>
            <w:noProof/>
            <w:webHidden/>
          </w:rPr>
          <w:fldChar w:fldCharType="end"/>
        </w:r>
      </w:hyperlink>
    </w:p>
    <w:p w14:paraId="4E569C9F" w14:textId="77777777" w:rsidR="00BB164B" w:rsidRDefault="00B06D32">
      <w:pPr>
        <w:pStyle w:val="TableofFigures"/>
        <w:tabs>
          <w:tab w:val="right" w:leader="dot" w:pos="10790"/>
        </w:tabs>
        <w:rPr>
          <w:rFonts w:asciiTheme="minorHAnsi" w:eastAsiaTheme="minorEastAsia" w:hAnsiTheme="minorHAnsi" w:cstheme="minorBidi"/>
          <w:noProof/>
          <w:szCs w:val="22"/>
          <w:lang w:bidi="ar-SA"/>
        </w:rPr>
      </w:pPr>
      <w:hyperlink w:anchor="_Toc479834828" w:history="1">
        <w:r w:rsidR="00BB164B" w:rsidRPr="004B1C8D">
          <w:rPr>
            <w:rStyle w:val="Hyperlink"/>
            <w:noProof/>
          </w:rPr>
          <w:t>Table E-1: Maintenance Windows Guidelines</w:t>
        </w:r>
        <w:r w:rsidR="00BB164B">
          <w:rPr>
            <w:noProof/>
            <w:webHidden/>
          </w:rPr>
          <w:tab/>
        </w:r>
        <w:r w:rsidR="00BB164B">
          <w:rPr>
            <w:noProof/>
            <w:webHidden/>
          </w:rPr>
          <w:fldChar w:fldCharType="begin"/>
        </w:r>
        <w:r w:rsidR="00BB164B">
          <w:rPr>
            <w:noProof/>
            <w:webHidden/>
          </w:rPr>
          <w:instrText xml:space="preserve"> PAGEREF _Toc479834828 \h </w:instrText>
        </w:r>
        <w:r w:rsidR="00BB164B">
          <w:rPr>
            <w:noProof/>
            <w:webHidden/>
          </w:rPr>
        </w:r>
        <w:r w:rsidR="00BB164B">
          <w:rPr>
            <w:noProof/>
            <w:webHidden/>
          </w:rPr>
          <w:fldChar w:fldCharType="separate"/>
        </w:r>
        <w:r w:rsidR="00BB164B">
          <w:rPr>
            <w:noProof/>
            <w:webHidden/>
          </w:rPr>
          <w:t>15</w:t>
        </w:r>
        <w:r w:rsidR="00BB164B">
          <w:rPr>
            <w:noProof/>
            <w:webHidden/>
          </w:rPr>
          <w:fldChar w:fldCharType="end"/>
        </w:r>
      </w:hyperlink>
    </w:p>
    <w:p w14:paraId="6BC35DDF" w14:textId="77777777" w:rsidR="00BB164B" w:rsidRDefault="00B06D32">
      <w:pPr>
        <w:pStyle w:val="TableofFigures"/>
        <w:tabs>
          <w:tab w:val="right" w:leader="dot" w:pos="10790"/>
        </w:tabs>
        <w:rPr>
          <w:rFonts w:asciiTheme="minorHAnsi" w:eastAsiaTheme="minorEastAsia" w:hAnsiTheme="minorHAnsi" w:cstheme="minorBidi"/>
          <w:noProof/>
          <w:szCs w:val="22"/>
          <w:lang w:bidi="ar-SA"/>
        </w:rPr>
      </w:pPr>
      <w:hyperlink w:anchor="_Toc479834829" w:history="1">
        <w:r w:rsidR="00BB164B" w:rsidRPr="004B1C8D">
          <w:rPr>
            <w:rStyle w:val="Hyperlink"/>
            <w:noProof/>
          </w:rPr>
          <w:t>Table F</w:t>
        </w:r>
        <w:r w:rsidR="00BB164B" w:rsidRPr="004B1C8D">
          <w:rPr>
            <w:rStyle w:val="Hyperlink"/>
            <w:noProof/>
          </w:rPr>
          <w:noBreakHyphen/>
          <w:t>1: References</w:t>
        </w:r>
        <w:r w:rsidR="00BB164B">
          <w:rPr>
            <w:noProof/>
            <w:webHidden/>
          </w:rPr>
          <w:tab/>
        </w:r>
        <w:r w:rsidR="00BB164B">
          <w:rPr>
            <w:noProof/>
            <w:webHidden/>
          </w:rPr>
          <w:fldChar w:fldCharType="begin"/>
        </w:r>
        <w:r w:rsidR="00BB164B">
          <w:rPr>
            <w:noProof/>
            <w:webHidden/>
          </w:rPr>
          <w:instrText xml:space="preserve"> PAGEREF _Toc479834829 \h </w:instrText>
        </w:r>
        <w:r w:rsidR="00BB164B">
          <w:rPr>
            <w:noProof/>
            <w:webHidden/>
          </w:rPr>
        </w:r>
        <w:r w:rsidR="00BB164B">
          <w:rPr>
            <w:noProof/>
            <w:webHidden/>
          </w:rPr>
          <w:fldChar w:fldCharType="separate"/>
        </w:r>
        <w:r w:rsidR="00BB164B">
          <w:rPr>
            <w:noProof/>
            <w:webHidden/>
          </w:rPr>
          <w:t>16</w:t>
        </w:r>
        <w:r w:rsidR="00BB164B">
          <w:rPr>
            <w:noProof/>
            <w:webHidden/>
          </w:rPr>
          <w:fldChar w:fldCharType="end"/>
        </w:r>
      </w:hyperlink>
    </w:p>
    <w:p w14:paraId="40F5133F" w14:textId="77777777" w:rsidR="00BB164B" w:rsidRDefault="00B06D32">
      <w:pPr>
        <w:pStyle w:val="TableofFigures"/>
        <w:tabs>
          <w:tab w:val="right" w:leader="dot" w:pos="10790"/>
        </w:tabs>
        <w:rPr>
          <w:rFonts w:asciiTheme="minorHAnsi" w:eastAsiaTheme="minorEastAsia" w:hAnsiTheme="minorHAnsi" w:cstheme="minorBidi"/>
          <w:noProof/>
          <w:szCs w:val="22"/>
          <w:lang w:bidi="ar-SA"/>
        </w:rPr>
      </w:pPr>
      <w:hyperlink w:anchor="_Toc479834830" w:history="1">
        <w:r w:rsidR="00BB164B" w:rsidRPr="004B1C8D">
          <w:rPr>
            <w:rStyle w:val="Hyperlink"/>
            <w:noProof/>
          </w:rPr>
          <w:t>Table G</w:t>
        </w:r>
        <w:r w:rsidR="00BB164B" w:rsidRPr="004B1C8D">
          <w:rPr>
            <w:rStyle w:val="Hyperlink"/>
            <w:noProof/>
          </w:rPr>
          <w:noBreakHyphen/>
          <w:t>1: Distribution Contacts</w:t>
        </w:r>
        <w:r w:rsidR="00BB164B">
          <w:rPr>
            <w:noProof/>
            <w:webHidden/>
          </w:rPr>
          <w:tab/>
        </w:r>
        <w:r w:rsidR="00BB164B">
          <w:rPr>
            <w:noProof/>
            <w:webHidden/>
          </w:rPr>
          <w:fldChar w:fldCharType="begin"/>
        </w:r>
        <w:r w:rsidR="00BB164B">
          <w:rPr>
            <w:noProof/>
            <w:webHidden/>
          </w:rPr>
          <w:instrText xml:space="preserve"> PAGEREF _Toc479834830 \h </w:instrText>
        </w:r>
        <w:r w:rsidR="00BB164B">
          <w:rPr>
            <w:noProof/>
            <w:webHidden/>
          </w:rPr>
        </w:r>
        <w:r w:rsidR="00BB164B">
          <w:rPr>
            <w:noProof/>
            <w:webHidden/>
          </w:rPr>
          <w:fldChar w:fldCharType="separate"/>
        </w:r>
        <w:r w:rsidR="00BB164B">
          <w:rPr>
            <w:noProof/>
            <w:webHidden/>
          </w:rPr>
          <w:t>17</w:t>
        </w:r>
        <w:r w:rsidR="00BB164B">
          <w:rPr>
            <w:noProof/>
            <w:webHidden/>
          </w:rPr>
          <w:fldChar w:fldCharType="end"/>
        </w:r>
      </w:hyperlink>
    </w:p>
    <w:p w14:paraId="24D7016B" w14:textId="77777777" w:rsidR="00C562E4" w:rsidRDefault="00C562E4" w:rsidP="0052648E">
      <w:pPr>
        <w:pStyle w:val="space"/>
      </w:pPr>
      <w:r>
        <w:fldChar w:fldCharType="end"/>
      </w:r>
    </w:p>
    <w:p w14:paraId="24D7016C" w14:textId="77777777" w:rsidR="00D568F1" w:rsidRDefault="00D568F1" w:rsidP="00D568F1">
      <w:pPr>
        <w:pStyle w:val="TOCheader"/>
        <w:pageBreakBefore w:val="0"/>
      </w:pPr>
      <w:r>
        <w:t>List of Figures</w:t>
      </w:r>
    </w:p>
    <w:p w14:paraId="24D7016D" w14:textId="77777777" w:rsidR="004918DA" w:rsidRPr="00721596" w:rsidRDefault="00721596" w:rsidP="0052648E">
      <w:pPr>
        <w:pStyle w:val="space"/>
        <w:rPr>
          <w:sz w:val="20"/>
          <w:szCs w:val="20"/>
        </w:rPr>
      </w:pPr>
      <w:r w:rsidRPr="00721596">
        <w:rPr>
          <w:sz w:val="20"/>
          <w:szCs w:val="20"/>
        </w:rPr>
        <w:fldChar w:fldCharType="begin"/>
      </w:r>
      <w:r w:rsidRPr="00721596">
        <w:rPr>
          <w:sz w:val="20"/>
          <w:szCs w:val="20"/>
        </w:rPr>
        <w:instrText xml:space="preserve"> TOC \h \z \t "figureheading" \c </w:instrText>
      </w:r>
      <w:r w:rsidRPr="00721596">
        <w:rPr>
          <w:sz w:val="20"/>
          <w:szCs w:val="20"/>
        </w:rPr>
        <w:fldChar w:fldCharType="separate"/>
      </w:r>
      <w:r w:rsidR="00BB164B">
        <w:rPr>
          <w:b/>
          <w:bCs/>
          <w:noProof/>
          <w:sz w:val="20"/>
          <w:szCs w:val="20"/>
        </w:rPr>
        <w:t>No table of figures entries found.</w:t>
      </w:r>
      <w:r w:rsidRPr="00721596">
        <w:rPr>
          <w:bCs/>
          <w:noProof/>
          <w:sz w:val="20"/>
          <w:szCs w:val="20"/>
        </w:rPr>
        <w:fldChar w:fldCharType="end"/>
      </w:r>
    </w:p>
    <w:p w14:paraId="24D7016E" w14:textId="77777777" w:rsidR="004918DA" w:rsidRDefault="004918DA" w:rsidP="005E0297">
      <w:pPr>
        <w:pStyle w:val="Body"/>
        <w:sectPr w:rsidR="004918DA" w:rsidSect="000E65E2">
          <w:headerReference w:type="even" r:id="rId16"/>
          <w:headerReference w:type="first" r:id="rId17"/>
          <w:pgSz w:w="12240" w:h="15840"/>
          <w:pgMar w:top="1440" w:right="720" w:bottom="1440" w:left="720" w:header="720" w:footer="720" w:gutter="0"/>
          <w:pgNumType w:fmt="lowerRoman" w:start="1"/>
          <w:cols w:space="720"/>
          <w:titlePg/>
          <w:docGrid w:linePitch="360"/>
        </w:sectPr>
      </w:pPr>
    </w:p>
    <w:p w14:paraId="24D7016F" w14:textId="77777777" w:rsidR="00316BC4" w:rsidRDefault="00EB3985" w:rsidP="006D1F01">
      <w:pPr>
        <w:pStyle w:val="Heading1"/>
      </w:pPr>
      <w:bookmarkStart w:id="0" w:name="_Toc396823806"/>
      <w:bookmarkStart w:id="1" w:name="_Toc479834791"/>
      <w:r w:rsidRPr="00EB3985">
        <w:lastRenderedPageBreak/>
        <w:t>Overview</w:t>
      </w:r>
      <w:bookmarkEnd w:id="0"/>
      <w:bookmarkEnd w:id="1"/>
    </w:p>
    <w:p w14:paraId="24D70170" w14:textId="77777777" w:rsidR="00EB3985" w:rsidRPr="00EB3985" w:rsidRDefault="00EB3985" w:rsidP="00EB3985">
      <w:pPr>
        <w:pStyle w:val="Heading2"/>
      </w:pPr>
      <w:bookmarkStart w:id="2" w:name="_Toc394134828"/>
      <w:bookmarkStart w:id="3" w:name="_Toc393397551"/>
      <w:bookmarkStart w:id="4" w:name="_Toc386451212"/>
      <w:bookmarkStart w:id="5" w:name="_Toc396823807"/>
      <w:bookmarkStart w:id="6" w:name="_Toc479834792"/>
      <w:r w:rsidRPr="00EB3985">
        <w:t>Purpose</w:t>
      </w:r>
      <w:bookmarkEnd w:id="2"/>
      <w:bookmarkEnd w:id="3"/>
      <w:bookmarkEnd w:id="4"/>
      <w:bookmarkEnd w:id="5"/>
      <w:bookmarkEnd w:id="6"/>
    </w:p>
    <w:p w14:paraId="6F5AE92F" w14:textId="67D7CE2B" w:rsidR="00D62722" w:rsidRPr="00012C01" w:rsidRDefault="00EB720F" w:rsidP="00012C01">
      <w:pPr>
        <w:pStyle w:val="Body"/>
      </w:pPr>
      <w:r>
        <w:rPr>
          <w:lang w:bidi="ar-SA"/>
        </w:rPr>
        <w:t xml:space="preserve">The purpose of </w:t>
      </w:r>
      <w:r w:rsidR="00B950D4">
        <w:rPr>
          <w:lang w:bidi="ar-SA"/>
        </w:rPr>
        <w:t>the Verizon Enterprise Solutions (VES) Cloud and Data Center Services, her</w:t>
      </w:r>
      <w:r w:rsidR="00012C01">
        <w:rPr>
          <w:lang w:bidi="ar-SA"/>
        </w:rPr>
        <w:t>einafter referred to as “Cloud,”</w:t>
      </w:r>
      <w:r w:rsidR="00B950D4">
        <w:rPr>
          <w:lang w:bidi="ar-SA"/>
        </w:rPr>
        <w:t xml:space="preserve"> </w:t>
      </w:r>
      <w:r>
        <w:rPr>
          <w:lang w:bidi="ar-SA"/>
        </w:rPr>
        <w:t>Change Management Policy establish</w:t>
      </w:r>
      <w:r w:rsidR="00012C01">
        <w:rPr>
          <w:lang w:bidi="ar-SA"/>
        </w:rPr>
        <w:t>es</w:t>
      </w:r>
      <w:r>
        <w:rPr>
          <w:lang w:bidi="ar-SA"/>
        </w:rPr>
        <w:t xml:space="preserve"> a controlled process to ensure that all changes are submitted, reviewed, approved, scheduled, and implemented with minimal impact to service quality. The following policies shall govern the performance of Change Management activities in order to ensure the sustainable development, implementatio</w:t>
      </w:r>
      <w:r w:rsidR="00012C01">
        <w:rPr>
          <w:lang w:bidi="ar-SA"/>
        </w:rPr>
        <w:t>n, and improvement of services.</w:t>
      </w:r>
    </w:p>
    <w:p w14:paraId="5E388649" w14:textId="77777777" w:rsidR="00440401" w:rsidRPr="00012C01" w:rsidRDefault="00440401" w:rsidP="00012C01">
      <w:pPr>
        <w:pStyle w:val="Body"/>
      </w:pPr>
    </w:p>
    <w:p w14:paraId="24D70172" w14:textId="77777777" w:rsidR="008A3F51" w:rsidRDefault="008A3F51" w:rsidP="00EB3985">
      <w:pPr>
        <w:pStyle w:val="Heading2"/>
      </w:pPr>
      <w:bookmarkStart w:id="7" w:name="_Toc479834793"/>
      <w:r>
        <w:t>Sc</w:t>
      </w:r>
      <w:r>
        <w:rPr>
          <w:spacing w:val="1"/>
        </w:rPr>
        <w:t>o</w:t>
      </w:r>
      <w:r>
        <w:t>pe</w:t>
      </w:r>
      <w:bookmarkEnd w:id="7"/>
    </w:p>
    <w:p w14:paraId="24D70173" w14:textId="77777777" w:rsidR="000C7BE1" w:rsidRPr="00F2039B" w:rsidRDefault="008A3F51" w:rsidP="00EB3985">
      <w:pPr>
        <w:pStyle w:val="Heading3"/>
      </w:pPr>
      <w:bookmarkStart w:id="8" w:name="_Toc479834794"/>
      <w:r w:rsidRPr="00F2039B">
        <w:t>Personnel Covered</w:t>
      </w:r>
      <w:bookmarkEnd w:id="8"/>
    </w:p>
    <w:p w14:paraId="5E501AD6" w14:textId="2A5C9311" w:rsidR="00EB720F" w:rsidRDefault="00EB720F" w:rsidP="00562C74">
      <w:pPr>
        <w:pStyle w:val="Body"/>
        <w:rPr>
          <w:lang w:bidi="ar-SA"/>
        </w:rPr>
      </w:pPr>
      <w:r>
        <w:rPr>
          <w:lang w:bidi="ar-SA"/>
        </w:rPr>
        <w:t xml:space="preserve">This policy applies to all changes made within the </w:t>
      </w:r>
      <w:r w:rsidR="00B950D4">
        <w:rPr>
          <w:lang w:bidi="ar-SA"/>
        </w:rPr>
        <w:t>Cloud</w:t>
      </w:r>
      <w:r>
        <w:rPr>
          <w:lang w:bidi="ar-SA"/>
        </w:rPr>
        <w:t xml:space="preserve"> internal production environment and </w:t>
      </w:r>
      <w:r w:rsidR="00B950D4">
        <w:rPr>
          <w:lang w:bidi="ar-SA"/>
        </w:rPr>
        <w:t>Cloud</w:t>
      </w:r>
      <w:r>
        <w:rPr>
          <w:lang w:bidi="ar-SA"/>
        </w:rPr>
        <w:t xml:space="preserve"> managed production environmen</w:t>
      </w:r>
      <w:r w:rsidR="00D06F66">
        <w:rPr>
          <w:lang w:bidi="ar-SA"/>
        </w:rPr>
        <w:t>ts. This includes all customer Configuration I</w:t>
      </w:r>
      <w:r>
        <w:rPr>
          <w:lang w:bidi="ar-SA"/>
        </w:rPr>
        <w:t xml:space="preserve">tems (CIs) that </w:t>
      </w:r>
      <w:r w:rsidR="00B950D4">
        <w:rPr>
          <w:lang w:bidi="ar-SA"/>
        </w:rPr>
        <w:t>Cloud</w:t>
      </w:r>
      <w:r>
        <w:rPr>
          <w:lang w:bidi="ar-SA"/>
        </w:rPr>
        <w:t xml:space="preserve"> is responsible to support.</w:t>
      </w:r>
    </w:p>
    <w:p w14:paraId="42226539" w14:textId="744B2596" w:rsidR="00EB720F" w:rsidRDefault="005F2C0D" w:rsidP="00562C74">
      <w:pPr>
        <w:pStyle w:val="Body"/>
        <w:rPr>
          <w:lang w:bidi="ar-SA"/>
        </w:rPr>
      </w:pPr>
      <w:r>
        <w:rPr>
          <w:lang w:bidi="ar-SA"/>
        </w:rPr>
        <w:t xml:space="preserve">See </w:t>
      </w:r>
      <w:r w:rsidR="00E37C9D" w:rsidRPr="00012C01">
        <w:rPr>
          <w:i/>
          <w:lang w:bidi="ar-SA"/>
        </w:rPr>
        <w:t xml:space="preserve">Section </w:t>
      </w:r>
      <w:r w:rsidR="00012C01" w:rsidRPr="00012C01">
        <w:rPr>
          <w:i/>
          <w:lang w:bidi="ar-SA"/>
        </w:rPr>
        <w:fldChar w:fldCharType="begin"/>
      </w:r>
      <w:r w:rsidR="00012C01" w:rsidRPr="00012C01">
        <w:rPr>
          <w:i/>
          <w:lang w:bidi="ar-SA"/>
        </w:rPr>
        <w:instrText xml:space="preserve"> REF _Ref390951308 \r \h </w:instrText>
      </w:r>
      <w:r w:rsidR="00012C01">
        <w:rPr>
          <w:i/>
          <w:lang w:bidi="ar-SA"/>
        </w:rPr>
        <w:instrText xml:space="preserve"> \* MERGEFORMAT </w:instrText>
      </w:r>
      <w:r w:rsidR="00012C01" w:rsidRPr="00012C01">
        <w:rPr>
          <w:i/>
          <w:lang w:bidi="ar-SA"/>
        </w:rPr>
      </w:r>
      <w:r w:rsidR="00012C01" w:rsidRPr="00012C01">
        <w:rPr>
          <w:i/>
          <w:lang w:bidi="ar-SA"/>
        </w:rPr>
        <w:fldChar w:fldCharType="separate"/>
      </w:r>
      <w:r w:rsidR="00012C01" w:rsidRPr="00012C01">
        <w:rPr>
          <w:i/>
          <w:lang w:bidi="ar-SA"/>
        </w:rPr>
        <w:t>2.9</w:t>
      </w:r>
      <w:r w:rsidR="00012C01" w:rsidRPr="00012C01">
        <w:rPr>
          <w:i/>
          <w:lang w:bidi="ar-SA"/>
        </w:rPr>
        <w:fldChar w:fldCharType="end"/>
      </w:r>
      <w:r w:rsidR="00EB720F">
        <w:rPr>
          <w:lang w:bidi="ar-SA"/>
        </w:rPr>
        <w:t xml:space="preserve"> </w:t>
      </w:r>
      <w:r>
        <w:rPr>
          <w:lang w:bidi="ar-SA"/>
        </w:rPr>
        <w:t xml:space="preserve">for </w:t>
      </w:r>
      <w:r w:rsidR="00EB720F">
        <w:rPr>
          <w:lang w:bidi="ar-SA"/>
        </w:rPr>
        <w:t>exceptions to this policy.</w:t>
      </w:r>
    </w:p>
    <w:p w14:paraId="0E307CF9" w14:textId="77777777" w:rsidR="00562C74" w:rsidRDefault="00562C74" w:rsidP="00562C74">
      <w:pPr>
        <w:pStyle w:val="Body"/>
        <w:rPr>
          <w:lang w:bidi="ar-SA"/>
        </w:rPr>
      </w:pPr>
    </w:p>
    <w:p w14:paraId="24D70175" w14:textId="6BFA2F55" w:rsidR="000C7BE1" w:rsidRPr="000C7BE1" w:rsidRDefault="007D3563" w:rsidP="00EB3985">
      <w:pPr>
        <w:pStyle w:val="Heading3"/>
      </w:pPr>
      <w:bookmarkStart w:id="9" w:name="_Toc396744284"/>
      <w:bookmarkStart w:id="10" w:name="_Toc396905874"/>
      <w:bookmarkStart w:id="11" w:name="_Toc479834795"/>
      <w:r w:rsidRPr="007D3563">
        <w:t>Alignment with Verizon CPS-810, CPI-810</w:t>
      </w:r>
      <w:bookmarkEnd w:id="9"/>
      <w:bookmarkEnd w:id="10"/>
      <w:r w:rsidR="008F78ED">
        <w:t>, and other Corporate Policies</w:t>
      </w:r>
      <w:bookmarkEnd w:id="11"/>
    </w:p>
    <w:p w14:paraId="24D70176" w14:textId="0DB098DC" w:rsidR="00544D21" w:rsidRDefault="00B950D4" w:rsidP="00562C74">
      <w:pPr>
        <w:pStyle w:val="Body"/>
      </w:pPr>
      <w:r>
        <w:t>T</w:t>
      </w:r>
      <w:r w:rsidR="007D3563" w:rsidRPr="00562C74">
        <w:t xml:space="preserve">his document is a supplemental </w:t>
      </w:r>
      <w:r w:rsidR="00780000" w:rsidRPr="00562C74">
        <w:t>policy</w:t>
      </w:r>
      <w:r w:rsidR="007D3563" w:rsidRPr="00562C74">
        <w:t xml:space="preserve"> that specifies certain requirements related to </w:t>
      </w:r>
      <w:r>
        <w:t>Cloud</w:t>
      </w:r>
      <w:r w:rsidR="007D3563" w:rsidRPr="00562C74">
        <w:t xml:space="preserve">. All policies considered for approval by the </w:t>
      </w:r>
      <w:r w:rsidR="003453B7" w:rsidRPr="00E82387">
        <w:t>Cloud Information Security Council</w:t>
      </w:r>
      <w:r w:rsidR="003453B7" w:rsidRPr="00562C74">
        <w:t xml:space="preserve"> </w:t>
      </w:r>
      <w:r w:rsidR="003453B7">
        <w:t>(</w:t>
      </w:r>
      <w:r w:rsidR="007D3563" w:rsidRPr="00562C74">
        <w:t>CICS</w:t>
      </w:r>
      <w:r w:rsidR="003453B7">
        <w:t>)</w:t>
      </w:r>
      <w:r w:rsidR="007D3563" w:rsidRPr="00562C74">
        <w:t xml:space="preserve"> are sub-ordinate to, and supplements of, Verizon Corporate Policy CPS-810 and Corporate Policy Instruction CPI-810, as well as other relevant Verizon policies, such as the Code of Conduct, Verizon CP</w:t>
      </w:r>
      <w:r w:rsidR="00C22686" w:rsidRPr="00562C74">
        <w:t>S</w:t>
      </w:r>
      <w:r w:rsidR="007D3563" w:rsidRPr="00562C74">
        <w:t>-303, and Verizon CPS-130.</w:t>
      </w:r>
    </w:p>
    <w:p w14:paraId="75370BA9" w14:textId="77777777" w:rsidR="00562C74" w:rsidRPr="00562C74" w:rsidRDefault="00562C74" w:rsidP="00562C74">
      <w:pPr>
        <w:pStyle w:val="Body"/>
      </w:pPr>
    </w:p>
    <w:p w14:paraId="24D70179" w14:textId="3D397DFE" w:rsidR="00992A9A" w:rsidRDefault="00D43B10" w:rsidP="00D43B10">
      <w:pPr>
        <w:pStyle w:val="Heading3"/>
      </w:pPr>
      <w:bookmarkStart w:id="12" w:name="_Toc479834796"/>
      <w:r>
        <w:t>Environments Covered</w:t>
      </w:r>
      <w:bookmarkEnd w:id="12"/>
    </w:p>
    <w:p w14:paraId="45BB4B03" w14:textId="4AE4DC81" w:rsidR="00D43B10" w:rsidRPr="00562C74" w:rsidRDefault="00D43B10" w:rsidP="00562C74">
      <w:pPr>
        <w:pStyle w:val="Body"/>
      </w:pPr>
      <w:r w:rsidRPr="00562C74">
        <w:t xml:space="preserve">Unless otherwise noted, the controls outlined within this policy apply to all equipment that </w:t>
      </w:r>
      <w:r w:rsidR="00B950D4">
        <w:t>Cloud</w:t>
      </w:r>
      <w:r w:rsidRPr="00562C74">
        <w:t xml:space="preserve"> owns, manages, or leases.</w:t>
      </w:r>
    </w:p>
    <w:p w14:paraId="24D7017B" w14:textId="77777777" w:rsidR="00992A9A" w:rsidRDefault="008B4FE1" w:rsidP="00992A9A">
      <w:pPr>
        <w:pStyle w:val="Heading1"/>
      </w:pPr>
      <w:bookmarkStart w:id="13" w:name="_Toc479834797"/>
      <w:r>
        <w:lastRenderedPageBreak/>
        <w:t>Policy</w:t>
      </w:r>
      <w:bookmarkEnd w:id="13"/>
    </w:p>
    <w:p w14:paraId="70874949" w14:textId="3253A647" w:rsidR="00EB720F" w:rsidRDefault="00EB720F" w:rsidP="00EB720F">
      <w:pPr>
        <w:pStyle w:val="Heading2"/>
      </w:pPr>
      <w:bookmarkStart w:id="14" w:name="_Toc398045862"/>
      <w:bookmarkStart w:id="15" w:name="_Toc479834798"/>
      <w:r>
        <w:t>Request</w:t>
      </w:r>
      <w:del w:id="16" w:author="Addy-Lamptey, James" w:date="2017-09-28T09:51:00Z">
        <w:r w:rsidDel="00F97DDC">
          <w:delText>s</w:delText>
        </w:r>
      </w:del>
      <w:r>
        <w:t xml:space="preserve"> for Change </w:t>
      </w:r>
      <w:ins w:id="17" w:author="Addy-Lamptey, James" w:date="2017-09-28T09:51:00Z">
        <w:r w:rsidR="00F97DDC">
          <w:t xml:space="preserve">(RFC) </w:t>
        </w:r>
      </w:ins>
      <w:r>
        <w:t>Policies</w:t>
      </w:r>
      <w:bookmarkEnd w:id="14"/>
      <w:bookmarkEnd w:id="15"/>
    </w:p>
    <w:p w14:paraId="11137474" w14:textId="0E06C812" w:rsidR="00EB720F" w:rsidRPr="00562C74" w:rsidRDefault="00EB720F" w:rsidP="00562C74">
      <w:pPr>
        <w:pStyle w:val="bullet1"/>
      </w:pPr>
      <w:r w:rsidRPr="00562C74">
        <w:t xml:space="preserve">All </w:t>
      </w:r>
      <w:del w:id="18" w:author="Addy-Lamptey, James" w:date="2017-09-28T09:52:00Z">
        <w:r w:rsidRPr="00562C74" w:rsidDel="00F97DDC">
          <w:delText xml:space="preserve">Requests for Change (RFCs) </w:delText>
        </w:r>
      </w:del>
      <w:ins w:id="19" w:author="Addy-Lamptey, James" w:date="2017-09-28T09:52:00Z">
        <w:r w:rsidR="00F97DDC">
          <w:t xml:space="preserve"> RFC </w:t>
        </w:r>
      </w:ins>
      <w:r w:rsidRPr="00562C74">
        <w:t>shall be recorded.</w:t>
      </w:r>
    </w:p>
    <w:p w14:paraId="32672E3A" w14:textId="4CF5FA17" w:rsidR="00EB720F" w:rsidRPr="00562C74" w:rsidRDefault="00EB720F" w:rsidP="00562C74">
      <w:pPr>
        <w:pStyle w:val="bullet1"/>
      </w:pPr>
      <w:r w:rsidRPr="00562C74">
        <w:t>Planned RFCs shall have a clearly</w:t>
      </w:r>
      <w:r w:rsidR="005F2C0D" w:rsidRPr="00562C74">
        <w:t>-</w:t>
      </w:r>
      <w:r w:rsidRPr="00562C74">
        <w:t>defined and documented scope.</w:t>
      </w:r>
    </w:p>
    <w:p w14:paraId="3B6547BA" w14:textId="77777777" w:rsidR="00EB720F" w:rsidRPr="00562C74" w:rsidRDefault="00EB720F" w:rsidP="00562C74">
      <w:pPr>
        <w:pStyle w:val="bullet1"/>
      </w:pPr>
      <w:r w:rsidRPr="00562C74">
        <w:t>A procedure with RFC requirements shall be documented and enforced for RFC submittals.</w:t>
      </w:r>
    </w:p>
    <w:p w14:paraId="377D908C" w14:textId="77777777" w:rsidR="00EB720F" w:rsidRPr="00562C74" w:rsidRDefault="00EB720F" w:rsidP="00562C74">
      <w:pPr>
        <w:pStyle w:val="bullet1"/>
      </w:pPr>
      <w:r w:rsidRPr="00562C74">
        <w:t>All RFCs shall include Detailed Implementation Steps.</w:t>
      </w:r>
    </w:p>
    <w:p w14:paraId="671F2CDD" w14:textId="6711D046" w:rsidR="00EB720F" w:rsidRPr="00562C74" w:rsidRDefault="00EB720F" w:rsidP="009B04A5">
      <w:pPr>
        <w:pStyle w:val="bullet1"/>
      </w:pPr>
      <w:r w:rsidRPr="00562C74">
        <w:t>All Detailed Implementation Steps shall receive a Peer Review or Site Operation Center (SOC) Validation</w:t>
      </w:r>
      <w:del w:id="20" w:author="Addy-Lamptey, James" w:date="2017-09-28T14:43:00Z">
        <w:r w:rsidRPr="00562C74" w:rsidDel="002470C2">
          <w:delText>,</w:delText>
        </w:r>
      </w:del>
      <w:r w:rsidRPr="00562C74">
        <w:t xml:space="preserve"> with the exception of simple reboots.</w:t>
      </w:r>
    </w:p>
    <w:p w14:paraId="32090A9B" w14:textId="3E67E3C2" w:rsidR="00EB720F" w:rsidRPr="00562C74" w:rsidRDefault="00EB720F" w:rsidP="00562C74">
      <w:pPr>
        <w:pStyle w:val="bullet1"/>
      </w:pPr>
      <w:r w:rsidRPr="00562C74">
        <w:t>All RFCs shall include an associated Risk/Severity Level</w:t>
      </w:r>
      <w:ins w:id="21" w:author="Addy-Lamptey, James" w:date="2017-09-28T14:44:00Z">
        <w:r w:rsidR="002470C2">
          <w:t xml:space="preserve">. </w:t>
        </w:r>
      </w:ins>
      <w:del w:id="22" w:author="Addy-Lamptey, James" w:date="2017-09-28T14:44:00Z">
        <w:r w:rsidRPr="00562C74" w:rsidDel="002470C2">
          <w:delText>;</w:delText>
        </w:r>
      </w:del>
      <w:r w:rsidRPr="00562C74">
        <w:t xml:space="preserve"> </w:t>
      </w:r>
      <w:ins w:id="23" w:author="Addy-Lamptey, James" w:date="2017-09-28T14:44:00Z">
        <w:r w:rsidR="002470C2">
          <w:t>R</w:t>
        </w:r>
      </w:ins>
      <w:del w:id="24" w:author="Addy-Lamptey, James" w:date="2017-09-28T14:44:00Z">
        <w:r w:rsidRPr="00562C74" w:rsidDel="002470C2">
          <w:delText>r</w:delText>
        </w:r>
      </w:del>
      <w:r w:rsidRPr="00562C74">
        <w:t>eference Appendix B, Table B-1.</w:t>
      </w:r>
    </w:p>
    <w:p w14:paraId="57AC11E2" w14:textId="0601FFBD" w:rsidR="00901F7B" w:rsidRPr="00562C74" w:rsidRDefault="00901F7B" w:rsidP="00562C74">
      <w:pPr>
        <w:pStyle w:val="bullet1"/>
      </w:pPr>
      <w:r w:rsidRPr="00562C74">
        <w:t>All RFCs shall have a clearly defined impact statement.</w:t>
      </w:r>
    </w:p>
    <w:p w14:paraId="1FE89A80" w14:textId="23563CD1" w:rsidR="00EB720F" w:rsidRPr="00562C74" w:rsidRDefault="00EB720F" w:rsidP="00562C74">
      <w:pPr>
        <w:pStyle w:val="bullet1"/>
      </w:pPr>
      <w:r w:rsidRPr="00562C74">
        <w:t>All RFCs shall be submitted based on the RFC Submittal Guidelines</w:t>
      </w:r>
      <w:ins w:id="25" w:author="Addy-Lamptey, James" w:date="2017-09-28T14:44:00Z">
        <w:r w:rsidR="002470C2">
          <w:t>.</w:t>
        </w:r>
      </w:ins>
      <w:del w:id="26" w:author="Addy-Lamptey, James" w:date="2017-09-28T14:44:00Z">
        <w:r w:rsidRPr="00562C74" w:rsidDel="002470C2">
          <w:delText>,</w:delText>
        </w:r>
      </w:del>
      <w:r w:rsidRPr="00562C74">
        <w:t xml:space="preserve"> </w:t>
      </w:r>
      <w:ins w:id="27" w:author="Addy-Lamptey, James" w:date="2017-09-28T14:44:00Z">
        <w:r w:rsidR="002470C2">
          <w:t xml:space="preserve"> R</w:t>
        </w:r>
      </w:ins>
      <w:del w:id="28" w:author="Addy-Lamptey, James" w:date="2017-09-28T14:44:00Z">
        <w:r w:rsidRPr="00562C74" w:rsidDel="002470C2">
          <w:delText>r</w:delText>
        </w:r>
      </w:del>
      <w:r w:rsidRPr="00562C74">
        <w:t>eference Appendix C, Table C-1.</w:t>
      </w:r>
    </w:p>
    <w:p w14:paraId="397BF133" w14:textId="26207D71" w:rsidR="00EB720F" w:rsidRPr="00562C74" w:rsidRDefault="00EB720F" w:rsidP="00562C74">
      <w:pPr>
        <w:pStyle w:val="bullet1"/>
      </w:pPr>
      <w:r w:rsidRPr="00562C74">
        <w:t>All RFCs shall follow Maintenance Window Guidelines</w:t>
      </w:r>
      <w:ins w:id="29" w:author="Addy-Lamptey, James" w:date="2017-09-28T14:45:00Z">
        <w:r w:rsidR="002470C2">
          <w:t>.</w:t>
        </w:r>
      </w:ins>
      <w:del w:id="30" w:author="Addy-Lamptey, James" w:date="2017-09-28T14:45:00Z">
        <w:r w:rsidRPr="00562C74" w:rsidDel="002470C2">
          <w:delText>;</w:delText>
        </w:r>
      </w:del>
      <w:r w:rsidRPr="00562C74">
        <w:t xml:space="preserve"> </w:t>
      </w:r>
      <w:ins w:id="31" w:author="Addy-Lamptey, James" w:date="2017-09-28T14:45:00Z">
        <w:r w:rsidR="002470C2">
          <w:t xml:space="preserve"> </w:t>
        </w:r>
      </w:ins>
      <w:del w:id="32" w:author="Addy-Lamptey, James" w:date="2017-09-28T14:45:00Z">
        <w:r w:rsidRPr="00562C74" w:rsidDel="002470C2">
          <w:delText>r</w:delText>
        </w:r>
      </w:del>
      <w:ins w:id="33" w:author="Addy-Lamptey, James" w:date="2017-09-28T14:45:00Z">
        <w:r w:rsidR="002470C2">
          <w:t>R</w:t>
        </w:r>
      </w:ins>
      <w:r w:rsidRPr="00562C74">
        <w:t xml:space="preserve">eference Appendix E, Table </w:t>
      </w:r>
      <w:r w:rsidR="00A6468D" w:rsidRPr="00562C74">
        <w:t>E</w:t>
      </w:r>
      <w:r w:rsidRPr="00562C74">
        <w:t>-1.</w:t>
      </w:r>
    </w:p>
    <w:p w14:paraId="62E0FD0E" w14:textId="77777777" w:rsidR="00EB720F" w:rsidRPr="00562C74" w:rsidRDefault="00EB720F" w:rsidP="00562C74">
      <w:pPr>
        <w:pStyle w:val="bullet1"/>
      </w:pPr>
      <w:r w:rsidRPr="00562C74">
        <w:t>All RFCs shall include Post Maintenance Verification Steps.</w:t>
      </w:r>
    </w:p>
    <w:p w14:paraId="6C58DF85" w14:textId="77777777" w:rsidR="00EB720F" w:rsidRPr="00562C74" w:rsidRDefault="00EB720F" w:rsidP="00562C74">
      <w:pPr>
        <w:pStyle w:val="bullet1"/>
      </w:pPr>
      <w:r w:rsidRPr="00562C74">
        <w:t>All RFCs shall include rollback procedures.</w:t>
      </w:r>
    </w:p>
    <w:p w14:paraId="2883DE90" w14:textId="77777777" w:rsidR="00EB720F" w:rsidRPr="00562C74" w:rsidRDefault="00EB720F" w:rsidP="00562C74">
      <w:pPr>
        <w:pStyle w:val="bullet1"/>
      </w:pPr>
      <w:r w:rsidRPr="00562C74">
        <w:t>All RFCs shall include time estimates for roll forward and rollback.</w:t>
      </w:r>
    </w:p>
    <w:p w14:paraId="65FE0DDB" w14:textId="0E7A1B28" w:rsidR="00EB720F" w:rsidRPr="00562C74" w:rsidRDefault="00EB720F" w:rsidP="00562C74">
      <w:pPr>
        <w:pStyle w:val="bullet1"/>
      </w:pPr>
      <w:r w:rsidRPr="00562C74">
        <w:t>All hardware-related RFCs shall</w:t>
      </w:r>
      <w:r w:rsidR="003453B7">
        <w:t xml:space="preserve"> include confirmation from the Data C</w:t>
      </w:r>
      <w:r w:rsidRPr="00562C74">
        <w:t>enter (DC) verifying that the DC has received all equipment at the appropriate DC.</w:t>
      </w:r>
    </w:p>
    <w:p w14:paraId="5E6678B4" w14:textId="77777777" w:rsidR="00EB720F" w:rsidRPr="00562C74" w:rsidRDefault="00EB720F" w:rsidP="00562C74">
      <w:pPr>
        <w:pStyle w:val="bullet1"/>
      </w:pPr>
      <w:r w:rsidRPr="00562C74">
        <w:t>All applicable prerequisites to the RFC shall be fulfilled prior to submittal.</w:t>
      </w:r>
    </w:p>
    <w:p w14:paraId="1C316BAF" w14:textId="0A93A205" w:rsidR="00EB720F" w:rsidRDefault="00EB720F" w:rsidP="00562C74">
      <w:pPr>
        <w:pStyle w:val="bullet1"/>
      </w:pPr>
      <w:r w:rsidRPr="00562C74">
        <w:t>All Infrastructure RFCs shall have Pre-Change activities documented to include quality assurance testing with validated results</w:t>
      </w:r>
      <w:ins w:id="34" w:author="Addy-Lamptey, James" w:date="2017-09-28T14:46:00Z">
        <w:r w:rsidR="002470C2">
          <w:t xml:space="preserve">. </w:t>
        </w:r>
      </w:ins>
      <w:r w:rsidRPr="00562C74">
        <w:t xml:space="preserve"> </w:t>
      </w:r>
      <w:del w:id="35" w:author="Addy-Lamptey, James" w:date="2017-09-28T14:46:00Z">
        <w:r w:rsidRPr="00562C74" w:rsidDel="002470C2">
          <w:delText>(</w:delText>
        </w:r>
      </w:del>
      <w:r w:rsidRPr="00562C74">
        <w:t>Testing can take place in a staging/live environment if lab testing is not an option</w:t>
      </w:r>
      <w:del w:id="36" w:author="Addy-Lamptey, James" w:date="2017-09-28T14:46:00Z">
        <w:r w:rsidRPr="00562C74" w:rsidDel="002470C2">
          <w:delText>)</w:delText>
        </w:r>
      </w:del>
      <w:r w:rsidR="005F2C0D" w:rsidRPr="00562C74">
        <w:t>.</w:t>
      </w:r>
    </w:p>
    <w:p w14:paraId="4E11DA3F" w14:textId="3F9A5EF8" w:rsidR="00BC61C3" w:rsidRDefault="00BC61C3" w:rsidP="00562C74">
      <w:pPr>
        <w:pStyle w:val="bullet1"/>
        <w:rPr>
          <w:ins w:id="37" w:author="Addy-Lamptey, James" w:date="2017-09-28T09:57:00Z"/>
        </w:rPr>
      </w:pPr>
      <w:r w:rsidRPr="009F6B7C">
        <w:t>All vendor</w:t>
      </w:r>
      <w:ins w:id="38" w:author="Addy-Lamptey, James" w:date="2017-09-28T14:46:00Z">
        <w:r w:rsidR="002470C2">
          <w:t>-</w:t>
        </w:r>
      </w:ins>
      <w:del w:id="39" w:author="Addy-Lamptey, James" w:date="2017-09-28T14:46:00Z">
        <w:r w:rsidRPr="009F6B7C" w:rsidDel="002470C2">
          <w:delText xml:space="preserve"> </w:delText>
        </w:r>
      </w:del>
      <w:r w:rsidRPr="009F6B7C">
        <w:t xml:space="preserve">performed </w:t>
      </w:r>
      <w:r w:rsidR="009F6B7C" w:rsidRPr="009F6B7C">
        <w:t xml:space="preserve">infrastructure </w:t>
      </w:r>
      <w:r w:rsidRPr="009F6B7C">
        <w:t xml:space="preserve">maintenance events shall include a vendor ticket number and </w:t>
      </w:r>
      <w:r w:rsidR="00BC633A">
        <w:t>scope of work</w:t>
      </w:r>
      <w:r w:rsidRPr="009F6B7C">
        <w:t>.</w:t>
      </w:r>
      <w:r w:rsidR="00A375B7" w:rsidRPr="009F6B7C">
        <w:t xml:space="preserve"> </w:t>
      </w:r>
      <w:del w:id="40" w:author="Addy-Lamptey, James" w:date="2017-09-28T14:46:00Z">
        <w:r w:rsidR="00A375B7" w:rsidRPr="009F6B7C" w:rsidDel="002470C2">
          <w:delText>(</w:delText>
        </w:r>
      </w:del>
      <w:r w:rsidR="00A375B7" w:rsidRPr="009F6B7C">
        <w:t>Peer Review is not required for vendor performed work</w:t>
      </w:r>
      <w:ins w:id="41" w:author="Addy-Lamptey, James" w:date="2017-09-28T14:46:00Z">
        <w:r w:rsidR="002470C2">
          <w:t>.</w:t>
        </w:r>
      </w:ins>
      <w:del w:id="42" w:author="Addy-Lamptey, James" w:date="2017-09-28T14:46:00Z">
        <w:r w:rsidR="00A375B7" w:rsidRPr="009F6B7C" w:rsidDel="002470C2">
          <w:delText>)</w:delText>
        </w:r>
      </w:del>
    </w:p>
    <w:p w14:paraId="683C275E" w14:textId="1F2C4AC6" w:rsidR="00BE4823" w:rsidRPr="009F6B7C" w:rsidDel="00B06D32" w:rsidRDefault="00B06D32" w:rsidP="00B06D32">
      <w:pPr>
        <w:pStyle w:val="bullet1"/>
        <w:numPr>
          <w:ilvl w:val="0"/>
          <w:numId w:val="0"/>
        </w:numPr>
        <w:ind w:left="720" w:hanging="360"/>
        <w:rPr>
          <w:del w:id="43" w:author="Addy-Lamptey, James" w:date="2017-09-29T14:08:00Z"/>
        </w:rPr>
        <w:pPrChange w:id="44" w:author="Addy-Lamptey, James" w:date="2017-09-29T14:08:00Z">
          <w:pPr>
            <w:pStyle w:val="bullet1"/>
          </w:pPr>
        </w:pPrChange>
      </w:pPr>
      <w:ins w:id="45" w:author="Addy-Lamptey, James" w:date="2017-09-29T14:08:00Z">
        <w:r w:rsidRPr="00B06D32">
          <w:t>All RFCs that require DC smart / remote hands to execute work will require a ticket from the DC confirming availability of the personnel to perform the work.</w:t>
        </w:r>
      </w:ins>
      <w:bookmarkStart w:id="46" w:name="_GoBack"/>
      <w:bookmarkEnd w:id="46"/>
    </w:p>
    <w:p w14:paraId="608885F1" w14:textId="77777777" w:rsidR="00EB720F" w:rsidRDefault="00EB720F" w:rsidP="00EB720F"/>
    <w:p w14:paraId="3CF33BC9" w14:textId="77777777" w:rsidR="00EB720F" w:rsidRDefault="00EB720F" w:rsidP="00EB720F">
      <w:pPr>
        <w:pStyle w:val="Heading2"/>
      </w:pPr>
      <w:bookmarkStart w:id="47" w:name="_Toc398045863"/>
      <w:bookmarkStart w:id="48" w:name="_Toc479834799"/>
      <w:r>
        <w:t>Prioritization Policies</w:t>
      </w:r>
      <w:bookmarkEnd w:id="47"/>
      <w:bookmarkEnd w:id="48"/>
    </w:p>
    <w:p w14:paraId="5A495F51" w14:textId="5B529665" w:rsidR="00EB720F" w:rsidRPr="00562C74" w:rsidRDefault="00EB720F" w:rsidP="00562C74">
      <w:pPr>
        <w:pStyle w:val="bullet1"/>
      </w:pPr>
      <w:r w:rsidRPr="00562C74">
        <w:t>All RFCs shall be assessed for their risk, impact, and business benefit based on the Risk Level Matrix</w:t>
      </w:r>
      <w:ins w:id="49" w:author="Addy-Lamptey, James" w:date="2017-09-28T14:47:00Z">
        <w:r w:rsidR="002470C2">
          <w:t>.</w:t>
        </w:r>
      </w:ins>
      <w:del w:id="50" w:author="Addy-Lamptey, James" w:date="2017-09-28T14:47:00Z">
        <w:r w:rsidRPr="00562C74" w:rsidDel="002470C2">
          <w:delText>,</w:delText>
        </w:r>
      </w:del>
      <w:ins w:id="51" w:author="Addy-Lamptey, James" w:date="2017-09-28T14:47:00Z">
        <w:r w:rsidR="002470C2">
          <w:t xml:space="preserve"> </w:t>
        </w:r>
      </w:ins>
      <w:r w:rsidRPr="00562C74">
        <w:t xml:space="preserve"> </w:t>
      </w:r>
      <w:ins w:id="52" w:author="Addy-Lamptey, James" w:date="2017-09-28T14:47:00Z">
        <w:r w:rsidR="002470C2">
          <w:t>R</w:t>
        </w:r>
      </w:ins>
      <w:del w:id="53" w:author="Addy-Lamptey, James" w:date="2017-09-28T14:47:00Z">
        <w:r w:rsidRPr="00562C74" w:rsidDel="002470C2">
          <w:delText>r</w:delText>
        </w:r>
      </w:del>
      <w:r w:rsidRPr="00562C74">
        <w:t>eference Appendix B, Table B-1.</w:t>
      </w:r>
    </w:p>
    <w:p w14:paraId="4BDA8356" w14:textId="7D70783D" w:rsidR="00EB720F" w:rsidRPr="00562C74" w:rsidRDefault="00EB720F" w:rsidP="00562C74">
      <w:pPr>
        <w:pStyle w:val="bullet1"/>
      </w:pPr>
      <w:r w:rsidRPr="00562C74">
        <w:t xml:space="preserve">All RFCs, excluding patches that are not prioritized as an Emergency Change </w:t>
      </w:r>
      <w:r w:rsidR="003453B7">
        <w:t xml:space="preserve">Request </w:t>
      </w:r>
      <w:r w:rsidRPr="00562C74">
        <w:t>(ECR) shall be considered to have a priority of ‘normal.’</w:t>
      </w:r>
    </w:p>
    <w:p w14:paraId="18ED5D13" w14:textId="3133EDA4" w:rsidR="00EB720F" w:rsidRPr="00562C74" w:rsidRDefault="00EB720F" w:rsidP="00562C74">
      <w:pPr>
        <w:pStyle w:val="bullet1"/>
      </w:pPr>
      <w:r w:rsidRPr="00562C74">
        <w:lastRenderedPageBreak/>
        <w:t>Emergency RFCs shall go through an Emergency Request for Change Procedure requiring additional levels of approval and denoting the priority of these changes as Emergency changes.</w:t>
      </w:r>
    </w:p>
    <w:p w14:paraId="26079539" w14:textId="496272C3" w:rsidR="00EB720F" w:rsidRPr="00562C74" w:rsidRDefault="00EB720F" w:rsidP="00562C74">
      <w:pPr>
        <w:pStyle w:val="bullet1"/>
      </w:pPr>
      <w:r w:rsidRPr="00562C74">
        <w:t xml:space="preserve">Facility changes shall be governed using </w:t>
      </w:r>
      <w:hyperlink r:id="rId18" w:tooltip="CHGM-00003 Facilities Operations Change Management Process Guide" w:history="1">
        <w:r w:rsidR="00A37024" w:rsidRPr="00562C74">
          <w:rPr>
            <w:rStyle w:val="CommentReference"/>
            <w:rFonts w:cs="Arial"/>
            <w:sz w:val="22"/>
            <w:szCs w:val="18"/>
          </w:rPr>
          <w:t>CHGM-00003 Facilities Operations Change Management Process Guide</w:t>
        </w:r>
      </w:hyperlink>
      <w:r w:rsidR="00780000" w:rsidRPr="00562C74">
        <w:t>.</w:t>
      </w:r>
    </w:p>
    <w:p w14:paraId="2FE9F1EF" w14:textId="77777777" w:rsidR="00EB720F" w:rsidRDefault="00EB720F" w:rsidP="00EB720F"/>
    <w:p w14:paraId="69FD96F6" w14:textId="77777777" w:rsidR="00EB720F" w:rsidRDefault="00EB720F" w:rsidP="00EB720F">
      <w:pPr>
        <w:pStyle w:val="Heading2"/>
      </w:pPr>
      <w:bookmarkStart w:id="54" w:name="_Toc398045864"/>
      <w:bookmarkStart w:id="55" w:name="_Toc479834800"/>
      <w:r>
        <w:t>Change Approval Policies</w:t>
      </w:r>
      <w:bookmarkEnd w:id="54"/>
      <w:bookmarkEnd w:id="55"/>
    </w:p>
    <w:p w14:paraId="40954FE2" w14:textId="08AA1DA5" w:rsidR="00EB720F" w:rsidRPr="00AC5534" w:rsidRDefault="00EB720F" w:rsidP="00562C74">
      <w:pPr>
        <w:pStyle w:val="bullet1"/>
        <w:keepNext/>
      </w:pPr>
      <w:r w:rsidRPr="00AC5534">
        <w:t>All RFCs shall have C</w:t>
      </w:r>
      <w:r w:rsidR="003453B7">
        <w:t>lient or Client Advocate review.</w:t>
      </w:r>
    </w:p>
    <w:p w14:paraId="3B2655E3" w14:textId="29369B7A" w:rsidR="00EB720F" w:rsidRPr="00AC5534" w:rsidRDefault="00EB720F" w:rsidP="003453B7">
      <w:pPr>
        <w:pStyle w:val="bullet1"/>
      </w:pPr>
      <w:r w:rsidRPr="00AC5534">
        <w:t xml:space="preserve">All </w:t>
      </w:r>
      <w:r w:rsidR="003453B7">
        <w:t>Service Deliver</w:t>
      </w:r>
      <w:r w:rsidR="00193B2C">
        <w:t>y Manager (</w:t>
      </w:r>
      <w:r w:rsidRPr="00AC5534">
        <w:t>SDM</w:t>
      </w:r>
      <w:r w:rsidR="00193B2C">
        <w:t>)</w:t>
      </w:r>
      <w:r w:rsidRPr="00AC5534">
        <w:t xml:space="preserve"> approval containing contact information shall clearly spell out phone number or conference details</w:t>
      </w:r>
      <w:r w:rsidR="003453B7">
        <w:t>.</w:t>
      </w:r>
    </w:p>
    <w:p w14:paraId="48B9B590" w14:textId="0E8C90A8" w:rsidR="00EB720F" w:rsidRPr="00562C74" w:rsidRDefault="00EB720F" w:rsidP="00562C74">
      <w:pPr>
        <w:pStyle w:val="bullet1"/>
      </w:pPr>
      <w:r w:rsidRPr="00562C74">
        <w:t xml:space="preserve">All RFCs shall have Change Administrator review and all </w:t>
      </w:r>
      <w:r w:rsidR="003453B7">
        <w:t>other appropriate approvals.</w:t>
      </w:r>
    </w:p>
    <w:p w14:paraId="177735D3" w14:textId="2EBAE3A7" w:rsidR="00EB720F" w:rsidRPr="00562C74" w:rsidRDefault="00EB720F" w:rsidP="00562C74">
      <w:pPr>
        <w:pStyle w:val="bullet1"/>
      </w:pPr>
      <w:r w:rsidRPr="00562C74">
        <w:t xml:space="preserve">There shall be policies and procedures to control the approval of </w:t>
      </w:r>
      <w:r w:rsidR="00193B2C">
        <w:t>ECRs</w:t>
      </w:r>
    </w:p>
    <w:p w14:paraId="53589154" w14:textId="77777777" w:rsidR="00EB720F" w:rsidRPr="00562C74" w:rsidRDefault="00EB720F" w:rsidP="00562C74">
      <w:pPr>
        <w:pStyle w:val="bullet1"/>
      </w:pPr>
      <w:r w:rsidRPr="00562C74">
        <w:t>There shall be a Change Process Overview to govern the requirements of a Change Advisory Board (CAB) meeting.</w:t>
      </w:r>
    </w:p>
    <w:p w14:paraId="07CC2DC5" w14:textId="0AF31547" w:rsidR="00EB720F" w:rsidRPr="00562C74" w:rsidRDefault="00EB720F" w:rsidP="00562C74">
      <w:pPr>
        <w:pStyle w:val="bullet1"/>
      </w:pPr>
      <w:r w:rsidRPr="00562C74">
        <w:t>The CAB must approve all RFCs with Risk Levels 1, 2, and 3</w:t>
      </w:r>
      <w:ins w:id="56" w:author="Addy-Lamptey, James" w:date="2017-09-28T14:48:00Z">
        <w:r w:rsidR="002470C2">
          <w:t>.</w:t>
        </w:r>
      </w:ins>
      <w:del w:id="57" w:author="Addy-Lamptey, James" w:date="2017-09-28T14:48:00Z">
        <w:r w:rsidRPr="00562C74" w:rsidDel="002470C2">
          <w:delText>;</w:delText>
        </w:r>
      </w:del>
      <w:r w:rsidRPr="00562C74">
        <w:t xml:space="preserve"> </w:t>
      </w:r>
      <w:ins w:id="58" w:author="Addy-Lamptey, James" w:date="2017-09-28T14:48:00Z">
        <w:r w:rsidR="002470C2">
          <w:t xml:space="preserve"> </w:t>
        </w:r>
      </w:ins>
      <w:del w:id="59" w:author="Addy-Lamptey, James" w:date="2017-09-28T14:48:00Z">
        <w:r w:rsidRPr="00562C74" w:rsidDel="002470C2">
          <w:delText>r</w:delText>
        </w:r>
      </w:del>
      <w:ins w:id="60" w:author="Addy-Lamptey, James" w:date="2017-09-28T14:48:00Z">
        <w:r w:rsidR="002470C2">
          <w:t>R</w:t>
        </w:r>
      </w:ins>
      <w:r w:rsidRPr="00562C74">
        <w:t>eference Appendix B, Table B-1.</w:t>
      </w:r>
    </w:p>
    <w:p w14:paraId="3F048169" w14:textId="77777777" w:rsidR="00EB720F" w:rsidRPr="00562C74" w:rsidRDefault="00EB720F" w:rsidP="00562C74">
      <w:pPr>
        <w:pStyle w:val="bullet1"/>
      </w:pPr>
      <w:r w:rsidRPr="00562C74">
        <w:t>The CAB can escalate any RFC with Risk Level 2 and 3 to the Executive Review Board (ERB) at any time.</w:t>
      </w:r>
    </w:p>
    <w:p w14:paraId="2AE55E61" w14:textId="77777777" w:rsidR="00EB720F" w:rsidRPr="00562C74" w:rsidRDefault="00EB720F" w:rsidP="00562C74">
      <w:pPr>
        <w:pStyle w:val="bullet1"/>
      </w:pPr>
      <w:r w:rsidRPr="00562C74">
        <w:t>The CAB will review competing changes to determine priority.</w:t>
      </w:r>
    </w:p>
    <w:p w14:paraId="3C6282C9" w14:textId="77777777" w:rsidR="00EB720F" w:rsidRPr="00562C74" w:rsidRDefault="00EB720F" w:rsidP="00562C74">
      <w:pPr>
        <w:pStyle w:val="bullet1"/>
      </w:pPr>
      <w:r w:rsidRPr="00562C74">
        <w:t>There shall be a change procedure to govern CAB Pre Approved changes</w:t>
      </w:r>
    </w:p>
    <w:p w14:paraId="2A4020CD" w14:textId="77777777" w:rsidR="00EB720F" w:rsidRPr="00562C74" w:rsidRDefault="00EB720F" w:rsidP="00562C74">
      <w:pPr>
        <w:pStyle w:val="bullet1"/>
      </w:pPr>
      <w:r w:rsidRPr="00562C74">
        <w:t>There shall be a change procedure to govern CAB Approved Standard changes</w:t>
      </w:r>
    </w:p>
    <w:p w14:paraId="738EF7FD" w14:textId="77777777" w:rsidR="0055233B" w:rsidRPr="00AC5534" w:rsidRDefault="0055233B" w:rsidP="00562C74">
      <w:pPr>
        <w:pStyle w:val="Body"/>
      </w:pPr>
    </w:p>
    <w:p w14:paraId="793732C2" w14:textId="77777777" w:rsidR="00EB720F" w:rsidRDefault="00EB720F" w:rsidP="00EB720F">
      <w:pPr>
        <w:pStyle w:val="Heading2"/>
      </w:pPr>
      <w:bookmarkStart w:id="61" w:name="_Toc398045865"/>
      <w:bookmarkStart w:id="62" w:name="_Toc479834801"/>
      <w:r>
        <w:t>Change Scheduling Policies</w:t>
      </w:r>
      <w:bookmarkEnd w:id="61"/>
      <w:bookmarkEnd w:id="62"/>
    </w:p>
    <w:p w14:paraId="55A337F5" w14:textId="77777777" w:rsidR="00EB720F" w:rsidRPr="00562C74" w:rsidRDefault="00EB720F" w:rsidP="00562C74">
      <w:pPr>
        <w:pStyle w:val="bullet1"/>
      </w:pPr>
      <w:r w:rsidRPr="00562C74">
        <w:t>All approved RFCs shall be scheduled on a Forward Schedule of Change (FSoC), either in the change management module of the Service Delivery Platform (SDP) or on the Total View Change Calendar (TVCC).</w:t>
      </w:r>
    </w:p>
    <w:p w14:paraId="71A69907" w14:textId="77777777" w:rsidR="00EB720F" w:rsidRPr="00562C74" w:rsidRDefault="00EB720F" w:rsidP="00562C74">
      <w:pPr>
        <w:pStyle w:val="bullet1"/>
      </w:pPr>
      <w:r w:rsidRPr="00562C74">
        <w:t>All approved RFCs shall be scheduled based on the approved implementation date.</w:t>
      </w:r>
    </w:p>
    <w:p w14:paraId="3FE9487F" w14:textId="77777777" w:rsidR="0055233B" w:rsidRPr="00AC5534" w:rsidRDefault="0055233B" w:rsidP="00562C74">
      <w:pPr>
        <w:pStyle w:val="Body"/>
      </w:pPr>
    </w:p>
    <w:p w14:paraId="1F499862" w14:textId="77777777" w:rsidR="00EB720F" w:rsidRDefault="00EB720F" w:rsidP="00EB720F">
      <w:pPr>
        <w:pStyle w:val="Heading2"/>
      </w:pPr>
      <w:bookmarkStart w:id="63" w:name="_Toc398045866"/>
      <w:bookmarkStart w:id="64" w:name="_Ref434333088"/>
      <w:bookmarkStart w:id="65" w:name="_Ref434333090"/>
      <w:bookmarkStart w:id="66" w:name="_Toc479834802"/>
      <w:r>
        <w:t>Release and Notification Policies</w:t>
      </w:r>
      <w:bookmarkEnd w:id="63"/>
      <w:bookmarkEnd w:id="64"/>
      <w:bookmarkEnd w:id="65"/>
      <w:bookmarkEnd w:id="66"/>
    </w:p>
    <w:p w14:paraId="65679E5F" w14:textId="77777777" w:rsidR="00EB720F" w:rsidRPr="00562C74" w:rsidRDefault="00EB720F" w:rsidP="00562C74">
      <w:pPr>
        <w:pStyle w:val="bullet1"/>
      </w:pPr>
      <w:r w:rsidRPr="00562C74">
        <w:t>All approved and scheduled RFCs shall include advanced notification to appropriate parties.</w:t>
      </w:r>
    </w:p>
    <w:p w14:paraId="53339A3F" w14:textId="77777777" w:rsidR="00EB720F" w:rsidRPr="00562C74" w:rsidRDefault="00EB720F" w:rsidP="00562C74">
      <w:pPr>
        <w:pStyle w:val="bullet1"/>
      </w:pPr>
      <w:r w:rsidRPr="00562C74">
        <w:t>All Verizon mandated infrastructure RFCs shall adhere to the following advanced notification guidelines:</w:t>
      </w:r>
    </w:p>
    <w:p w14:paraId="7DB146C3" w14:textId="389D6FDA" w:rsidR="00EB720F" w:rsidRPr="00562C74" w:rsidRDefault="00EB720F" w:rsidP="00562C74">
      <w:pPr>
        <w:pStyle w:val="bullet2"/>
      </w:pPr>
      <w:r w:rsidRPr="00562C74">
        <w:t>No customer impact – 7 days</w:t>
      </w:r>
      <w:r w:rsidR="005F2C0D" w:rsidRPr="00562C74">
        <w:t>’</w:t>
      </w:r>
      <w:r w:rsidRPr="00562C74">
        <w:t xml:space="preserve"> advanced notification (Note)</w:t>
      </w:r>
    </w:p>
    <w:p w14:paraId="14F4ABEA" w14:textId="21FEDA41" w:rsidR="00EB720F" w:rsidRDefault="00EB720F" w:rsidP="00562C74">
      <w:pPr>
        <w:pStyle w:val="bullet2"/>
      </w:pPr>
      <w:r w:rsidRPr="00562C74">
        <w:t>Expected customer impact – 14 days</w:t>
      </w:r>
      <w:r w:rsidR="005F2C0D" w:rsidRPr="00562C74">
        <w:t>’</w:t>
      </w:r>
      <w:r w:rsidRPr="00562C74">
        <w:t xml:space="preserve"> advanced notification (Note)</w:t>
      </w:r>
    </w:p>
    <w:p w14:paraId="5BC73CDE" w14:textId="77777777" w:rsidR="00562C74" w:rsidRPr="00562C74" w:rsidRDefault="00562C74" w:rsidP="00562C74">
      <w:pPr>
        <w:pStyle w:val="continue1"/>
      </w:pPr>
    </w:p>
    <w:p w14:paraId="0973FA44" w14:textId="77777777" w:rsidR="00EB720F" w:rsidRDefault="00EB720F" w:rsidP="00562C74">
      <w:pPr>
        <w:pStyle w:val="Body"/>
      </w:pPr>
      <w:r w:rsidRPr="00AC5534">
        <w:rPr>
          <w:b/>
        </w:rPr>
        <w:t>Note:</w:t>
      </w:r>
      <w:r w:rsidRPr="00AC5534">
        <w:t xml:space="preserve">  The only exception to the advanced notification guidelines are RFCs approved using the ECR Procedure.</w:t>
      </w:r>
    </w:p>
    <w:p w14:paraId="4DAEA47E" w14:textId="77777777" w:rsidR="0055233B" w:rsidRPr="00AC5534" w:rsidRDefault="0055233B" w:rsidP="00562C74">
      <w:pPr>
        <w:pStyle w:val="Body"/>
      </w:pPr>
    </w:p>
    <w:p w14:paraId="4C6C125C" w14:textId="77777777" w:rsidR="00EB720F" w:rsidRDefault="00EB720F" w:rsidP="00EB720F">
      <w:pPr>
        <w:pStyle w:val="Heading2"/>
      </w:pPr>
      <w:bookmarkStart w:id="67" w:name="_Toc391044342"/>
      <w:bookmarkStart w:id="68" w:name="_Toc398045867"/>
      <w:bookmarkStart w:id="69" w:name="_Toc479834803"/>
      <w:r>
        <w:t>Testing and Rollback Policies</w:t>
      </w:r>
      <w:bookmarkEnd w:id="67"/>
      <w:bookmarkEnd w:id="68"/>
      <w:bookmarkEnd w:id="69"/>
    </w:p>
    <w:p w14:paraId="69092E4F" w14:textId="1E49ACBF" w:rsidR="00EB720F" w:rsidRPr="00562C74" w:rsidRDefault="00EB720F" w:rsidP="00562C74">
      <w:pPr>
        <w:pStyle w:val="bullet1"/>
      </w:pPr>
      <w:r w:rsidRPr="00562C74">
        <w:t>All Infrastructure RFCs shall have Pre-Change ac</w:t>
      </w:r>
      <w:r w:rsidR="00193B2C">
        <w:t>tivities documented to include Quality A</w:t>
      </w:r>
      <w:r w:rsidRPr="00562C74">
        <w:t xml:space="preserve">ssurance (QA) testing with validated results. </w:t>
      </w:r>
      <w:del w:id="70" w:author="Addy-Lamptey, James" w:date="2017-09-28T14:51:00Z">
        <w:r w:rsidRPr="00562C74" w:rsidDel="002470C2">
          <w:delText>(</w:delText>
        </w:r>
      </w:del>
      <w:r w:rsidRPr="00562C74">
        <w:t>Testing can take place in a staging/live environment if lab testing is not an option.</w:t>
      </w:r>
      <w:del w:id="71" w:author="Addy-Lamptey, James" w:date="2017-09-28T14:51:00Z">
        <w:r w:rsidRPr="00562C74" w:rsidDel="002470C2">
          <w:delText>)</w:delText>
        </w:r>
      </w:del>
    </w:p>
    <w:p w14:paraId="20427334" w14:textId="77777777" w:rsidR="00EB720F" w:rsidRPr="00562C74" w:rsidRDefault="00EB720F" w:rsidP="00562C74">
      <w:pPr>
        <w:pStyle w:val="bullet1"/>
      </w:pPr>
      <w:r w:rsidRPr="00562C74">
        <w:t>All RFCs shall include rollback procedures that describe the manner in which the change shall be reversed or remedied if unsuccessful or in the event testing is not feasible.</w:t>
      </w:r>
    </w:p>
    <w:p w14:paraId="304A57F3" w14:textId="4BF20229" w:rsidR="00EB720F" w:rsidRPr="00562C74" w:rsidRDefault="00EB720F" w:rsidP="00562C74">
      <w:pPr>
        <w:pStyle w:val="bullet1"/>
      </w:pPr>
      <w:r w:rsidRPr="00562C74">
        <w:t>The scheduled maintenance window should include the time estimates required to roll back the change. The roll back plan should state specifically at what point during the change roll back should take place, if roll back is required</w:t>
      </w:r>
      <w:ins w:id="72" w:author="Addy-Lamptey, James" w:date="2017-09-28T14:49:00Z">
        <w:r w:rsidR="002470C2">
          <w:t xml:space="preserve">. </w:t>
        </w:r>
      </w:ins>
      <w:r w:rsidRPr="00562C74">
        <w:t xml:space="preserve"> </w:t>
      </w:r>
      <w:del w:id="73" w:author="Addy-Lamptey, James" w:date="2017-09-28T14:49:00Z">
        <w:r w:rsidRPr="00562C74" w:rsidDel="002470C2">
          <w:delText>(</w:delText>
        </w:r>
      </w:del>
      <w:r w:rsidRPr="00562C74">
        <w:t>For example, if the change takes 30 minutes and the roll back plan takes 10 minutes; then the maintenance window should be scheduled for 40 minutes</w:t>
      </w:r>
      <w:del w:id="74" w:author="Addy-Lamptey, James" w:date="2017-09-28T14:49:00Z">
        <w:r w:rsidRPr="00562C74" w:rsidDel="002470C2">
          <w:delText>)</w:delText>
        </w:r>
      </w:del>
      <w:r w:rsidR="005F2C0D" w:rsidRPr="00562C74">
        <w:t>.</w:t>
      </w:r>
    </w:p>
    <w:p w14:paraId="4ECCAC88" w14:textId="77777777" w:rsidR="0055233B" w:rsidRPr="00AC5534" w:rsidRDefault="0055233B" w:rsidP="0055233B">
      <w:pPr>
        <w:pStyle w:val="bullet1"/>
        <w:numPr>
          <w:ilvl w:val="0"/>
          <w:numId w:val="0"/>
        </w:numPr>
        <w:spacing w:line="280" w:lineRule="exact"/>
        <w:ind w:left="720"/>
        <w:rPr>
          <w:sz w:val="20"/>
          <w:szCs w:val="20"/>
        </w:rPr>
      </w:pPr>
    </w:p>
    <w:p w14:paraId="5E92BE18" w14:textId="77777777" w:rsidR="00EB720F" w:rsidRDefault="00EB720F" w:rsidP="00EB720F">
      <w:pPr>
        <w:pStyle w:val="Heading2"/>
      </w:pPr>
      <w:bookmarkStart w:id="75" w:name="_Toc391044343"/>
      <w:bookmarkStart w:id="76" w:name="_Toc398045868"/>
      <w:bookmarkStart w:id="77" w:name="_Toc479834804"/>
      <w:r>
        <w:t>Change Implementation Policies</w:t>
      </w:r>
      <w:bookmarkEnd w:id="75"/>
      <w:bookmarkEnd w:id="76"/>
      <w:bookmarkEnd w:id="77"/>
    </w:p>
    <w:p w14:paraId="3E939136" w14:textId="77777777" w:rsidR="00EB720F" w:rsidRPr="00AC5534" w:rsidRDefault="00EB720F" w:rsidP="00562C74">
      <w:pPr>
        <w:pStyle w:val="bullet1"/>
      </w:pPr>
      <w:r w:rsidRPr="00AC5534">
        <w:t>All RFCs shall be implemented in a controlled manner. The assigned engineer shall:</w:t>
      </w:r>
    </w:p>
    <w:p w14:paraId="3E368D13" w14:textId="77777777" w:rsidR="00EB720F" w:rsidRPr="00562C74" w:rsidRDefault="00EB720F" w:rsidP="00562C74">
      <w:pPr>
        <w:pStyle w:val="bullet2"/>
      </w:pPr>
      <w:r w:rsidRPr="00562C74">
        <w:t>Review all RFC information prior to executing the work.</w:t>
      </w:r>
    </w:p>
    <w:p w14:paraId="4DCEDE2E" w14:textId="68B27284" w:rsidR="00EB720F" w:rsidRPr="00562C74" w:rsidRDefault="00EB720F" w:rsidP="00562C74">
      <w:pPr>
        <w:pStyle w:val="bullet2"/>
      </w:pPr>
      <w:r w:rsidRPr="00562C74">
        <w:t xml:space="preserve">Implement change as scheduled documenting work as </w:t>
      </w:r>
      <w:r w:rsidR="00770DDC" w:rsidRPr="00562C74">
        <w:t>work is completed.</w:t>
      </w:r>
    </w:p>
    <w:p w14:paraId="142E611B" w14:textId="77777777" w:rsidR="00EB720F" w:rsidRPr="00562C74" w:rsidRDefault="00EB720F" w:rsidP="00562C74">
      <w:pPr>
        <w:pStyle w:val="bullet2"/>
      </w:pPr>
      <w:r w:rsidRPr="00562C74">
        <w:t>If the RFC creates an outage create an incident ticket and document the reason for outage and then fail the RFC as “</w:t>
      </w:r>
      <w:r w:rsidRPr="00562C74">
        <w:rPr>
          <w:rStyle w:val="Strong"/>
          <w:b w:val="0"/>
          <w:bCs w:val="0"/>
        </w:rPr>
        <w:t>Failed with Ticket</w:t>
      </w:r>
      <w:r w:rsidRPr="00562C74">
        <w:t>.”</w:t>
      </w:r>
    </w:p>
    <w:p w14:paraId="52500CD8" w14:textId="77777777" w:rsidR="00EB720F" w:rsidRPr="00562C74" w:rsidRDefault="00EB720F" w:rsidP="00562C74">
      <w:pPr>
        <w:pStyle w:val="bullet2"/>
      </w:pPr>
      <w:r w:rsidRPr="00562C74">
        <w:t>If the change failed but needs to be rescheduled to accomplish the desired result, close the change as “</w:t>
      </w:r>
      <w:r w:rsidRPr="00562C74">
        <w:rPr>
          <w:rStyle w:val="Strong"/>
          <w:b w:val="0"/>
          <w:bCs w:val="0"/>
        </w:rPr>
        <w:t>Failed and Reschedule</w:t>
      </w:r>
      <w:r w:rsidRPr="00562C74">
        <w:t>.”</w:t>
      </w:r>
    </w:p>
    <w:p w14:paraId="6409919C" w14:textId="77777777" w:rsidR="00EB720F" w:rsidRPr="00562C74" w:rsidRDefault="00EB720F" w:rsidP="00562C74">
      <w:pPr>
        <w:pStyle w:val="bullet2"/>
      </w:pPr>
      <w:r w:rsidRPr="00562C74">
        <w:t>If the change failed and is no longer required, close the change as “</w:t>
      </w:r>
      <w:r w:rsidRPr="00562C74">
        <w:rPr>
          <w:rStyle w:val="Strong"/>
          <w:b w:val="0"/>
          <w:bCs w:val="0"/>
        </w:rPr>
        <w:t>Failed and Close</w:t>
      </w:r>
      <w:r w:rsidRPr="00562C74">
        <w:t>.”</w:t>
      </w:r>
    </w:p>
    <w:p w14:paraId="5E23F106" w14:textId="21685A69" w:rsidR="00EB720F" w:rsidRPr="00562C74" w:rsidRDefault="00EB720F" w:rsidP="00562C74">
      <w:pPr>
        <w:pStyle w:val="bullet2"/>
      </w:pPr>
      <w:r w:rsidRPr="00562C74">
        <w:t>If the change is started and is no longer needed or back out close the change as “</w:t>
      </w:r>
      <w:r w:rsidRPr="00562C74">
        <w:rPr>
          <w:rStyle w:val="Strong"/>
          <w:b w:val="0"/>
          <w:bCs w:val="0"/>
        </w:rPr>
        <w:t>Aborted</w:t>
      </w:r>
      <w:r w:rsidR="00770DDC" w:rsidRPr="00562C74">
        <w:t>.” In Remedy</w:t>
      </w:r>
      <w:r w:rsidRPr="00562C74">
        <w:t>, close the change as “</w:t>
      </w:r>
      <w:r w:rsidRPr="00562C74">
        <w:rPr>
          <w:rStyle w:val="Strong"/>
          <w:b w:val="0"/>
          <w:bCs w:val="0"/>
        </w:rPr>
        <w:t>Cancelled</w:t>
      </w:r>
      <w:r w:rsidRPr="00562C74">
        <w:t>.”</w:t>
      </w:r>
    </w:p>
    <w:p w14:paraId="23E26DD7" w14:textId="77777777" w:rsidR="00EB720F" w:rsidRPr="00562C74" w:rsidRDefault="00EB720F" w:rsidP="00562C74">
      <w:pPr>
        <w:pStyle w:val="bullet2"/>
      </w:pPr>
      <w:r w:rsidRPr="00562C74">
        <w:t>If the RFC was completed with issue, close the RFC as “</w:t>
      </w:r>
      <w:r w:rsidRPr="00562C74">
        <w:rPr>
          <w:rStyle w:val="Strong"/>
          <w:b w:val="0"/>
          <w:bCs w:val="0"/>
        </w:rPr>
        <w:t>Completed with issues and document the issues</w:t>
      </w:r>
      <w:r w:rsidRPr="00562C74">
        <w:t>.”</w:t>
      </w:r>
    </w:p>
    <w:p w14:paraId="409C91D8" w14:textId="77777777" w:rsidR="00EB720F" w:rsidRPr="00562C74" w:rsidRDefault="00EB720F" w:rsidP="00562C74">
      <w:pPr>
        <w:pStyle w:val="bullet2"/>
      </w:pPr>
      <w:r w:rsidRPr="00562C74">
        <w:t>If the RFC was successful, close the RFC as “</w:t>
      </w:r>
      <w:r w:rsidRPr="00562C74">
        <w:rPr>
          <w:rStyle w:val="Strong"/>
          <w:b w:val="0"/>
          <w:bCs w:val="0"/>
        </w:rPr>
        <w:t>Implemented Successfully</w:t>
      </w:r>
      <w:r w:rsidRPr="00562C74">
        <w:t>.”</w:t>
      </w:r>
    </w:p>
    <w:p w14:paraId="5193E2E9" w14:textId="77777777" w:rsidR="00EB720F" w:rsidRDefault="00EB720F" w:rsidP="00562C74">
      <w:pPr>
        <w:pStyle w:val="bullet1"/>
      </w:pPr>
      <w:r w:rsidRPr="00562C74">
        <w:t>There</w:t>
      </w:r>
      <w:r w:rsidRPr="00AC5534">
        <w:t xml:space="preserve"> shall be policies and procedures to control the implementation of ECRs.</w:t>
      </w:r>
    </w:p>
    <w:p w14:paraId="4EDB49E5" w14:textId="77777777" w:rsidR="0055233B" w:rsidRPr="00AC5534" w:rsidRDefault="0055233B" w:rsidP="00562C74">
      <w:pPr>
        <w:pStyle w:val="Body"/>
      </w:pPr>
    </w:p>
    <w:p w14:paraId="3174DD83" w14:textId="77777777" w:rsidR="00EB720F" w:rsidRDefault="00EB720F" w:rsidP="00EB720F">
      <w:pPr>
        <w:pStyle w:val="Heading2"/>
      </w:pPr>
      <w:bookmarkStart w:id="78" w:name="_Toc391044344"/>
      <w:bookmarkStart w:id="79" w:name="_Toc398045869"/>
      <w:bookmarkStart w:id="80" w:name="_Toc479834805"/>
      <w:r>
        <w:t>Post-Change Documentation and Reporting Policies</w:t>
      </w:r>
      <w:bookmarkEnd w:id="78"/>
      <w:bookmarkEnd w:id="79"/>
      <w:bookmarkEnd w:id="80"/>
    </w:p>
    <w:p w14:paraId="6B62AE66" w14:textId="77777777" w:rsidR="00EB720F" w:rsidRPr="00562C74" w:rsidRDefault="00EB720F" w:rsidP="00562C74">
      <w:pPr>
        <w:pStyle w:val="bullet1"/>
      </w:pPr>
      <w:r w:rsidRPr="00562C74">
        <w:t>All completed RFCs shall include execution and post-change documentation.</w:t>
      </w:r>
    </w:p>
    <w:p w14:paraId="43C967A8" w14:textId="77777777" w:rsidR="00EB720F" w:rsidRPr="00562C74" w:rsidRDefault="00EB720F" w:rsidP="00562C74">
      <w:pPr>
        <w:pStyle w:val="bullet1"/>
      </w:pPr>
      <w:r w:rsidRPr="00562C74">
        <w:t>The on-shift engineer acting as a change validator shall review all changes for success and post-change documentation.</w:t>
      </w:r>
    </w:p>
    <w:p w14:paraId="209A6163" w14:textId="77777777" w:rsidR="00EB720F" w:rsidRPr="00562C74" w:rsidRDefault="00EB720F" w:rsidP="00562C74">
      <w:pPr>
        <w:pStyle w:val="bullet1"/>
      </w:pPr>
      <w:r w:rsidRPr="00562C74">
        <w:t>The change requestor shall document all steps in the change as an initial RFC requirement to ensure the assigned team understands how to validate the change after implementation.</w:t>
      </w:r>
    </w:p>
    <w:p w14:paraId="5D96E622" w14:textId="77777777" w:rsidR="00EB720F" w:rsidRPr="00562C74" w:rsidRDefault="00EB720F" w:rsidP="00562C74">
      <w:pPr>
        <w:pStyle w:val="bullet1"/>
      </w:pPr>
      <w:r w:rsidRPr="00562C74">
        <w:t>Change records shall be analyzed regularly to detect increasing levels of changes, frequently recurring types, emerging trends, and other relevant information.</w:t>
      </w:r>
    </w:p>
    <w:p w14:paraId="5E4E62B8" w14:textId="77777777" w:rsidR="00EB720F" w:rsidRPr="00AC5534" w:rsidRDefault="00EB720F" w:rsidP="00562C74">
      <w:pPr>
        <w:pStyle w:val="Body"/>
      </w:pPr>
    </w:p>
    <w:p w14:paraId="01079806" w14:textId="77777777" w:rsidR="00EB720F" w:rsidRDefault="00EB720F" w:rsidP="00EB720F">
      <w:pPr>
        <w:pStyle w:val="Heading2"/>
      </w:pPr>
      <w:bookmarkStart w:id="81" w:name="_Ref390951308"/>
      <w:bookmarkStart w:id="82" w:name="_Ref390951314"/>
      <w:bookmarkStart w:id="83" w:name="_Ref390951335"/>
      <w:bookmarkStart w:id="84" w:name="_Ref390951355"/>
      <w:bookmarkStart w:id="85" w:name="_Toc391044345"/>
      <w:bookmarkStart w:id="86" w:name="_Toc398045870"/>
      <w:bookmarkStart w:id="87" w:name="_Toc479834806"/>
      <w:r>
        <w:t>Policy Exclusions</w:t>
      </w:r>
      <w:bookmarkEnd w:id="81"/>
      <w:bookmarkEnd w:id="82"/>
      <w:bookmarkEnd w:id="83"/>
      <w:bookmarkEnd w:id="84"/>
      <w:bookmarkEnd w:id="85"/>
      <w:bookmarkEnd w:id="86"/>
      <w:bookmarkEnd w:id="87"/>
    </w:p>
    <w:p w14:paraId="1B5FC059" w14:textId="77777777" w:rsidR="00EB720F" w:rsidRDefault="00EB720F" w:rsidP="00EB720F">
      <w:pPr>
        <w:pStyle w:val="Heading3"/>
      </w:pPr>
      <w:bookmarkStart w:id="88" w:name="_Toc391044346"/>
      <w:bookmarkStart w:id="89" w:name="_Toc398045871"/>
      <w:bookmarkStart w:id="90" w:name="_Toc479834807"/>
      <w:r>
        <w:t>Hosting Dedicated Network Gear (Dedicated Customer Environment)</w:t>
      </w:r>
      <w:bookmarkEnd w:id="88"/>
      <w:bookmarkEnd w:id="89"/>
      <w:bookmarkEnd w:id="90"/>
    </w:p>
    <w:p w14:paraId="4362E994" w14:textId="45C7FF4D" w:rsidR="00EB720F" w:rsidRDefault="00EB720F" w:rsidP="00562C74">
      <w:pPr>
        <w:pStyle w:val="Body"/>
      </w:pPr>
      <w:r w:rsidRPr="00AC5534">
        <w:t>If a planned change cannot occur, the customer can request an expedited change on their dedicated network equipment. This type of change will still require a change request and a warm hand off to the Change Management team. However, the change should not require a peer review nor customer advocate approval (unless required by the customer) and should be assigned to the e</w:t>
      </w:r>
      <w:r w:rsidR="00562C74">
        <w:t xml:space="preserve">ngineer requesting the change. </w:t>
      </w:r>
    </w:p>
    <w:p w14:paraId="249A076A" w14:textId="77777777" w:rsidR="00562C74" w:rsidRPr="00AC5534" w:rsidRDefault="00562C74" w:rsidP="00562C74">
      <w:pPr>
        <w:pStyle w:val="Body"/>
      </w:pPr>
    </w:p>
    <w:p w14:paraId="44A7B08A" w14:textId="77777777" w:rsidR="00EB720F" w:rsidRDefault="00EB720F" w:rsidP="00EB720F">
      <w:pPr>
        <w:pStyle w:val="Heading3"/>
      </w:pPr>
      <w:bookmarkStart w:id="91" w:name="_Toc391044347"/>
      <w:bookmarkStart w:id="92" w:name="_Toc398045872"/>
      <w:bookmarkStart w:id="93" w:name="_Toc479834808"/>
      <w:r>
        <w:t>Remote Application Management</w:t>
      </w:r>
      <w:bookmarkEnd w:id="91"/>
      <w:bookmarkEnd w:id="92"/>
      <w:bookmarkEnd w:id="93"/>
    </w:p>
    <w:p w14:paraId="702C7127" w14:textId="77777777" w:rsidR="00EB720F" w:rsidRPr="00AC5534" w:rsidRDefault="00EB720F" w:rsidP="00562C74">
      <w:pPr>
        <w:pStyle w:val="Body"/>
      </w:pPr>
      <w:r w:rsidRPr="00AC5534">
        <w:t>Remote Application Management (RAM) changes are held to Service Level Agreements (SLAs) with the Client. At times, RAM changes must be handled in an expedited manner</w:t>
      </w:r>
      <w:r w:rsidRPr="00AC5534">
        <w:rPr>
          <w:b/>
        </w:rPr>
        <w:t xml:space="preserve"> </w:t>
      </w:r>
      <w:r w:rsidRPr="00AC5534">
        <w:t>(Note). These changes still require SOC Validation and all change requirements. They just have to be executed in a more timely fashion. Thus, the required advance submission and emergency approval process is void for these types of change requests.</w:t>
      </w:r>
    </w:p>
    <w:p w14:paraId="73FDC8E5" w14:textId="77777777" w:rsidR="00EB720F" w:rsidRDefault="00EB720F" w:rsidP="00562C74">
      <w:pPr>
        <w:pStyle w:val="Body"/>
      </w:pPr>
      <w:r w:rsidRPr="00AC5534">
        <w:rPr>
          <w:b/>
        </w:rPr>
        <w:t>Note</w:t>
      </w:r>
      <w:r w:rsidRPr="00AC5534">
        <w:t>:  “Expedited manner” allows for a two-hour turnaround from client approval to execution.</w:t>
      </w:r>
    </w:p>
    <w:p w14:paraId="5A545F49" w14:textId="77777777" w:rsidR="00562C74" w:rsidRPr="00AC5534" w:rsidRDefault="00562C74" w:rsidP="00562C74">
      <w:pPr>
        <w:pStyle w:val="Body"/>
      </w:pPr>
    </w:p>
    <w:p w14:paraId="5818D421" w14:textId="77777777" w:rsidR="00EB720F" w:rsidRDefault="00EB720F" w:rsidP="00EB720F">
      <w:pPr>
        <w:pStyle w:val="Heading3"/>
      </w:pPr>
      <w:bookmarkStart w:id="94" w:name="_Toc479834809"/>
      <w:r>
        <w:t>Standard Changes</w:t>
      </w:r>
      <w:bookmarkEnd w:id="94"/>
    </w:p>
    <w:p w14:paraId="151B53C2" w14:textId="07D4D8C4" w:rsidR="00562C74" w:rsidRDefault="00562C74" w:rsidP="00562C74">
      <w:pPr>
        <w:pStyle w:val="Body"/>
      </w:pPr>
      <w:r w:rsidRPr="00562C74">
        <w:t>CAB requests for Standard Change events that are low risk, standardized where the risk and impact is documented, known, clearly understood and predictable</w:t>
      </w:r>
      <w:r w:rsidR="00193B2C">
        <w:t xml:space="preserve"> are pre-approved</w:t>
      </w:r>
      <w:r w:rsidRPr="00562C74">
        <w:t xml:space="preserve">. Standard Changes will be authorized without a Change Request. Approved Standard Changes can be raised in the ticketing module according to approval parameters and restrictions documented in the Standard Change approval document. </w:t>
      </w:r>
    </w:p>
    <w:p w14:paraId="1C46E448" w14:textId="77777777" w:rsidR="00562C74" w:rsidRPr="00562C74" w:rsidRDefault="00562C74" w:rsidP="00562C74">
      <w:pPr>
        <w:pStyle w:val="Body"/>
      </w:pPr>
    </w:p>
    <w:p w14:paraId="16A6DCCF" w14:textId="43227748" w:rsidR="00562C74" w:rsidRPr="00562C74" w:rsidRDefault="00562C74" w:rsidP="00562C74">
      <w:pPr>
        <w:pStyle w:val="Heading3"/>
      </w:pPr>
      <w:bookmarkStart w:id="95" w:name="_Toc479834810"/>
      <w:r>
        <w:t>Contractually-Excluded Products</w:t>
      </w:r>
      <w:bookmarkEnd w:id="95"/>
    </w:p>
    <w:p w14:paraId="7354AFED" w14:textId="4377A06A" w:rsidR="00562C74" w:rsidRDefault="00562C74" w:rsidP="00562C74">
      <w:pPr>
        <w:pStyle w:val="Body"/>
      </w:pPr>
      <w:r>
        <w:rPr>
          <w:lang w:bidi="ar-SA"/>
        </w:rPr>
        <w:t xml:space="preserve">Certain products are exempt from this policy due to specific change management standards laid out in their contract. All contractually-excluded product groups must have on a Policy Deviation Statement on file in </w:t>
      </w:r>
      <w:r w:rsidR="00193B2C">
        <w:rPr>
          <w:lang w:bidi="ar-SA"/>
        </w:rPr>
        <w:t>Document Management System (</w:t>
      </w:r>
      <w:r>
        <w:rPr>
          <w:lang w:bidi="ar-SA"/>
        </w:rPr>
        <w:t>DMS</w:t>
      </w:r>
      <w:r w:rsidR="00193B2C">
        <w:rPr>
          <w:lang w:bidi="ar-SA"/>
        </w:rPr>
        <w:t>)</w:t>
      </w:r>
      <w:r>
        <w:rPr>
          <w:lang w:bidi="ar-SA"/>
        </w:rPr>
        <w:t xml:space="preserve"> that has been staffed through and approved by the Change Management department. </w:t>
      </w:r>
    </w:p>
    <w:p w14:paraId="74EBB53D" w14:textId="77777777" w:rsidR="00EB720F" w:rsidRPr="00EB720F" w:rsidRDefault="00EB720F" w:rsidP="00EB720F"/>
    <w:p w14:paraId="61E77221" w14:textId="77777777" w:rsidR="00223023" w:rsidRPr="00EB3985" w:rsidRDefault="00223023" w:rsidP="00223023">
      <w:pPr>
        <w:pStyle w:val="Heading1"/>
        <w:numPr>
          <w:ilvl w:val="0"/>
          <w:numId w:val="2"/>
        </w:numPr>
      </w:pPr>
      <w:bookmarkStart w:id="96" w:name="_Toc388609720"/>
      <w:bookmarkStart w:id="97" w:name="_Toc396738695"/>
      <w:bookmarkStart w:id="98" w:name="_Toc396823816"/>
      <w:bookmarkStart w:id="99" w:name="_Toc429543616"/>
      <w:bookmarkStart w:id="100" w:name="_Toc479834811"/>
      <w:r>
        <w:lastRenderedPageBreak/>
        <w:t>Responsibility</w:t>
      </w:r>
      <w:bookmarkEnd w:id="96"/>
      <w:bookmarkEnd w:id="97"/>
      <w:bookmarkEnd w:id="98"/>
      <w:bookmarkEnd w:id="99"/>
      <w:bookmarkEnd w:id="100"/>
    </w:p>
    <w:p w14:paraId="071250A8" w14:textId="304129D9" w:rsidR="00223023" w:rsidRPr="00B641BB" w:rsidRDefault="00223023" w:rsidP="00223023">
      <w:pPr>
        <w:pStyle w:val="Body"/>
      </w:pPr>
      <w:r w:rsidRPr="00213518">
        <w:t xml:space="preserve">The </w:t>
      </w:r>
      <w:r w:rsidR="00B950D4">
        <w:t>Cloud</w:t>
      </w:r>
      <w:r w:rsidRPr="00213518">
        <w:t xml:space="preserve"> Governance and Compliance organization publishes policy, process, and procedure documents as a reference. The Verizon Business Owner (BO) or Information Resource Custodian (IRC) of record as defined by Verizon Corporate Security Policy is responsible and held accountable for enforcement of published policy, process, and procedure documentation.</w:t>
      </w:r>
    </w:p>
    <w:p w14:paraId="64ACE963" w14:textId="2E394C0E" w:rsidR="00223023" w:rsidRDefault="00223023" w:rsidP="00223023">
      <w:pPr>
        <w:pStyle w:val="Body"/>
      </w:pPr>
      <w:r>
        <w:t xml:space="preserve">It is the responsibility of all </w:t>
      </w:r>
      <w:r w:rsidR="00B950D4">
        <w:t>Cloud</w:t>
      </w:r>
      <w:r>
        <w:t xml:space="preserve"> personnel to know, understand, and conform to the policies set in Verizon Corporate CPI-810, </w:t>
      </w:r>
      <w:r w:rsidRPr="00492AD7">
        <w:t>Verizon CP</w:t>
      </w:r>
      <w:r>
        <w:t>S</w:t>
      </w:r>
      <w:r w:rsidRPr="00492AD7">
        <w:t>-303, Verizon CPS-130</w:t>
      </w:r>
      <w:r>
        <w:t>, and others</w:t>
      </w:r>
      <w:r w:rsidRPr="00492AD7">
        <w:t xml:space="preserve"> </w:t>
      </w:r>
      <w:r>
        <w:t xml:space="preserve">as they </w:t>
      </w:r>
      <w:r w:rsidRPr="00492AD7">
        <w:t>apply to all Verizon employees.</w:t>
      </w:r>
    </w:p>
    <w:p w14:paraId="5882692F" w14:textId="77777777" w:rsidR="00223023" w:rsidRDefault="00223023" w:rsidP="00223023">
      <w:pPr>
        <w:pStyle w:val="Body"/>
      </w:pPr>
    </w:p>
    <w:p w14:paraId="1E0A1155" w14:textId="77777777" w:rsidR="00223023" w:rsidRPr="00EA33B9" w:rsidRDefault="00223023" w:rsidP="00223023">
      <w:pPr>
        <w:pStyle w:val="Heading2"/>
        <w:numPr>
          <w:ilvl w:val="1"/>
          <w:numId w:val="2"/>
        </w:numPr>
      </w:pPr>
      <w:bookmarkStart w:id="101" w:name="_Toc396823817"/>
      <w:bookmarkStart w:id="102" w:name="_Toc429543617"/>
      <w:bookmarkStart w:id="103" w:name="_Toc479834812"/>
      <w:r w:rsidRPr="00EA33B9">
        <w:t>Compliance Responsibility</w:t>
      </w:r>
      <w:bookmarkEnd w:id="101"/>
      <w:bookmarkEnd w:id="102"/>
      <w:bookmarkEnd w:id="103"/>
    </w:p>
    <w:p w14:paraId="0347BAE1" w14:textId="77777777" w:rsidR="00223023" w:rsidRDefault="00223023" w:rsidP="00223023">
      <w:pPr>
        <w:pStyle w:val="Body"/>
      </w:pPr>
      <w:r>
        <w:t>Compliance with security standards and practices addressed in this document are subject to applicable law. Conflicts with local legislation or regulation shall be brought to the attention of Verizon Counsel and coordinated with the responsible security executive for resolution.</w:t>
      </w:r>
    </w:p>
    <w:p w14:paraId="71D90AC6" w14:textId="77777777" w:rsidR="00223023" w:rsidRDefault="00223023" w:rsidP="00223023">
      <w:pPr>
        <w:pStyle w:val="Body"/>
      </w:pPr>
    </w:p>
    <w:p w14:paraId="2E7F4140" w14:textId="77777777" w:rsidR="00223023" w:rsidRDefault="00223023" w:rsidP="00223023">
      <w:pPr>
        <w:pStyle w:val="Body"/>
        <w:rPr>
          <w:i/>
          <w:iCs/>
        </w:rPr>
      </w:pPr>
      <w:r w:rsidRPr="00ED343D">
        <w:rPr>
          <w:b/>
          <w:bCs/>
          <w:i/>
        </w:rPr>
        <w:t>Important</w:t>
      </w:r>
      <w:r w:rsidRPr="00ED343D">
        <w:rPr>
          <w:i/>
        </w:rPr>
        <w:t xml:space="preserve">: </w:t>
      </w:r>
      <w:r>
        <w:rPr>
          <w:i/>
          <w:iCs/>
        </w:rPr>
        <w:t>Nothing in this document should be taken as justification to circumvent existing Verizon Corporate policies, standards, or management direction.</w:t>
      </w:r>
    </w:p>
    <w:p w14:paraId="62F6ED45" w14:textId="77777777" w:rsidR="00223023" w:rsidRDefault="00223023" w:rsidP="00223023">
      <w:pPr>
        <w:pStyle w:val="Body"/>
      </w:pPr>
    </w:p>
    <w:p w14:paraId="35F952AC" w14:textId="77777777" w:rsidR="00223023" w:rsidRDefault="00223023" w:rsidP="00223023">
      <w:pPr>
        <w:pStyle w:val="Heading2"/>
        <w:numPr>
          <w:ilvl w:val="1"/>
          <w:numId w:val="2"/>
        </w:numPr>
      </w:pPr>
      <w:bookmarkStart w:id="104" w:name="_Toc306315752"/>
      <w:bookmarkStart w:id="105" w:name="_Toc396813393"/>
      <w:bookmarkStart w:id="106" w:name="_Toc429543618"/>
      <w:bookmarkStart w:id="107" w:name="_Toc479834813"/>
      <w:r w:rsidRPr="005110B8">
        <w:t>Management Commitment</w:t>
      </w:r>
      <w:bookmarkEnd w:id="104"/>
      <w:bookmarkEnd w:id="105"/>
      <w:bookmarkEnd w:id="106"/>
      <w:bookmarkEnd w:id="107"/>
    </w:p>
    <w:p w14:paraId="38E56BD3" w14:textId="58BA546F" w:rsidR="00223023" w:rsidRPr="002A1A79" w:rsidRDefault="00223023" w:rsidP="00223023">
      <w:pPr>
        <w:pStyle w:val="Body"/>
      </w:pPr>
      <w:r w:rsidRPr="002A1A79">
        <w:t xml:space="preserve">Verizon has established the </w:t>
      </w:r>
      <w:r w:rsidR="00516413">
        <w:t>CISC</w:t>
      </w:r>
      <w:r w:rsidRPr="002A1A79">
        <w:t xml:space="preserve"> to serve as a forum for all stakeholders with responsibility for maintaining the security of the Verizon information technology environment, both internal and customer serving.</w:t>
      </w:r>
    </w:p>
    <w:p w14:paraId="5466413D" w14:textId="5EFDD01A" w:rsidR="00223023" w:rsidRDefault="00223023" w:rsidP="00223023">
      <w:pPr>
        <w:pStyle w:val="Body"/>
      </w:pPr>
      <w:r w:rsidRPr="002A1A79">
        <w:t xml:space="preserve">This policy has been managed by </w:t>
      </w:r>
      <w:hyperlink r:id="rId19" w:history="1">
        <w:r w:rsidRPr="00B950D4">
          <w:rPr>
            <w:rStyle w:val="Hyperlink"/>
          </w:rPr>
          <w:t>SECM-00089 Policy Management Process</w:t>
        </w:r>
      </w:hyperlink>
      <w:r w:rsidRPr="002A1A79">
        <w:t xml:space="preserve"> and approved by Verizon Cloud Information Security Council.</w:t>
      </w:r>
    </w:p>
    <w:p w14:paraId="71E194DA" w14:textId="77777777" w:rsidR="00223023" w:rsidRPr="002A1A79" w:rsidRDefault="00223023" w:rsidP="00223023">
      <w:pPr>
        <w:pStyle w:val="Body"/>
      </w:pPr>
    </w:p>
    <w:p w14:paraId="76186B46" w14:textId="77777777" w:rsidR="00223023" w:rsidRPr="00EB3985" w:rsidRDefault="00223023" w:rsidP="00223023">
      <w:pPr>
        <w:pStyle w:val="Heading1"/>
        <w:numPr>
          <w:ilvl w:val="0"/>
          <w:numId w:val="2"/>
        </w:numPr>
      </w:pPr>
      <w:bookmarkStart w:id="108" w:name="_Toc429543619"/>
      <w:bookmarkStart w:id="109" w:name="_Toc479834814"/>
      <w:r w:rsidRPr="008B4FE1">
        <w:lastRenderedPageBreak/>
        <w:t>Exceptions</w:t>
      </w:r>
      <w:bookmarkEnd w:id="108"/>
      <w:bookmarkEnd w:id="109"/>
    </w:p>
    <w:p w14:paraId="21D854D7" w14:textId="1919B0C3" w:rsidR="00223023" w:rsidRPr="005110B8" w:rsidRDefault="00223023" w:rsidP="00223023">
      <w:pPr>
        <w:pStyle w:val="Body"/>
      </w:pPr>
      <w:r w:rsidRPr="005110B8">
        <w:t xml:space="preserve">Exceptions to this policy must be approved by the </w:t>
      </w:r>
      <w:r w:rsidR="00516413">
        <w:t xml:space="preserve">BO </w:t>
      </w:r>
      <w:r w:rsidRPr="005110B8">
        <w:t xml:space="preserve">or </w:t>
      </w:r>
      <w:r w:rsidR="00516413">
        <w:t>IRC</w:t>
      </w:r>
      <w:r w:rsidRPr="005110B8">
        <w:t xml:space="preserve"> of record as defined by Verizon Corporate Security Policy.</w:t>
      </w:r>
    </w:p>
    <w:p w14:paraId="033B920D" w14:textId="77777777" w:rsidR="00223023" w:rsidRPr="005110B8" w:rsidRDefault="00223023" w:rsidP="00223023">
      <w:pPr>
        <w:pStyle w:val="Body"/>
      </w:pPr>
    </w:p>
    <w:p w14:paraId="1F5EBD50" w14:textId="77777777" w:rsidR="00223023" w:rsidRPr="005110B8" w:rsidRDefault="00223023" w:rsidP="00223023">
      <w:pPr>
        <w:pStyle w:val="Body"/>
      </w:pPr>
    </w:p>
    <w:p w14:paraId="10916F93" w14:textId="77777777" w:rsidR="00223023" w:rsidRPr="005110B8" w:rsidRDefault="00223023" w:rsidP="00223023">
      <w:pPr>
        <w:pStyle w:val="Body"/>
      </w:pPr>
    </w:p>
    <w:p w14:paraId="367205C9" w14:textId="77777777" w:rsidR="00223023" w:rsidRPr="00EB3985" w:rsidRDefault="00223023" w:rsidP="00223023">
      <w:pPr>
        <w:pStyle w:val="Heading1"/>
        <w:pageBreakBefore w:val="0"/>
        <w:numPr>
          <w:ilvl w:val="0"/>
          <w:numId w:val="2"/>
        </w:numPr>
      </w:pPr>
      <w:bookmarkStart w:id="110" w:name="_Toc388609721"/>
      <w:bookmarkStart w:id="111" w:name="_Toc396738696"/>
      <w:bookmarkStart w:id="112" w:name="_Toc396823818"/>
      <w:bookmarkStart w:id="113" w:name="_Toc429543620"/>
      <w:bookmarkStart w:id="114" w:name="_Toc479834815"/>
      <w:r w:rsidRPr="008B4FE1">
        <w:t>Expiration</w:t>
      </w:r>
      <w:bookmarkEnd w:id="110"/>
      <w:bookmarkEnd w:id="111"/>
      <w:bookmarkEnd w:id="112"/>
      <w:bookmarkEnd w:id="113"/>
      <w:bookmarkEnd w:id="114"/>
    </w:p>
    <w:p w14:paraId="4F54D060" w14:textId="77777777" w:rsidR="00223023" w:rsidRPr="005110B8" w:rsidRDefault="00223023" w:rsidP="00223023">
      <w:pPr>
        <w:pStyle w:val="Body"/>
      </w:pPr>
      <w:r w:rsidRPr="005110B8">
        <w:t xml:space="preserve">Unless readopted, this Policy expires </w:t>
      </w:r>
      <w:r>
        <w:t xml:space="preserve">three (3) </w:t>
      </w:r>
      <w:r w:rsidRPr="005110B8">
        <w:t>years from the date of approval.</w:t>
      </w:r>
    </w:p>
    <w:p w14:paraId="03CAE359" w14:textId="77777777" w:rsidR="00223023" w:rsidRPr="005110B8" w:rsidRDefault="00223023" w:rsidP="00223023">
      <w:pPr>
        <w:pStyle w:val="Body"/>
      </w:pPr>
    </w:p>
    <w:p w14:paraId="19807319" w14:textId="77777777" w:rsidR="00223023" w:rsidRPr="005110B8" w:rsidRDefault="00223023" w:rsidP="00223023">
      <w:pPr>
        <w:pStyle w:val="Body"/>
      </w:pPr>
    </w:p>
    <w:p w14:paraId="6FCC4E89" w14:textId="77777777" w:rsidR="00223023" w:rsidRPr="005110B8" w:rsidRDefault="00223023" w:rsidP="00223023">
      <w:pPr>
        <w:pStyle w:val="Body"/>
      </w:pPr>
    </w:p>
    <w:p w14:paraId="0BEDD06A" w14:textId="77777777" w:rsidR="00223023" w:rsidRPr="00EB3985" w:rsidRDefault="00223023" w:rsidP="00223023">
      <w:pPr>
        <w:pStyle w:val="Heading1"/>
        <w:pageBreakBefore w:val="0"/>
        <w:numPr>
          <w:ilvl w:val="0"/>
          <w:numId w:val="2"/>
        </w:numPr>
      </w:pPr>
      <w:bookmarkStart w:id="115" w:name="_Toc388609722"/>
      <w:bookmarkStart w:id="116" w:name="_Toc429543621"/>
      <w:bookmarkStart w:id="117" w:name="_Toc479834816"/>
      <w:r w:rsidRPr="00482745">
        <w:t>Enforcement</w:t>
      </w:r>
      <w:bookmarkEnd w:id="115"/>
      <w:bookmarkEnd w:id="116"/>
      <w:bookmarkEnd w:id="117"/>
    </w:p>
    <w:p w14:paraId="3D6122B0" w14:textId="77777777" w:rsidR="00223023" w:rsidRDefault="00223023" w:rsidP="00223023">
      <w:pPr>
        <w:pStyle w:val="Body"/>
      </w:pPr>
      <w:r w:rsidRPr="005110B8">
        <w:t>Any employee found to have violated this policy may be subject to disciplinary action, up to and including termination of employment.</w:t>
      </w:r>
    </w:p>
    <w:p w14:paraId="01EDD200" w14:textId="77777777" w:rsidR="00012C01" w:rsidRDefault="00012C01" w:rsidP="00223023">
      <w:pPr>
        <w:pStyle w:val="Body"/>
      </w:pPr>
    </w:p>
    <w:p w14:paraId="1B9DE9B2" w14:textId="77777777" w:rsidR="00012C01" w:rsidRPr="005110B8" w:rsidRDefault="00012C01" w:rsidP="00223023">
      <w:pPr>
        <w:pStyle w:val="Body"/>
      </w:pPr>
    </w:p>
    <w:p w14:paraId="24D70197" w14:textId="77777777" w:rsidR="00CA4DF0" w:rsidRDefault="0007117D" w:rsidP="006D1F01">
      <w:pPr>
        <w:pStyle w:val="Heading1"/>
      </w:pPr>
      <w:bookmarkStart w:id="118" w:name="_Ref434332480"/>
      <w:bookmarkStart w:id="119" w:name="_Ref434332488"/>
      <w:bookmarkStart w:id="120" w:name="_Toc479834817"/>
      <w:r>
        <w:lastRenderedPageBreak/>
        <w:t>Appendices</w:t>
      </w:r>
      <w:bookmarkEnd w:id="118"/>
      <w:bookmarkEnd w:id="119"/>
      <w:bookmarkEnd w:id="120"/>
    </w:p>
    <w:p w14:paraId="32CA923D" w14:textId="77777777" w:rsidR="00BB164B" w:rsidRDefault="00CA4DF0">
      <w:pPr>
        <w:pStyle w:val="TOC1"/>
        <w:tabs>
          <w:tab w:val="right" w:leader="dot" w:pos="10790"/>
        </w:tabs>
        <w:rPr>
          <w:rFonts w:asciiTheme="minorHAnsi" w:eastAsiaTheme="minorEastAsia" w:hAnsiTheme="minorHAnsi" w:cstheme="minorBidi"/>
          <w:smallCaps w:val="0"/>
          <w:noProof/>
          <w:sz w:val="22"/>
          <w:szCs w:val="22"/>
          <w:lang w:bidi="ar-SA"/>
        </w:rPr>
      </w:pPr>
      <w:r>
        <w:rPr>
          <w:rFonts w:cstheme="minorBidi"/>
          <w:b/>
          <w:sz w:val="24"/>
          <w:szCs w:val="22"/>
        </w:rPr>
        <w:fldChar w:fldCharType="begin"/>
      </w:r>
      <w:r>
        <w:instrText xml:space="preserve"> TOC \t "appendix header,1" </w:instrText>
      </w:r>
      <w:r>
        <w:rPr>
          <w:rFonts w:cstheme="minorBidi"/>
          <w:b/>
          <w:sz w:val="24"/>
          <w:szCs w:val="22"/>
        </w:rPr>
        <w:fldChar w:fldCharType="separate"/>
      </w:r>
      <w:r w:rsidR="00BB164B">
        <w:rPr>
          <w:noProof/>
        </w:rPr>
        <w:t>Appendix A  - Terms and Definitions</w:t>
      </w:r>
      <w:r w:rsidR="00BB164B">
        <w:rPr>
          <w:noProof/>
        </w:rPr>
        <w:tab/>
      </w:r>
      <w:r w:rsidR="00BB164B">
        <w:rPr>
          <w:noProof/>
        </w:rPr>
        <w:fldChar w:fldCharType="begin"/>
      </w:r>
      <w:r w:rsidR="00BB164B">
        <w:rPr>
          <w:noProof/>
        </w:rPr>
        <w:instrText xml:space="preserve"> PAGEREF _Toc479834831 \h </w:instrText>
      </w:r>
      <w:r w:rsidR="00BB164B">
        <w:rPr>
          <w:noProof/>
        </w:rPr>
      </w:r>
      <w:r w:rsidR="00BB164B">
        <w:rPr>
          <w:noProof/>
        </w:rPr>
        <w:fldChar w:fldCharType="separate"/>
      </w:r>
      <w:r w:rsidR="00BB164B">
        <w:rPr>
          <w:noProof/>
        </w:rPr>
        <w:t>9</w:t>
      </w:r>
      <w:r w:rsidR="00BB164B">
        <w:rPr>
          <w:noProof/>
        </w:rPr>
        <w:fldChar w:fldCharType="end"/>
      </w:r>
    </w:p>
    <w:p w14:paraId="205903E1" w14:textId="77777777" w:rsidR="00BB164B" w:rsidRDefault="00BB164B">
      <w:pPr>
        <w:pStyle w:val="TOC1"/>
        <w:tabs>
          <w:tab w:val="right" w:leader="dot" w:pos="10790"/>
        </w:tabs>
        <w:rPr>
          <w:rFonts w:asciiTheme="minorHAnsi" w:eastAsiaTheme="minorEastAsia" w:hAnsiTheme="minorHAnsi" w:cstheme="minorBidi"/>
          <w:smallCaps w:val="0"/>
          <w:noProof/>
          <w:sz w:val="22"/>
          <w:szCs w:val="22"/>
          <w:lang w:bidi="ar-SA"/>
        </w:rPr>
      </w:pPr>
      <w:r>
        <w:rPr>
          <w:noProof/>
        </w:rPr>
        <w:t>Appendix B  - Risk and Impact Assessment</w:t>
      </w:r>
      <w:r>
        <w:rPr>
          <w:noProof/>
        </w:rPr>
        <w:tab/>
      </w:r>
      <w:r>
        <w:rPr>
          <w:noProof/>
        </w:rPr>
        <w:fldChar w:fldCharType="begin"/>
      </w:r>
      <w:r>
        <w:rPr>
          <w:noProof/>
        </w:rPr>
        <w:instrText xml:space="preserve"> PAGEREF _Toc479834832 \h </w:instrText>
      </w:r>
      <w:r>
        <w:rPr>
          <w:noProof/>
        </w:rPr>
      </w:r>
      <w:r>
        <w:rPr>
          <w:noProof/>
        </w:rPr>
        <w:fldChar w:fldCharType="separate"/>
      </w:r>
      <w:r>
        <w:rPr>
          <w:noProof/>
        </w:rPr>
        <w:t>12</w:t>
      </w:r>
      <w:r>
        <w:rPr>
          <w:noProof/>
        </w:rPr>
        <w:fldChar w:fldCharType="end"/>
      </w:r>
    </w:p>
    <w:p w14:paraId="11F6A0CA" w14:textId="77777777" w:rsidR="00BB164B" w:rsidRDefault="00BB164B">
      <w:pPr>
        <w:pStyle w:val="TOC1"/>
        <w:tabs>
          <w:tab w:val="right" w:leader="dot" w:pos="10790"/>
        </w:tabs>
        <w:rPr>
          <w:rFonts w:asciiTheme="minorHAnsi" w:eastAsiaTheme="minorEastAsia" w:hAnsiTheme="minorHAnsi" w:cstheme="minorBidi"/>
          <w:smallCaps w:val="0"/>
          <w:noProof/>
          <w:sz w:val="22"/>
          <w:szCs w:val="22"/>
          <w:lang w:bidi="ar-SA"/>
        </w:rPr>
      </w:pPr>
      <w:r>
        <w:rPr>
          <w:noProof/>
        </w:rPr>
        <w:t>Appendix C  - RFC Submission Guidelines</w:t>
      </w:r>
      <w:r>
        <w:rPr>
          <w:noProof/>
        </w:rPr>
        <w:tab/>
      </w:r>
      <w:r>
        <w:rPr>
          <w:noProof/>
        </w:rPr>
        <w:fldChar w:fldCharType="begin"/>
      </w:r>
      <w:r>
        <w:rPr>
          <w:noProof/>
        </w:rPr>
        <w:instrText xml:space="preserve"> PAGEREF _Toc479834833 \h </w:instrText>
      </w:r>
      <w:r>
        <w:rPr>
          <w:noProof/>
        </w:rPr>
      </w:r>
      <w:r>
        <w:rPr>
          <w:noProof/>
        </w:rPr>
        <w:fldChar w:fldCharType="separate"/>
      </w:r>
      <w:r>
        <w:rPr>
          <w:noProof/>
        </w:rPr>
        <w:t>13</w:t>
      </w:r>
      <w:r>
        <w:rPr>
          <w:noProof/>
        </w:rPr>
        <w:fldChar w:fldCharType="end"/>
      </w:r>
    </w:p>
    <w:p w14:paraId="3D8314E3" w14:textId="77777777" w:rsidR="00BB164B" w:rsidRDefault="00BB164B">
      <w:pPr>
        <w:pStyle w:val="TOC1"/>
        <w:tabs>
          <w:tab w:val="right" w:leader="dot" w:pos="10790"/>
        </w:tabs>
        <w:rPr>
          <w:rFonts w:asciiTheme="minorHAnsi" w:eastAsiaTheme="minorEastAsia" w:hAnsiTheme="minorHAnsi" w:cstheme="minorBidi"/>
          <w:smallCaps w:val="0"/>
          <w:noProof/>
          <w:sz w:val="22"/>
          <w:szCs w:val="22"/>
          <w:lang w:bidi="ar-SA"/>
        </w:rPr>
      </w:pPr>
      <w:r>
        <w:rPr>
          <w:noProof/>
        </w:rPr>
        <w:t>Appendix D  - OCR</w:t>
      </w:r>
      <w:r w:rsidRPr="00CD67D1">
        <w:rPr>
          <w:rFonts w:eastAsia="Calibri"/>
          <w:noProof/>
        </w:rPr>
        <w:t>B and MASTARS Submission Guidelines</w:t>
      </w:r>
      <w:r>
        <w:rPr>
          <w:noProof/>
        </w:rPr>
        <w:tab/>
      </w:r>
      <w:r>
        <w:rPr>
          <w:noProof/>
        </w:rPr>
        <w:fldChar w:fldCharType="begin"/>
      </w:r>
      <w:r>
        <w:rPr>
          <w:noProof/>
        </w:rPr>
        <w:instrText xml:space="preserve"> PAGEREF _Toc479834834 \h </w:instrText>
      </w:r>
      <w:r>
        <w:rPr>
          <w:noProof/>
        </w:rPr>
      </w:r>
      <w:r>
        <w:rPr>
          <w:noProof/>
        </w:rPr>
        <w:fldChar w:fldCharType="separate"/>
      </w:r>
      <w:r>
        <w:rPr>
          <w:noProof/>
        </w:rPr>
        <w:t>14</w:t>
      </w:r>
      <w:r>
        <w:rPr>
          <w:noProof/>
        </w:rPr>
        <w:fldChar w:fldCharType="end"/>
      </w:r>
    </w:p>
    <w:p w14:paraId="68C52872" w14:textId="77777777" w:rsidR="00BB164B" w:rsidRDefault="00BB164B">
      <w:pPr>
        <w:pStyle w:val="TOC1"/>
        <w:tabs>
          <w:tab w:val="right" w:leader="dot" w:pos="10790"/>
        </w:tabs>
        <w:rPr>
          <w:rFonts w:asciiTheme="minorHAnsi" w:eastAsiaTheme="minorEastAsia" w:hAnsiTheme="minorHAnsi" w:cstheme="minorBidi"/>
          <w:smallCaps w:val="0"/>
          <w:noProof/>
          <w:sz w:val="22"/>
          <w:szCs w:val="22"/>
          <w:lang w:bidi="ar-SA"/>
        </w:rPr>
      </w:pPr>
      <w:r>
        <w:rPr>
          <w:noProof/>
        </w:rPr>
        <w:t>Appendix E  - Maintenance Window Guidelines</w:t>
      </w:r>
      <w:r>
        <w:rPr>
          <w:noProof/>
        </w:rPr>
        <w:tab/>
      </w:r>
      <w:r>
        <w:rPr>
          <w:noProof/>
        </w:rPr>
        <w:fldChar w:fldCharType="begin"/>
      </w:r>
      <w:r>
        <w:rPr>
          <w:noProof/>
        </w:rPr>
        <w:instrText xml:space="preserve"> PAGEREF _Toc479834835 \h </w:instrText>
      </w:r>
      <w:r>
        <w:rPr>
          <w:noProof/>
        </w:rPr>
      </w:r>
      <w:r>
        <w:rPr>
          <w:noProof/>
        </w:rPr>
        <w:fldChar w:fldCharType="separate"/>
      </w:r>
      <w:r>
        <w:rPr>
          <w:noProof/>
        </w:rPr>
        <w:t>15</w:t>
      </w:r>
      <w:r>
        <w:rPr>
          <w:noProof/>
        </w:rPr>
        <w:fldChar w:fldCharType="end"/>
      </w:r>
    </w:p>
    <w:p w14:paraId="6EAD9167" w14:textId="77777777" w:rsidR="00BB164B" w:rsidRDefault="00BB164B">
      <w:pPr>
        <w:pStyle w:val="TOC1"/>
        <w:tabs>
          <w:tab w:val="right" w:leader="dot" w:pos="10790"/>
        </w:tabs>
        <w:rPr>
          <w:rFonts w:asciiTheme="minorHAnsi" w:eastAsiaTheme="minorEastAsia" w:hAnsiTheme="minorHAnsi" w:cstheme="minorBidi"/>
          <w:smallCaps w:val="0"/>
          <w:noProof/>
          <w:sz w:val="22"/>
          <w:szCs w:val="22"/>
          <w:lang w:bidi="ar-SA"/>
        </w:rPr>
      </w:pPr>
      <w:r>
        <w:rPr>
          <w:noProof/>
        </w:rPr>
        <w:t>Appendix F  - References</w:t>
      </w:r>
      <w:r>
        <w:rPr>
          <w:noProof/>
        </w:rPr>
        <w:tab/>
      </w:r>
      <w:r>
        <w:rPr>
          <w:noProof/>
        </w:rPr>
        <w:fldChar w:fldCharType="begin"/>
      </w:r>
      <w:r>
        <w:rPr>
          <w:noProof/>
        </w:rPr>
        <w:instrText xml:space="preserve"> PAGEREF _Toc479834836 \h </w:instrText>
      </w:r>
      <w:r>
        <w:rPr>
          <w:noProof/>
        </w:rPr>
      </w:r>
      <w:r>
        <w:rPr>
          <w:noProof/>
        </w:rPr>
        <w:fldChar w:fldCharType="separate"/>
      </w:r>
      <w:r>
        <w:rPr>
          <w:noProof/>
        </w:rPr>
        <w:t>16</w:t>
      </w:r>
      <w:r>
        <w:rPr>
          <w:noProof/>
        </w:rPr>
        <w:fldChar w:fldCharType="end"/>
      </w:r>
    </w:p>
    <w:p w14:paraId="13AFFD27" w14:textId="77777777" w:rsidR="00BB164B" w:rsidRDefault="00BB164B">
      <w:pPr>
        <w:pStyle w:val="TOC1"/>
        <w:tabs>
          <w:tab w:val="right" w:leader="dot" w:pos="10790"/>
        </w:tabs>
        <w:rPr>
          <w:rFonts w:asciiTheme="minorHAnsi" w:eastAsiaTheme="minorEastAsia" w:hAnsiTheme="minorHAnsi" w:cstheme="minorBidi"/>
          <w:smallCaps w:val="0"/>
          <w:noProof/>
          <w:sz w:val="22"/>
          <w:szCs w:val="22"/>
          <w:lang w:bidi="ar-SA"/>
        </w:rPr>
      </w:pPr>
      <w:r>
        <w:rPr>
          <w:noProof/>
        </w:rPr>
        <w:t>Appendix G  - Distribution</w:t>
      </w:r>
      <w:r>
        <w:rPr>
          <w:noProof/>
        </w:rPr>
        <w:tab/>
      </w:r>
      <w:r>
        <w:rPr>
          <w:noProof/>
        </w:rPr>
        <w:fldChar w:fldCharType="begin"/>
      </w:r>
      <w:r>
        <w:rPr>
          <w:noProof/>
        </w:rPr>
        <w:instrText xml:space="preserve"> PAGEREF _Toc479834837 \h </w:instrText>
      </w:r>
      <w:r>
        <w:rPr>
          <w:noProof/>
        </w:rPr>
      </w:r>
      <w:r>
        <w:rPr>
          <w:noProof/>
        </w:rPr>
        <w:fldChar w:fldCharType="separate"/>
      </w:r>
      <w:r>
        <w:rPr>
          <w:noProof/>
        </w:rPr>
        <w:t>17</w:t>
      </w:r>
      <w:r>
        <w:rPr>
          <w:noProof/>
        </w:rPr>
        <w:fldChar w:fldCharType="end"/>
      </w:r>
    </w:p>
    <w:p w14:paraId="24D7019B" w14:textId="77777777" w:rsidR="00160910" w:rsidRDefault="00CA4DF0" w:rsidP="003341EC">
      <w:pPr>
        <w:pStyle w:val="Body"/>
        <w:sectPr w:rsidR="00160910" w:rsidSect="00ED5623">
          <w:pgSz w:w="12240" w:h="15840"/>
          <w:pgMar w:top="1008" w:right="720" w:bottom="1008" w:left="720" w:header="720" w:footer="720" w:gutter="0"/>
          <w:pgNumType w:start="1"/>
          <w:cols w:space="720"/>
          <w:docGrid w:linePitch="360"/>
        </w:sectPr>
      </w:pPr>
      <w:r>
        <w:fldChar w:fldCharType="end"/>
      </w:r>
    </w:p>
    <w:p w14:paraId="24D7019C" w14:textId="77777777" w:rsidR="00D10E75" w:rsidRPr="00D565CD" w:rsidRDefault="00D10E75" w:rsidP="00D565CD">
      <w:pPr>
        <w:pStyle w:val="appendixheader"/>
      </w:pPr>
      <w:bookmarkStart w:id="121" w:name="AppendixA"/>
      <w:bookmarkStart w:id="122" w:name="_Toc479834818"/>
      <w:bookmarkStart w:id="123" w:name="_Toc479834831"/>
      <w:r w:rsidRPr="00D565CD">
        <w:lastRenderedPageBreak/>
        <w:t>Appendix</w:t>
      </w:r>
      <w:bookmarkEnd w:id="121"/>
      <w:r w:rsidR="00CA4DF0" w:rsidRPr="00D565CD">
        <w:t xml:space="preserve"> </w:t>
      </w:r>
      <w:r w:rsidR="00DE5CCA" w:rsidRPr="00D565CD">
        <w:fldChar w:fldCharType="begin"/>
      </w:r>
      <w:r w:rsidR="00DE5CCA" w:rsidRPr="00D565CD">
        <w:instrText xml:space="preserve"> AUTONUM  \* ALPHABETIC \s " - " </w:instrText>
      </w:r>
      <w:r w:rsidR="00DE5CCA" w:rsidRPr="00D565CD">
        <w:fldChar w:fldCharType="end"/>
      </w:r>
      <w:r w:rsidR="00CA4DF0" w:rsidRPr="00D565CD">
        <w:t xml:space="preserve"> - </w:t>
      </w:r>
      <w:r w:rsidR="00CA4DF0" w:rsidRPr="009F6B7C">
        <w:t>Terms and Definitions</w:t>
      </w:r>
      <w:bookmarkEnd w:id="122"/>
      <w:bookmarkEnd w:id="123"/>
    </w:p>
    <w:p w14:paraId="24D7019D" w14:textId="77777777" w:rsidR="00CA4DF0" w:rsidRDefault="00B1000A" w:rsidP="005B3E4D">
      <w:pPr>
        <w:pStyle w:val="TableTitleLine"/>
      </w:pPr>
      <w:bookmarkStart w:id="124" w:name="_Toc479834825"/>
      <w:r>
        <w:t xml:space="preserve">Table </w:t>
      </w:r>
      <w:r w:rsidR="00160910">
        <w:t>A</w:t>
      </w:r>
      <w:r>
        <w:noBreakHyphen/>
      </w:r>
      <w:fldSimple w:instr=" SEQ Table \* ARABIC \s 1 ">
        <w:r w:rsidR="009E23B1">
          <w:rPr>
            <w:noProof/>
          </w:rPr>
          <w:t>1</w:t>
        </w:r>
      </w:fldSimple>
      <w:r>
        <w:t xml:space="preserve">: </w:t>
      </w:r>
      <w:r w:rsidR="00CA4DF0">
        <w:t>Terms and Definitions</w:t>
      </w:r>
      <w:bookmarkEnd w:id="124"/>
    </w:p>
    <w:tbl>
      <w:tblPr>
        <w:tblW w:w="1064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3064"/>
        <w:gridCol w:w="7585"/>
      </w:tblGrid>
      <w:tr w:rsidR="00516413" w:rsidRPr="00F81A88" w14:paraId="3A8FDC0D" w14:textId="77777777" w:rsidTr="00B950D4">
        <w:trPr>
          <w:cantSplit/>
          <w:tblHeader/>
        </w:trPr>
        <w:tc>
          <w:tcPr>
            <w:tcW w:w="3064" w:type="dxa"/>
            <w:tcBorders>
              <w:bottom w:val="double" w:sz="4" w:space="0" w:color="auto"/>
            </w:tcBorders>
            <w:shd w:val="clear" w:color="auto" w:fill="E6E6E6"/>
            <w:tcMar>
              <w:top w:w="14" w:type="dxa"/>
              <w:bottom w:w="14" w:type="dxa"/>
            </w:tcMar>
          </w:tcPr>
          <w:p w14:paraId="4909AB94" w14:textId="77777777" w:rsidR="00516413" w:rsidRPr="00F81A88" w:rsidRDefault="00516413" w:rsidP="00B950D4">
            <w:pPr>
              <w:pStyle w:val="tableheading"/>
            </w:pPr>
            <w:r w:rsidRPr="00F81A88">
              <w:t>Term</w:t>
            </w:r>
          </w:p>
        </w:tc>
        <w:tc>
          <w:tcPr>
            <w:tcW w:w="7585" w:type="dxa"/>
            <w:tcBorders>
              <w:bottom w:val="double" w:sz="4" w:space="0" w:color="auto"/>
            </w:tcBorders>
            <w:shd w:val="clear" w:color="auto" w:fill="E6E6E6"/>
            <w:tcMar>
              <w:top w:w="14" w:type="dxa"/>
              <w:bottom w:w="14" w:type="dxa"/>
            </w:tcMar>
          </w:tcPr>
          <w:p w14:paraId="13082569" w14:textId="77777777" w:rsidR="00516413" w:rsidRPr="00F81A88" w:rsidRDefault="00516413" w:rsidP="00B950D4">
            <w:pPr>
              <w:pStyle w:val="tableheading"/>
            </w:pPr>
            <w:r w:rsidRPr="00F81A88">
              <w:t>Definition</w:t>
            </w:r>
          </w:p>
        </w:tc>
      </w:tr>
      <w:tr w:rsidR="00516413" w:rsidRPr="00F81A88" w14:paraId="3056BA57"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double" w:sz="4" w:space="0" w:color="auto"/>
              <w:left w:val="single" w:sz="4" w:space="0" w:color="auto"/>
              <w:bottom w:val="single" w:sz="4" w:space="0" w:color="auto"/>
              <w:right w:val="single" w:sz="4" w:space="0" w:color="auto"/>
            </w:tcBorders>
          </w:tcPr>
          <w:p w14:paraId="3BF9AD53" w14:textId="77777777" w:rsidR="00516413" w:rsidRPr="00E82387" w:rsidRDefault="00516413" w:rsidP="00B950D4">
            <w:pPr>
              <w:pStyle w:val="TableTextBold"/>
            </w:pPr>
            <w:r>
              <w:t>BO</w:t>
            </w:r>
          </w:p>
        </w:tc>
        <w:tc>
          <w:tcPr>
            <w:tcW w:w="7585" w:type="dxa"/>
            <w:tcBorders>
              <w:top w:val="double" w:sz="4" w:space="0" w:color="auto"/>
              <w:left w:val="nil"/>
              <w:bottom w:val="single" w:sz="4" w:space="0" w:color="auto"/>
              <w:right w:val="single" w:sz="4" w:space="0" w:color="auto"/>
            </w:tcBorders>
            <w:noWrap/>
          </w:tcPr>
          <w:p w14:paraId="747B1161" w14:textId="77777777" w:rsidR="00516413" w:rsidRDefault="00516413" w:rsidP="00B950D4">
            <w:pPr>
              <w:pStyle w:val="TableText"/>
            </w:pPr>
            <w:r>
              <w:t>Business Owner</w:t>
            </w:r>
          </w:p>
        </w:tc>
      </w:tr>
      <w:tr w:rsidR="00516413" w:rsidRPr="00F81A88" w14:paraId="4B50C83E"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0A375814" w14:textId="77777777" w:rsidR="00516413" w:rsidRPr="009F6B7C" w:rsidRDefault="00516413" w:rsidP="00B950D4">
            <w:pPr>
              <w:pStyle w:val="TableTextBold"/>
            </w:pPr>
            <w:r w:rsidRPr="009F6B7C">
              <w:t>Break Fix</w:t>
            </w:r>
          </w:p>
        </w:tc>
        <w:tc>
          <w:tcPr>
            <w:tcW w:w="7585" w:type="dxa"/>
            <w:tcBorders>
              <w:top w:val="single" w:sz="4" w:space="0" w:color="auto"/>
              <w:left w:val="nil"/>
              <w:bottom w:val="single" w:sz="4" w:space="0" w:color="auto"/>
              <w:right w:val="single" w:sz="4" w:space="0" w:color="auto"/>
            </w:tcBorders>
            <w:noWrap/>
          </w:tcPr>
          <w:p w14:paraId="083A9AC9" w14:textId="77777777" w:rsidR="00516413" w:rsidRPr="009F6B7C" w:rsidRDefault="00516413" w:rsidP="00B950D4">
            <w:pPr>
              <w:numPr>
                <w:ilvl w:val="12"/>
                <w:numId w:val="0"/>
              </w:numPr>
              <w:overflowPunct w:val="0"/>
              <w:autoSpaceDE w:val="0"/>
              <w:autoSpaceDN w:val="0"/>
              <w:adjustRightInd w:val="0"/>
              <w:spacing w:before="40" w:after="40"/>
              <w:textAlignment w:val="baseline"/>
              <w:rPr>
                <w:sz w:val="18"/>
              </w:rPr>
            </w:pPr>
            <w:r>
              <w:rPr>
                <w:sz w:val="18"/>
              </w:rPr>
              <w:t xml:space="preserve">An Incident ticket that required an immediate remediation to restore a loss of service. The Break Fix on Verizon shared environment must require management level approval.  </w:t>
            </w:r>
          </w:p>
        </w:tc>
      </w:tr>
      <w:tr w:rsidR="00516413" w:rsidRPr="00F81A88" w14:paraId="43DBCEE1"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751EC757" w14:textId="77777777" w:rsidR="00516413" w:rsidRPr="00F81A88" w:rsidRDefault="00516413" w:rsidP="00B950D4">
            <w:pPr>
              <w:pStyle w:val="TableTextBold"/>
            </w:pPr>
            <w:r>
              <w:t>Change</w:t>
            </w:r>
          </w:p>
        </w:tc>
        <w:tc>
          <w:tcPr>
            <w:tcW w:w="7585" w:type="dxa"/>
            <w:tcBorders>
              <w:top w:val="single" w:sz="4" w:space="0" w:color="auto"/>
              <w:left w:val="nil"/>
              <w:bottom w:val="single" w:sz="4" w:space="0" w:color="auto"/>
              <w:right w:val="single" w:sz="4" w:space="0" w:color="auto"/>
            </w:tcBorders>
            <w:noWrap/>
          </w:tcPr>
          <w:p w14:paraId="38D2461F" w14:textId="77777777" w:rsidR="00516413" w:rsidRDefault="00516413" w:rsidP="00B950D4">
            <w:pPr>
              <w:numPr>
                <w:ilvl w:val="12"/>
                <w:numId w:val="0"/>
              </w:numPr>
              <w:overflowPunct w:val="0"/>
              <w:autoSpaceDE w:val="0"/>
              <w:autoSpaceDN w:val="0"/>
              <w:adjustRightInd w:val="0"/>
              <w:spacing w:before="40" w:after="40"/>
              <w:textAlignment w:val="baseline"/>
              <w:rPr>
                <w:sz w:val="18"/>
              </w:rPr>
            </w:pPr>
            <w:r>
              <w:rPr>
                <w:sz w:val="18"/>
              </w:rPr>
              <w:t>Change as it pertains to Verizon Change Management is defined as any modification to fit, form, or function of a Verizon system or a system managed by Verizon. These systems include:</w:t>
            </w:r>
          </w:p>
          <w:p w14:paraId="75D8F44A" w14:textId="77777777" w:rsidR="00516413" w:rsidRDefault="00516413" w:rsidP="00516413">
            <w:pPr>
              <w:pStyle w:val="BulletTable"/>
              <w:numPr>
                <w:ilvl w:val="0"/>
                <w:numId w:val="33"/>
              </w:numPr>
            </w:pPr>
            <w:r>
              <w:t>Hardware</w:t>
            </w:r>
          </w:p>
          <w:p w14:paraId="1F20C3B4" w14:textId="77777777" w:rsidR="00516413" w:rsidRDefault="00516413" w:rsidP="00516413">
            <w:pPr>
              <w:pStyle w:val="BulletTable"/>
              <w:numPr>
                <w:ilvl w:val="0"/>
                <w:numId w:val="33"/>
              </w:numPr>
            </w:pPr>
            <w:r>
              <w:t>Software</w:t>
            </w:r>
          </w:p>
          <w:p w14:paraId="47009DF1" w14:textId="77777777" w:rsidR="00516413" w:rsidRDefault="00516413" w:rsidP="00516413">
            <w:pPr>
              <w:pStyle w:val="BulletTable"/>
              <w:numPr>
                <w:ilvl w:val="0"/>
                <w:numId w:val="33"/>
              </w:numPr>
            </w:pPr>
            <w:r>
              <w:t>Configuration of computers</w:t>
            </w:r>
          </w:p>
          <w:p w14:paraId="7DB80050" w14:textId="77777777" w:rsidR="00516413" w:rsidRDefault="00516413" w:rsidP="00516413">
            <w:pPr>
              <w:pStyle w:val="BulletTable"/>
              <w:numPr>
                <w:ilvl w:val="0"/>
                <w:numId w:val="33"/>
              </w:numPr>
            </w:pPr>
            <w:r>
              <w:t>Networks</w:t>
            </w:r>
          </w:p>
          <w:p w14:paraId="16F0EE22" w14:textId="77777777" w:rsidR="00516413" w:rsidRDefault="00516413" w:rsidP="00516413">
            <w:pPr>
              <w:pStyle w:val="BulletTable"/>
              <w:numPr>
                <w:ilvl w:val="0"/>
                <w:numId w:val="33"/>
              </w:numPr>
            </w:pPr>
            <w:r>
              <w:t>Databases</w:t>
            </w:r>
          </w:p>
          <w:p w14:paraId="33EC4593" w14:textId="77777777" w:rsidR="00516413" w:rsidRDefault="00516413" w:rsidP="00516413">
            <w:pPr>
              <w:pStyle w:val="BulletTable"/>
              <w:numPr>
                <w:ilvl w:val="0"/>
                <w:numId w:val="33"/>
              </w:numPr>
            </w:pPr>
            <w:r>
              <w:t>Communications equipment</w:t>
            </w:r>
          </w:p>
          <w:p w14:paraId="0A35ED3A" w14:textId="77777777" w:rsidR="00516413" w:rsidRDefault="00516413" w:rsidP="00516413">
            <w:pPr>
              <w:pStyle w:val="BulletTable"/>
              <w:numPr>
                <w:ilvl w:val="0"/>
                <w:numId w:val="33"/>
              </w:numPr>
            </w:pPr>
            <w:r>
              <w:t>Any other component introduced into the Verizon environment that may impact a customer Service Level Agreement (SLA) either directly or indirectly.</w:t>
            </w:r>
          </w:p>
          <w:p w14:paraId="51DA6EDC" w14:textId="77777777" w:rsidR="00516413" w:rsidRPr="00885CE0" w:rsidRDefault="00516413" w:rsidP="00B950D4">
            <w:pPr>
              <w:pStyle w:val="TableText"/>
            </w:pPr>
            <w:r>
              <w:rPr>
                <w:b/>
              </w:rPr>
              <w:t>Note:</w:t>
            </w:r>
            <w:r>
              <w:t xml:space="preserve">  This includes any changes to production devices as well as introducing any devices into production.</w:t>
            </w:r>
          </w:p>
        </w:tc>
      </w:tr>
      <w:tr w:rsidR="00516413" w:rsidRPr="00F81A88" w14:paraId="34EDE919"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629C6939" w14:textId="77777777" w:rsidR="00516413" w:rsidRPr="00F81A88" w:rsidRDefault="00516413" w:rsidP="00B950D4">
            <w:pPr>
              <w:pStyle w:val="TableTextBold"/>
            </w:pPr>
            <w:r>
              <w:t>Change Advisory Board (CAB)</w:t>
            </w:r>
          </w:p>
        </w:tc>
        <w:tc>
          <w:tcPr>
            <w:tcW w:w="7585" w:type="dxa"/>
            <w:tcBorders>
              <w:top w:val="single" w:sz="4" w:space="0" w:color="auto"/>
              <w:left w:val="nil"/>
              <w:bottom w:val="single" w:sz="4" w:space="0" w:color="auto"/>
              <w:right w:val="single" w:sz="4" w:space="0" w:color="auto"/>
            </w:tcBorders>
            <w:noWrap/>
          </w:tcPr>
          <w:p w14:paraId="257DA798" w14:textId="77777777" w:rsidR="00516413" w:rsidRDefault="00516413" w:rsidP="00B950D4">
            <w:pPr>
              <w:numPr>
                <w:ilvl w:val="12"/>
                <w:numId w:val="0"/>
              </w:numPr>
              <w:overflowPunct w:val="0"/>
              <w:autoSpaceDE w:val="0"/>
              <w:autoSpaceDN w:val="0"/>
              <w:adjustRightInd w:val="0"/>
              <w:spacing w:before="40" w:after="40"/>
              <w:textAlignment w:val="baseline"/>
              <w:rPr>
                <w:sz w:val="18"/>
              </w:rPr>
            </w:pPr>
            <w:r>
              <w:rPr>
                <w:sz w:val="18"/>
              </w:rPr>
              <w:t>The Verizon CAB will consist of representatives from various functional groups within the Business who are authorized and capable of reviewing, approving and/or denying individual RFCs based on:</w:t>
            </w:r>
          </w:p>
          <w:p w14:paraId="60933DAB" w14:textId="77777777" w:rsidR="00516413" w:rsidRDefault="00516413" w:rsidP="00516413">
            <w:pPr>
              <w:pStyle w:val="BulletTable"/>
              <w:numPr>
                <w:ilvl w:val="0"/>
                <w:numId w:val="34"/>
              </w:numPr>
            </w:pPr>
            <w:r>
              <w:t>Completeness</w:t>
            </w:r>
          </w:p>
          <w:p w14:paraId="0BB1C5F5" w14:textId="77777777" w:rsidR="00516413" w:rsidRDefault="00516413" w:rsidP="00516413">
            <w:pPr>
              <w:pStyle w:val="BulletTable"/>
              <w:numPr>
                <w:ilvl w:val="0"/>
                <w:numId w:val="34"/>
              </w:numPr>
            </w:pPr>
            <w:r>
              <w:t>Readiness</w:t>
            </w:r>
          </w:p>
          <w:p w14:paraId="3E03ECA5" w14:textId="77777777" w:rsidR="00516413" w:rsidRDefault="00516413" w:rsidP="00516413">
            <w:pPr>
              <w:pStyle w:val="BulletTable"/>
              <w:numPr>
                <w:ilvl w:val="0"/>
                <w:numId w:val="34"/>
              </w:numPr>
            </w:pPr>
            <w:r>
              <w:t>Business impact</w:t>
            </w:r>
          </w:p>
          <w:p w14:paraId="379A48F6" w14:textId="77777777" w:rsidR="00516413" w:rsidRPr="00885CE0" w:rsidRDefault="00516413" w:rsidP="00516413">
            <w:pPr>
              <w:pStyle w:val="TableText"/>
              <w:numPr>
                <w:ilvl w:val="0"/>
                <w:numId w:val="34"/>
              </w:numPr>
            </w:pPr>
            <w:r>
              <w:t>Business need</w:t>
            </w:r>
          </w:p>
        </w:tc>
      </w:tr>
      <w:tr w:rsidR="00516413" w:rsidRPr="00F81A88" w14:paraId="5D3C5A66"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261434DB" w14:textId="77777777" w:rsidR="00516413" w:rsidRPr="00F81A88" w:rsidRDefault="00516413" w:rsidP="00B950D4">
            <w:pPr>
              <w:pStyle w:val="TableTextBold"/>
            </w:pPr>
            <w:r>
              <w:t>Change Management Administrator (CMA)</w:t>
            </w:r>
          </w:p>
        </w:tc>
        <w:tc>
          <w:tcPr>
            <w:tcW w:w="7585" w:type="dxa"/>
            <w:tcBorders>
              <w:top w:val="single" w:sz="4" w:space="0" w:color="auto"/>
              <w:left w:val="nil"/>
              <w:bottom w:val="single" w:sz="4" w:space="0" w:color="auto"/>
              <w:right w:val="single" w:sz="4" w:space="0" w:color="auto"/>
            </w:tcBorders>
            <w:noWrap/>
          </w:tcPr>
          <w:p w14:paraId="703C880D" w14:textId="77777777" w:rsidR="00516413" w:rsidRPr="00885CE0" w:rsidRDefault="00516413" w:rsidP="00B950D4">
            <w:pPr>
              <w:pStyle w:val="TableText"/>
            </w:pPr>
            <w:r>
              <w:t>An individual within the organization who acts as a coordinator for change process details.</w:t>
            </w:r>
          </w:p>
        </w:tc>
      </w:tr>
      <w:tr w:rsidR="00516413" w:rsidRPr="00F81A88" w14:paraId="45A4F8F6"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nil"/>
              <w:left w:val="single" w:sz="4" w:space="0" w:color="auto"/>
              <w:bottom w:val="single" w:sz="4" w:space="0" w:color="auto"/>
              <w:right w:val="single" w:sz="4" w:space="0" w:color="auto"/>
            </w:tcBorders>
          </w:tcPr>
          <w:p w14:paraId="6F64E8AC" w14:textId="77777777" w:rsidR="00516413" w:rsidRDefault="00516413" w:rsidP="00B950D4">
            <w:pPr>
              <w:pStyle w:val="TableTextBold"/>
            </w:pPr>
            <w:r>
              <w:t>CI</w:t>
            </w:r>
          </w:p>
        </w:tc>
        <w:tc>
          <w:tcPr>
            <w:tcW w:w="7585" w:type="dxa"/>
            <w:tcBorders>
              <w:top w:val="nil"/>
              <w:left w:val="nil"/>
              <w:bottom w:val="single" w:sz="4" w:space="0" w:color="auto"/>
              <w:right w:val="single" w:sz="4" w:space="0" w:color="auto"/>
            </w:tcBorders>
            <w:noWrap/>
          </w:tcPr>
          <w:p w14:paraId="0D3F04BA" w14:textId="77777777" w:rsidR="00516413" w:rsidRDefault="00516413" w:rsidP="00B950D4">
            <w:pPr>
              <w:pStyle w:val="TableText"/>
            </w:pPr>
            <w:r>
              <w:t>Configuration Items</w:t>
            </w:r>
          </w:p>
        </w:tc>
      </w:tr>
      <w:tr w:rsidR="00516413" w:rsidRPr="00F81A88" w14:paraId="12C0D8B8"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64EFC158" w14:textId="77777777" w:rsidR="00516413" w:rsidRPr="00F81A88" w:rsidRDefault="00516413" w:rsidP="00B950D4">
            <w:pPr>
              <w:pStyle w:val="TableTextBold"/>
            </w:pPr>
            <w:r w:rsidRPr="00E82387">
              <w:t>CISC</w:t>
            </w:r>
          </w:p>
        </w:tc>
        <w:tc>
          <w:tcPr>
            <w:tcW w:w="7585" w:type="dxa"/>
            <w:tcBorders>
              <w:top w:val="single" w:sz="4" w:space="0" w:color="auto"/>
              <w:left w:val="nil"/>
              <w:bottom w:val="single" w:sz="4" w:space="0" w:color="auto"/>
              <w:right w:val="single" w:sz="4" w:space="0" w:color="auto"/>
            </w:tcBorders>
            <w:noWrap/>
          </w:tcPr>
          <w:p w14:paraId="5CD92DD9" w14:textId="77777777" w:rsidR="00516413" w:rsidRPr="00885CE0" w:rsidRDefault="00516413" w:rsidP="00B950D4">
            <w:pPr>
              <w:pStyle w:val="TableText"/>
            </w:pPr>
            <w:r>
              <w:t xml:space="preserve">Verizon </w:t>
            </w:r>
            <w:r w:rsidRPr="00E82387">
              <w:t>Cloud Information Security Council</w:t>
            </w:r>
          </w:p>
        </w:tc>
      </w:tr>
      <w:tr w:rsidR="00050A5D" w:rsidRPr="00F81A88" w14:paraId="118432C8"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10EB0EDE" w14:textId="4F492C1C" w:rsidR="00050A5D" w:rsidRDefault="00050A5D" w:rsidP="00B950D4">
            <w:pPr>
              <w:pStyle w:val="TableTextBold"/>
            </w:pPr>
            <w:r>
              <w:t>Cloud</w:t>
            </w:r>
          </w:p>
        </w:tc>
        <w:tc>
          <w:tcPr>
            <w:tcW w:w="7585" w:type="dxa"/>
            <w:tcBorders>
              <w:top w:val="single" w:sz="4" w:space="0" w:color="auto"/>
              <w:left w:val="nil"/>
              <w:bottom w:val="single" w:sz="4" w:space="0" w:color="auto"/>
              <w:right w:val="single" w:sz="4" w:space="0" w:color="auto"/>
            </w:tcBorders>
            <w:noWrap/>
          </w:tcPr>
          <w:p w14:paraId="24A60E6D" w14:textId="452E0816" w:rsidR="00050A5D" w:rsidRDefault="00050A5D" w:rsidP="00B950D4">
            <w:pPr>
              <w:pStyle w:val="TableText"/>
            </w:pPr>
            <w:r w:rsidRPr="00531E24">
              <w:rPr>
                <w:lang w:val="en-GB"/>
              </w:rPr>
              <w:t xml:space="preserve">Verizon </w:t>
            </w:r>
            <w:r>
              <w:rPr>
                <w:lang w:val="en-GB"/>
              </w:rPr>
              <w:t xml:space="preserve">Enterprise Solutions (VES) </w:t>
            </w:r>
            <w:r w:rsidRPr="00531E24">
              <w:rPr>
                <w:lang w:val="en-GB"/>
              </w:rPr>
              <w:t xml:space="preserve">Cloud </w:t>
            </w:r>
            <w:r>
              <w:rPr>
                <w:lang w:val="en-GB"/>
              </w:rPr>
              <w:t xml:space="preserve">and Data </w:t>
            </w:r>
            <w:r w:rsidRPr="00C74D8E">
              <w:t>Center</w:t>
            </w:r>
            <w:r>
              <w:rPr>
                <w:lang w:val="en-GB"/>
              </w:rPr>
              <w:t xml:space="preserve"> </w:t>
            </w:r>
            <w:r w:rsidRPr="00531E24">
              <w:rPr>
                <w:lang w:val="en-GB"/>
              </w:rPr>
              <w:t>Services</w:t>
            </w:r>
            <w:r>
              <w:rPr>
                <w:lang w:val="en-GB"/>
              </w:rPr>
              <w:t xml:space="preserve"> include</w:t>
            </w:r>
            <w:r w:rsidRPr="00531E24">
              <w:rPr>
                <w:lang w:val="en-GB"/>
              </w:rPr>
              <w:t xml:space="preserve"> all of the services </w:t>
            </w:r>
            <w:r>
              <w:rPr>
                <w:lang w:val="en-GB"/>
              </w:rPr>
              <w:t xml:space="preserve">Verizon provides </w:t>
            </w:r>
            <w:r w:rsidRPr="00531E24">
              <w:rPr>
                <w:lang w:val="en-GB"/>
              </w:rPr>
              <w:t>to the customer</w:t>
            </w:r>
            <w:r>
              <w:rPr>
                <w:lang w:val="en-GB"/>
              </w:rPr>
              <w:t xml:space="preserve"> within the cloud and connectivity solutions portfolio </w:t>
            </w:r>
            <w:r w:rsidRPr="00531E24">
              <w:rPr>
                <w:lang w:val="en-GB"/>
              </w:rPr>
              <w:t xml:space="preserve">(e.g., </w:t>
            </w:r>
            <w:r>
              <w:rPr>
                <w:lang w:val="en-GB"/>
              </w:rPr>
              <w:t xml:space="preserve">all </w:t>
            </w:r>
            <w:r w:rsidRPr="00531E24">
              <w:rPr>
                <w:lang w:val="en-GB"/>
              </w:rPr>
              <w:t>cloud</w:t>
            </w:r>
            <w:r>
              <w:rPr>
                <w:lang w:val="en-GB"/>
              </w:rPr>
              <w:t xml:space="preserve"> offerings</w:t>
            </w:r>
            <w:r w:rsidRPr="00531E24">
              <w:rPr>
                <w:lang w:val="en-GB"/>
              </w:rPr>
              <w:t xml:space="preserve">, </w:t>
            </w:r>
            <w:r>
              <w:rPr>
                <w:lang w:val="en-GB"/>
              </w:rPr>
              <w:t xml:space="preserve">managed hosting, </w:t>
            </w:r>
            <w:r w:rsidRPr="00531E24">
              <w:rPr>
                <w:lang w:val="en-GB"/>
              </w:rPr>
              <w:t>colo</w:t>
            </w:r>
            <w:r>
              <w:rPr>
                <w:lang w:val="en-GB"/>
              </w:rPr>
              <w:t>cation</w:t>
            </w:r>
            <w:r w:rsidRPr="00531E24">
              <w:rPr>
                <w:lang w:val="en-GB"/>
              </w:rPr>
              <w:t>, etc.)</w:t>
            </w:r>
            <w:r>
              <w:rPr>
                <w:lang w:val="en-GB"/>
              </w:rPr>
              <w:t xml:space="preserve">, as well as any Verizon organizations providing support for cloud and data </w:t>
            </w:r>
            <w:r w:rsidRPr="003523AE">
              <w:t>center</w:t>
            </w:r>
            <w:r>
              <w:rPr>
                <w:lang w:val="en-GB"/>
              </w:rPr>
              <w:t xml:space="preserve"> environments.</w:t>
            </w:r>
          </w:p>
        </w:tc>
      </w:tr>
      <w:tr w:rsidR="00050A5D" w:rsidRPr="00F81A88" w14:paraId="64A95B61"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0B46BA21" w14:textId="77777777" w:rsidR="00050A5D" w:rsidRPr="00F81A88" w:rsidRDefault="00050A5D" w:rsidP="00B950D4">
            <w:pPr>
              <w:pStyle w:val="TableTextBold"/>
            </w:pPr>
            <w:r>
              <w:t>Client Advocate</w:t>
            </w:r>
          </w:p>
        </w:tc>
        <w:tc>
          <w:tcPr>
            <w:tcW w:w="7585" w:type="dxa"/>
            <w:tcBorders>
              <w:top w:val="single" w:sz="4" w:space="0" w:color="auto"/>
              <w:left w:val="nil"/>
              <w:bottom w:val="single" w:sz="4" w:space="0" w:color="auto"/>
              <w:right w:val="single" w:sz="4" w:space="0" w:color="auto"/>
            </w:tcBorders>
            <w:noWrap/>
          </w:tcPr>
          <w:p w14:paraId="335F28B4" w14:textId="77777777" w:rsidR="00050A5D" w:rsidRPr="00885CE0" w:rsidRDefault="00050A5D" w:rsidP="00B950D4">
            <w:pPr>
              <w:pStyle w:val="TableText"/>
            </w:pPr>
            <w:r>
              <w:t>Refers to the different ways clients are represented in Verizon   . Some clients have Service Managers and some have Client Executives. This is the customer-facing    employee who owns the client relationship and can authorize changes on the client’s behalf.</w:t>
            </w:r>
          </w:p>
        </w:tc>
      </w:tr>
      <w:tr w:rsidR="00050A5D" w:rsidRPr="00F81A88" w14:paraId="18FBBC29"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nil"/>
              <w:left w:val="single" w:sz="4" w:space="0" w:color="auto"/>
              <w:bottom w:val="single" w:sz="4" w:space="0" w:color="auto"/>
              <w:right w:val="single" w:sz="4" w:space="0" w:color="auto"/>
            </w:tcBorders>
          </w:tcPr>
          <w:p w14:paraId="502377D9" w14:textId="77777777" w:rsidR="00050A5D" w:rsidRDefault="00050A5D" w:rsidP="00B950D4">
            <w:pPr>
              <w:pStyle w:val="TableTextBold"/>
            </w:pPr>
            <w:r>
              <w:t>DC</w:t>
            </w:r>
          </w:p>
        </w:tc>
        <w:tc>
          <w:tcPr>
            <w:tcW w:w="7585" w:type="dxa"/>
            <w:tcBorders>
              <w:top w:val="nil"/>
              <w:left w:val="nil"/>
              <w:bottom w:val="single" w:sz="4" w:space="0" w:color="auto"/>
              <w:right w:val="single" w:sz="4" w:space="0" w:color="auto"/>
            </w:tcBorders>
            <w:noWrap/>
          </w:tcPr>
          <w:p w14:paraId="7BB990FA" w14:textId="77777777" w:rsidR="00050A5D" w:rsidRDefault="00050A5D" w:rsidP="00B950D4">
            <w:pPr>
              <w:pStyle w:val="TableText"/>
            </w:pPr>
            <w:r>
              <w:t>Data Center</w:t>
            </w:r>
          </w:p>
        </w:tc>
      </w:tr>
      <w:tr w:rsidR="00050A5D" w:rsidRPr="00F81A88" w14:paraId="56DA3519"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nil"/>
              <w:left w:val="single" w:sz="4" w:space="0" w:color="auto"/>
              <w:bottom w:val="single" w:sz="4" w:space="0" w:color="auto"/>
              <w:right w:val="single" w:sz="4" w:space="0" w:color="auto"/>
            </w:tcBorders>
          </w:tcPr>
          <w:p w14:paraId="0C6E35C2" w14:textId="77777777" w:rsidR="00050A5D" w:rsidRDefault="00050A5D" w:rsidP="00B950D4">
            <w:pPr>
              <w:pStyle w:val="TableTextBold"/>
            </w:pPr>
            <w:r>
              <w:t>DMS</w:t>
            </w:r>
          </w:p>
        </w:tc>
        <w:tc>
          <w:tcPr>
            <w:tcW w:w="7585" w:type="dxa"/>
            <w:tcBorders>
              <w:top w:val="nil"/>
              <w:left w:val="nil"/>
              <w:bottom w:val="single" w:sz="4" w:space="0" w:color="auto"/>
              <w:right w:val="single" w:sz="4" w:space="0" w:color="auto"/>
            </w:tcBorders>
            <w:noWrap/>
          </w:tcPr>
          <w:p w14:paraId="7B11042D" w14:textId="77777777" w:rsidR="00050A5D" w:rsidRDefault="00050A5D" w:rsidP="00B950D4">
            <w:pPr>
              <w:pStyle w:val="TableText"/>
            </w:pPr>
            <w:r>
              <w:t>Document Management System</w:t>
            </w:r>
          </w:p>
        </w:tc>
      </w:tr>
      <w:tr w:rsidR="00050A5D" w:rsidRPr="00F81A88" w14:paraId="248E7124"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nil"/>
              <w:left w:val="single" w:sz="4" w:space="0" w:color="auto"/>
              <w:bottom w:val="single" w:sz="4" w:space="0" w:color="auto"/>
              <w:right w:val="single" w:sz="4" w:space="0" w:color="auto"/>
            </w:tcBorders>
          </w:tcPr>
          <w:p w14:paraId="0C33D893" w14:textId="77777777" w:rsidR="00050A5D" w:rsidRPr="00F81A88" w:rsidRDefault="00050A5D" w:rsidP="00B950D4">
            <w:pPr>
              <w:pStyle w:val="TableTextBold"/>
            </w:pPr>
            <w:r>
              <w:t>Emergency Change Request (ECR)</w:t>
            </w:r>
          </w:p>
        </w:tc>
        <w:tc>
          <w:tcPr>
            <w:tcW w:w="7585" w:type="dxa"/>
            <w:tcBorders>
              <w:top w:val="nil"/>
              <w:left w:val="nil"/>
              <w:bottom w:val="single" w:sz="4" w:space="0" w:color="auto"/>
              <w:right w:val="single" w:sz="4" w:space="0" w:color="auto"/>
            </w:tcBorders>
            <w:noWrap/>
          </w:tcPr>
          <w:p w14:paraId="3C0846BC" w14:textId="77777777" w:rsidR="00050A5D" w:rsidRPr="00885CE0" w:rsidRDefault="00050A5D" w:rsidP="00B950D4">
            <w:pPr>
              <w:pStyle w:val="TableText"/>
            </w:pPr>
            <w:r>
              <w:t xml:space="preserve">An RFC that needs to happen outside of standard maintenance window guidelines. </w:t>
            </w:r>
          </w:p>
        </w:tc>
      </w:tr>
      <w:tr w:rsidR="00050A5D" w:rsidRPr="00F81A88" w14:paraId="7B09C97B"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07973990" w14:textId="77777777" w:rsidR="00050A5D" w:rsidRPr="00F81A88" w:rsidRDefault="00050A5D" w:rsidP="00B950D4">
            <w:pPr>
              <w:pStyle w:val="TableTextBold"/>
            </w:pPr>
            <w:r>
              <w:t>Executive Review Board (ERB)</w:t>
            </w:r>
          </w:p>
        </w:tc>
        <w:tc>
          <w:tcPr>
            <w:tcW w:w="7585" w:type="dxa"/>
            <w:tcBorders>
              <w:top w:val="single" w:sz="4" w:space="0" w:color="auto"/>
              <w:left w:val="nil"/>
              <w:bottom w:val="single" w:sz="4" w:space="0" w:color="auto"/>
              <w:right w:val="single" w:sz="4" w:space="0" w:color="auto"/>
            </w:tcBorders>
            <w:noWrap/>
          </w:tcPr>
          <w:p w14:paraId="4F8807BA" w14:textId="77777777" w:rsidR="00050A5D" w:rsidRDefault="00050A5D" w:rsidP="00B950D4">
            <w:pPr>
              <w:numPr>
                <w:ilvl w:val="12"/>
                <w:numId w:val="0"/>
              </w:numPr>
              <w:overflowPunct w:val="0"/>
              <w:autoSpaceDE w:val="0"/>
              <w:autoSpaceDN w:val="0"/>
              <w:adjustRightInd w:val="0"/>
              <w:spacing w:before="40" w:after="40"/>
              <w:textAlignment w:val="baseline"/>
              <w:rPr>
                <w:sz w:val="18"/>
              </w:rPr>
            </w:pPr>
            <w:r>
              <w:rPr>
                <w:sz w:val="18"/>
              </w:rPr>
              <w:t>The Verizon    ERB will consist of at least three Executive Management representatives within the company. The ERB must review and approve any RFC that:</w:t>
            </w:r>
          </w:p>
          <w:p w14:paraId="309D502D" w14:textId="77777777" w:rsidR="00050A5D" w:rsidRDefault="00050A5D" w:rsidP="00516413">
            <w:pPr>
              <w:pStyle w:val="BulletTable"/>
              <w:numPr>
                <w:ilvl w:val="0"/>
                <w:numId w:val="35"/>
              </w:numPr>
            </w:pPr>
            <w:r>
              <w:t>Is high risk</w:t>
            </w:r>
          </w:p>
          <w:p w14:paraId="1E198D84" w14:textId="77777777" w:rsidR="00050A5D" w:rsidRDefault="00050A5D" w:rsidP="00516413">
            <w:pPr>
              <w:pStyle w:val="BulletTable"/>
              <w:numPr>
                <w:ilvl w:val="0"/>
                <w:numId w:val="35"/>
              </w:numPr>
            </w:pPr>
            <w:r>
              <w:t>Will have high impact to critical systems or infrastructure</w:t>
            </w:r>
          </w:p>
          <w:p w14:paraId="5556B926" w14:textId="77777777" w:rsidR="00050A5D" w:rsidRPr="00885CE0" w:rsidRDefault="00050A5D" w:rsidP="00B950D4">
            <w:pPr>
              <w:pStyle w:val="TableText"/>
            </w:pPr>
            <w:r>
              <w:t>ERB review and approval is required before the CAB can provide final approval.</w:t>
            </w:r>
          </w:p>
        </w:tc>
      </w:tr>
      <w:tr w:rsidR="00050A5D" w:rsidRPr="00F81A88" w14:paraId="650ADEBF"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41837C5A" w14:textId="77777777" w:rsidR="00050A5D" w:rsidRPr="00F81A88" w:rsidRDefault="00050A5D" w:rsidP="00B950D4">
            <w:pPr>
              <w:pStyle w:val="TableTextBold"/>
            </w:pPr>
            <w:r>
              <w:t>Forward Schedule of Change (FSoC)</w:t>
            </w:r>
          </w:p>
        </w:tc>
        <w:tc>
          <w:tcPr>
            <w:tcW w:w="7585" w:type="dxa"/>
            <w:tcBorders>
              <w:top w:val="single" w:sz="4" w:space="0" w:color="auto"/>
              <w:left w:val="nil"/>
              <w:bottom w:val="single" w:sz="4" w:space="0" w:color="auto"/>
              <w:right w:val="single" w:sz="4" w:space="0" w:color="auto"/>
            </w:tcBorders>
            <w:noWrap/>
          </w:tcPr>
          <w:p w14:paraId="6C466E85" w14:textId="77777777" w:rsidR="00050A5D" w:rsidRPr="00885CE0" w:rsidRDefault="00050A5D" w:rsidP="00B950D4">
            <w:pPr>
              <w:pStyle w:val="TableText"/>
            </w:pPr>
            <w:r>
              <w:t>The calendar view of approved changes maintained and communicated to relevant parties to avoid event collisions.</w:t>
            </w:r>
          </w:p>
        </w:tc>
      </w:tr>
      <w:tr w:rsidR="00050A5D" w:rsidRPr="00F81A88" w14:paraId="46234E84"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6D103E18" w14:textId="77777777" w:rsidR="00050A5D" w:rsidRDefault="00050A5D" w:rsidP="00B950D4">
            <w:pPr>
              <w:pStyle w:val="TableTextBold"/>
            </w:pPr>
            <w:r>
              <w:lastRenderedPageBreak/>
              <w:t>IRC</w:t>
            </w:r>
          </w:p>
        </w:tc>
        <w:tc>
          <w:tcPr>
            <w:tcW w:w="7585" w:type="dxa"/>
            <w:tcBorders>
              <w:top w:val="single" w:sz="4" w:space="0" w:color="auto"/>
              <w:left w:val="nil"/>
              <w:bottom w:val="single" w:sz="4" w:space="0" w:color="auto"/>
              <w:right w:val="single" w:sz="4" w:space="0" w:color="auto"/>
            </w:tcBorders>
            <w:noWrap/>
          </w:tcPr>
          <w:p w14:paraId="232B1076" w14:textId="77777777" w:rsidR="00050A5D" w:rsidRDefault="00050A5D" w:rsidP="00B950D4">
            <w:pPr>
              <w:pStyle w:val="TableText"/>
            </w:pPr>
            <w:r w:rsidRPr="00F6414E">
              <w:t>Information Resource Custodian</w:t>
            </w:r>
          </w:p>
        </w:tc>
      </w:tr>
      <w:tr w:rsidR="00050A5D" w:rsidRPr="00F81A88" w14:paraId="6CEF7526"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74102398" w14:textId="5400C18A" w:rsidR="00050A5D" w:rsidRPr="00314A1F" w:rsidRDefault="00050A5D" w:rsidP="00B950D4">
            <w:pPr>
              <w:pStyle w:val="TableTextBold"/>
            </w:pPr>
            <w:r>
              <w:t>OCRB</w:t>
            </w:r>
          </w:p>
        </w:tc>
        <w:tc>
          <w:tcPr>
            <w:tcW w:w="7585" w:type="dxa"/>
            <w:tcBorders>
              <w:top w:val="single" w:sz="4" w:space="0" w:color="auto"/>
              <w:left w:val="nil"/>
              <w:bottom w:val="single" w:sz="4" w:space="0" w:color="auto"/>
              <w:right w:val="single" w:sz="4" w:space="0" w:color="auto"/>
            </w:tcBorders>
            <w:noWrap/>
          </w:tcPr>
          <w:p w14:paraId="2A327641" w14:textId="0225051E" w:rsidR="00050A5D" w:rsidRPr="00314A1F" w:rsidRDefault="00050A5D" w:rsidP="00B950D4">
            <w:pPr>
              <w:pStyle w:val="TableText"/>
            </w:pPr>
            <w:r w:rsidRPr="0045372E">
              <w:t xml:space="preserve">The </w:t>
            </w:r>
            <w:r w:rsidR="007551AA" w:rsidRPr="00254148">
              <w:t>Organization Change Review Board</w:t>
            </w:r>
            <w:r w:rsidRPr="0045372E">
              <w:t xml:space="preserve"> is an internal Verizon team comprised of technical engineers that review facility maintenance activities for risk and impact prior to formal change submission.</w:t>
            </w:r>
          </w:p>
        </w:tc>
      </w:tr>
      <w:tr w:rsidR="00050A5D" w:rsidRPr="00F81A88" w14:paraId="2ACFC390"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5387FB03" w14:textId="77777777" w:rsidR="00050A5D" w:rsidRPr="00F81A88" w:rsidRDefault="00050A5D" w:rsidP="00B950D4">
            <w:pPr>
              <w:pStyle w:val="TableTextBold"/>
            </w:pPr>
            <w:r w:rsidRPr="00314A1F">
              <w:t>Notification for Change (NFC)</w:t>
            </w:r>
          </w:p>
        </w:tc>
        <w:tc>
          <w:tcPr>
            <w:tcW w:w="7585" w:type="dxa"/>
            <w:tcBorders>
              <w:top w:val="single" w:sz="4" w:space="0" w:color="auto"/>
              <w:left w:val="nil"/>
              <w:bottom w:val="single" w:sz="4" w:space="0" w:color="auto"/>
              <w:right w:val="single" w:sz="4" w:space="0" w:color="auto"/>
            </w:tcBorders>
            <w:noWrap/>
          </w:tcPr>
          <w:p w14:paraId="22B592DC" w14:textId="77777777" w:rsidR="00050A5D" w:rsidRPr="00885CE0" w:rsidRDefault="00050A5D" w:rsidP="00B950D4">
            <w:pPr>
              <w:pStyle w:val="TableText"/>
            </w:pPr>
            <w:r w:rsidRPr="00314A1F">
              <w:t>Any change performed by client or vendo</w:t>
            </w:r>
            <w:r>
              <w:t>r -   that the Service Manager</w:t>
            </w:r>
            <w:r w:rsidRPr="00314A1F">
              <w:t xml:space="preserve"> raises on behalf of a vendor or customer that is performing maintenance on their environments. Verizon should receive advance notification to allow for customer notification and change documentation on the FSoC.</w:t>
            </w:r>
          </w:p>
        </w:tc>
      </w:tr>
      <w:tr w:rsidR="00050A5D" w:rsidRPr="00F81A88" w14:paraId="76E322D1"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02C24F73" w14:textId="778CFE56" w:rsidR="00050A5D" w:rsidRDefault="00050A5D" w:rsidP="00B950D4">
            <w:pPr>
              <w:pStyle w:val="TableTextBold"/>
            </w:pPr>
            <w:r w:rsidRPr="00D2546C">
              <w:t>Personnel</w:t>
            </w:r>
          </w:p>
        </w:tc>
        <w:tc>
          <w:tcPr>
            <w:tcW w:w="7585" w:type="dxa"/>
            <w:tcBorders>
              <w:top w:val="single" w:sz="4" w:space="0" w:color="auto"/>
              <w:left w:val="nil"/>
              <w:bottom w:val="single" w:sz="4" w:space="0" w:color="auto"/>
              <w:right w:val="single" w:sz="4" w:space="0" w:color="auto"/>
            </w:tcBorders>
            <w:noWrap/>
          </w:tcPr>
          <w:p w14:paraId="736EA5FF" w14:textId="77060EC4" w:rsidR="00050A5D" w:rsidRDefault="00050A5D" w:rsidP="00B950D4">
            <w:pPr>
              <w:numPr>
                <w:ilvl w:val="12"/>
                <w:numId w:val="0"/>
              </w:numPr>
              <w:overflowPunct w:val="0"/>
              <w:autoSpaceDE w:val="0"/>
              <w:autoSpaceDN w:val="0"/>
              <w:adjustRightInd w:val="0"/>
              <w:spacing w:before="40" w:after="40"/>
              <w:textAlignment w:val="baseline"/>
              <w:rPr>
                <w:sz w:val="18"/>
              </w:rPr>
            </w:pPr>
            <w:r w:rsidRPr="00D2546C">
              <w:t>All Verizon full and part-time employees, temporary workers, volunteers, contractors, or any other agents employed to perform work and who have been granted access to Verizon Cloud and Data Center Services information systems and information assets.</w:t>
            </w:r>
          </w:p>
        </w:tc>
      </w:tr>
      <w:tr w:rsidR="00050A5D" w:rsidRPr="00F81A88" w14:paraId="2C5CAD11"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7F8E2348" w14:textId="77777777" w:rsidR="00050A5D" w:rsidRDefault="00050A5D" w:rsidP="00B950D4">
            <w:pPr>
              <w:pStyle w:val="TableTextBold"/>
            </w:pPr>
            <w:r>
              <w:t>QA</w:t>
            </w:r>
          </w:p>
        </w:tc>
        <w:tc>
          <w:tcPr>
            <w:tcW w:w="7585" w:type="dxa"/>
            <w:tcBorders>
              <w:top w:val="single" w:sz="4" w:space="0" w:color="auto"/>
              <w:left w:val="nil"/>
              <w:bottom w:val="single" w:sz="4" w:space="0" w:color="auto"/>
              <w:right w:val="single" w:sz="4" w:space="0" w:color="auto"/>
            </w:tcBorders>
            <w:noWrap/>
          </w:tcPr>
          <w:p w14:paraId="0AEC754C" w14:textId="77777777" w:rsidR="00050A5D" w:rsidRDefault="00050A5D" w:rsidP="00B950D4">
            <w:pPr>
              <w:numPr>
                <w:ilvl w:val="12"/>
                <w:numId w:val="0"/>
              </w:numPr>
              <w:overflowPunct w:val="0"/>
              <w:autoSpaceDE w:val="0"/>
              <w:autoSpaceDN w:val="0"/>
              <w:adjustRightInd w:val="0"/>
              <w:spacing w:before="40" w:after="40"/>
              <w:textAlignment w:val="baseline"/>
              <w:rPr>
                <w:sz w:val="18"/>
              </w:rPr>
            </w:pPr>
            <w:r>
              <w:rPr>
                <w:sz w:val="18"/>
              </w:rPr>
              <w:t>Quality Assurance</w:t>
            </w:r>
          </w:p>
        </w:tc>
      </w:tr>
      <w:tr w:rsidR="00050A5D" w:rsidRPr="00F81A88" w14:paraId="08671CE2"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7A683173" w14:textId="77777777" w:rsidR="00050A5D" w:rsidRDefault="00050A5D" w:rsidP="00B950D4">
            <w:pPr>
              <w:pStyle w:val="TableTextBold"/>
            </w:pPr>
            <w:r>
              <w:t>RAM</w:t>
            </w:r>
          </w:p>
        </w:tc>
        <w:tc>
          <w:tcPr>
            <w:tcW w:w="7585" w:type="dxa"/>
            <w:tcBorders>
              <w:top w:val="single" w:sz="4" w:space="0" w:color="auto"/>
              <w:left w:val="nil"/>
              <w:bottom w:val="single" w:sz="4" w:space="0" w:color="auto"/>
              <w:right w:val="single" w:sz="4" w:space="0" w:color="auto"/>
            </w:tcBorders>
            <w:noWrap/>
          </w:tcPr>
          <w:p w14:paraId="0A3E0589" w14:textId="77777777" w:rsidR="00050A5D" w:rsidRDefault="00050A5D" w:rsidP="00B950D4">
            <w:pPr>
              <w:numPr>
                <w:ilvl w:val="12"/>
                <w:numId w:val="0"/>
              </w:numPr>
              <w:overflowPunct w:val="0"/>
              <w:autoSpaceDE w:val="0"/>
              <w:autoSpaceDN w:val="0"/>
              <w:adjustRightInd w:val="0"/>
              <w:spacing w:before="40" w:after="40"/>
              <w:textAlignment w:val="baseline"/>
              <w:rPr>
                <w:sz w:val="18"/>
              </w:rPr>
            </w:pPr>
            <w:r w:rsidRPr="00FE118C">
              <w:rPr>
                <w:sz w:val="18"/>
              </w:rPr>
              <w:t>Remote Application Management</w:t>
            </w:r>
          </w:p>
        </w:tc>
      </w:tr>
      <w:tr w:rsidR="00050A5D" w:rsidRPr="00F81A88" w14:paraId="0A28363E"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76CBC1D8" w14:textId="77777777" w:rsidR="00050A5D" w:rsidRPr="00F81A88" w:rsidRDefault="00050A5D" w:rsidP="00B950D4">
            <w:pPr>
              <w:pStyle w:val="TableTextBold"/>
            </w:pPr>
            <w:r>
              <w:t>Request for Change (RFC)</w:t>
            </w:r>
          </w:p>
        </w:tc>
        <w:tc>
          <w:tcPr>
            <w:tcW w:w="7585" w:type="dxa"/>
            <w:tcBorders>
              <w:top w:val="single" w:sz="4" w:space="0" w:color="auto"/>
              <w:left w:val="nil"/>
              <w:bottom w:val="single" w:sz="4" w:space="0" w:color="auto"/>
              <w:right w:val="single" w:sz="4" w:space="0" w:color="auto"/>
            </w:tcBorders>
            <w:noWrap/>
          </w:tcPr>
          <w:p w14:paraId="01D88112" w14:textId="77777777" w:rsidR="00050A5D" w:rsidRDefault="00050A5D" w:rsidP="00B950D4">
            <w:pPr>
              <w:numPr>
                <w:ilvl w:val="12"/>
                <w:numId w:val="0"/>
              </w:numPr>
              <w:overflowPunct w:val="0"/>
              <w:autoSpaceDE w:val="0"/>
              <w:autoSpaceDN w:val="0"/>
              <w:adjustRightInd w:val="0"/>
              <w:spacing w:before="40" w:after="40"/>
              <w:textAlignment w:val="baseline"/>
              <w:rPr>
                <w:sz w:val="18"/>
              </w:rPr>
            </w:pPr>
            <w:r>
              <w:rPr>
                <w:sz w:val="18"/>
              </w:rPr>
              <w:t>The formal descriptions of the change are raised within the Change Management tool. The RFC will include:</w:t>
            </w:r>
          </w:p>
          <w:p w14:paraId="69DC3DEB" w14:textId="77777777" w:rsidR="00050A5D" w:rsidRDefault="00050A5D" w:rsidP="00516413">
            <w:pPr>
              <w:pStyle w:val="BulletTable"/>
              <w:numPr>
                <w:ilvl w:val="0"/>
                <w:numId w:val="36"/>
              </w:numPr>
            </w:pPr>
            <w:r>
              <w:t>Components affected</w:t>
            </w:r>
          </w:p>
          <w:p w14:paraId="41404AEC" w14:textId="77777777" w:rsidR="00050A5D" w:rsidRDefault="00050A5D" w:rsidP="00516413">
            <w:pPr>
              <w:pStyle w:val="BulletTable"/>
              <w:numPr>
                <w:ilvl w:val="0"/>
                <w:numId w:val="36"/>
              </w:numPr>
            </w:pPr>
            <w:r>
              <w:t>Business need</w:t>
            </w:r>
          </w:p>
          <w:p w14:paraId="5A871573" w14:textId="77777777" w:rsidR="00050A5D" w:rsidRDefault="00050A5D" w:rsidP="00516413">
            <w:pPr>
              <w:pStyle w:val="BulletTable"/>
              <w:numPr>
                <w:ilvl w:val="0"/>
                <w:numId w:val="36"/>
              </w:numPr>
            </w:pPr>
            <w:r>
              <w:t>Detailed implementation steps</w:t>
            </w:r>
          </w:p>
          <w:p w14:paraId="0B4ED531" w14:textId="77777777" w:rsidR="00050A5D" w:rsidRDefault="00050A5D" w:rsidP="00516413">
            <w:pPr>
              <w:pStyle w:val="BulletTable"/>
              <w:numPr>
                <w:ilvl w:val="0"/>
                <w:numId w:val="36"/>
              </w:numPr>
            </w:pPr>
            <w:r>
              <w:t>Risk and impact assessment</w:t>
            </w:r>
          </w:p>
          <w:p w14:paraId="6A55684E" w14:textId="77777777" w:rsidR="00050A5D" w:rsidRDefault="00050A5D" w:rsidP="00516413">
            <w:pPr>
              <w:pStyle w:val="BulletTable"/>
              <w:numPr>
                <w:ilvl w:val="0"/>
                <w:numId w:val="36"/>
              </w:numPr>
            </w:pPr>
            <w:r>
              <w:t>Resource requirements</w:t>
            </w:r>
          </w:p>
          <w:p w14:paraId="698F5851" w14:textId="77777777" w:rsidR="00050A5D" w:rsidRDefault="00050A5D" w:rsidP="00516413">
            <w:pPr>
              <w:pStyle w:val="BulletTable"/>
              <w:numPr>
                <w:ilvl w:val="0"/>
                <w:numId w:val="36"/>
              </w:numPr>
            </w:pPr>
            <w:r>
              <w:t>Technical peer review (TPR)</w:t>
            </w:r>
          </w:p>
          <w:p w14:paraId="3B3C0F6A" w14:textId="77777777" w:rsidR="00050A5D" w:rsidRPr="00885CE0" w:rsidRDefault="00050A5D" w:rsidP="00516413">
            <w:pPr>
              <w:pStyle w:val="BulletTable"/>
              <w:numPr>
                <w:ilvl w:val="0"/>
                <w:numId w:val="36"/>
              </w:numPr>
            </w:pPr>
            <w:r>
              <w:t>Approval status</w:t>
            </w:r>
          </w:p>
        </w:tc>
      </w:tr>
      <w:tr w:rsidR="00050A5D" w:rsidRPr="00F81A88" w14:paraId="4FBB82FE"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43B5AF1B" w14:textId="77777777" w:rsidR="00050A5D" w:rsidRPr="009F6B7C" w:rsidRDefault="00050A5D" w:rsidP="00B950D4">
            <w:pPr>
              <w:pStyle w:val="TableTextBold"/>
            </w:pPr>
            <w:r>
              <w:t>SDM</w:t>
            </w:r>
          </w:p>
        </w:tc>
        <w:tc>
          <w:tcPr>
            <w:tcW w:w="7585" w:type="dxa"/>
            <w:tcBorders>
              <w:top w:val="single" w:sz="4" w:space="0" w:color="auto"/>
              <w:left w:val="nil"/>
              <w:bottom w:val="single" w:sz="4" w:space="0" w:color="auto"/>
              <w:right w:val="single" w:sz="4" w:space="0" w:color="auto"/>
            </w:tcBorders>
            <w:noWrap/>
          </w:tcPr>
          <w:p w14:paraId="2C0B7CB2" w14:textId="77777777" w:rsidR="00050A5D" w:rsidRPr="009F6B7C" w:rsidRDefault="00050A5D" w:rsidP="00B950D4">
            <w:pPr>
              <w:numPr>
                <w:ilvl w:val="12"/>
                <w:numId w:val="0"/>
              </w:numPr>
              <w:overflowPunct w:val="0"/>
              <w:autoSpaceDE w:val="0"/>
              <w:autoSpaceDN w:val="0"/>
              <w:adjustRightInd w:val="0"/>
              <w:spacing w:before="40" w:after="40"/>
              <w:textAlignment w:val="baseline"/>
              <w:rPr>
                <w:sz w:val="18"/>
              </w:rPr>
            </w:pPr>
            <w:r>
              <w:rPr>
                <w:sz w:val="18"/>
              </w:rPr>
              <w:t>Service Delivery Manager</w:t>
            </w:r>
          </w:p>
        </w:tc>
      </w:tr>
      <w:tr w:rsidR="00050A5D" w:rsidRPr="00F81A88" w14:paraId="10EA0626"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679D2B4E" w14:textId="77777777" w:rsidR="00050A5D" w:rsidRPr="009F6B7C" w:rsidRDefault="00050A5D" w:rsidP="00B950D4">
            <w:pPr>
              <w:pStyle w:val="TableTextBold"/>
            </w:pPr>
            <w:r>
              <w:t>SDP</w:t>
            </w:r>
          </w:p>
        </w:tc>
        <w:tc>
          <w:tcPr>
            <w:tcW w:w="7585" w:type="dxa"/>
            <w:tcBorders>
              <w:top w:val="single" w:sz="4" w:space="0" w:color="auto"/>
              <w:left w:val="nil"/>
              <w:bottom w:val="single" w:sz="4" w:space="0" w:color="auto"/>
              <w:right w:val="single" w:sz="4" w:space="0" w:color="auto"/>
            </w:tcBorders>
            <w:noWrap/>
          </w:tcPr>
          <w:p w14:paraId="139331CB" w14:textId="77777777" w:rsidR="00050A5D" w:rsidRPr="009F6B7C" w:rsidRDefault="00050A5D" w:rsidP="00B950D4">
            <w:pPr>
              <w:numPr>
                <w:ilvl w:val="12"/>
                <w:numId w:val="0"/>
              </w:numPr>
              <w:overflowPunct w:val="0"/>
              <w:autoSpaceDE w:val="0"/>
              <w:autoSpaceDN w:val="0"/>
              <w:adjustRightInd w:val="0"/>
              <w:spacing w:before="40" w:after="40"/>
              <w:textAlignment w:val="baseline"/>
              <w:rPr>
                <w:sz w:val="18"/>
              </w:rPr>
            </w:pPr>
            <w:r>
              <w:rPr>
                <w:sz w:val="18"/>
              </w:rPr>
              <w:t>Service Delivery Platform</w:t>
            </w:r>
          </w:p>
        </w:tc>
      </w:tr>
      <w:tr w:rsidR="00050A5D" w:rsidRPr="00F81A88" w14:paraId="4C3EF15B"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7CFAABA1" w14:textId="77777777" w:rsidR="00050A5D" w:rsidRDefault="00050A5D" w:rsidP="00B950D4">
            <w:pPr>
              <w:pStyle w:val="TableTextBold"/>
            </w:pPr>
            <w:r w:rsidRPr="009F6B7C">
              <w:t>Service Request (SR)</w:t>
            </w:r>
          </w:p>
        </w:tc>
        <w:tc>
          <w:tcPr>
            <w:tcW w:w="7585" w:type="dxa"/>
            <w:tcBorders>
              <w:top w:val="single" w:sz="4" w:space="0" w:color="auto"/>
              <w:left w:val="nil"/>
              <w:bottom w:val="single" w:sz="4" w:space="0" w:color="auto"/>
              <w:right w:val="single" w:sz="4" w:space="0" w:color="auto"/>
            </w:tcBorders>
            <w:noWrap/>
          </w:tcPr>
          <w:p w14:paraId="379738CC" w14:textId="77777777" w:rsidR="00050A5D" w:rsidRPr="009F6B7C" w:rsidRDefault="00050A5D" w:rsidP="00B950D4">
            <w:pPr>
              <w:numPr>
                <w:ilvl w:val="12"/>
                <w:numId w:val="0"/>
              </w:numPr>
              <w:overflowPunct w:val="0"/>
              <w:autoSpaceDE w:val="0"/>
              <w:autoSpaceDN w:val="0"/>
              <w:adjustRightInd w:val="0"/>
              <w:spacing w:before="40" w:after="40"/>
              <w:textAlignment w:val="baseline"/>
              <w:rPr>
                <w:sz w:val="18"/>
              </w:rPr>
            </w:pPr>
            <w:r w:rsidRPr="009F6B7C">
              <w:rPr>
                <w:sz w:val="18"/>
              </w:rPr>
              <w:t>A Service Request is a request from</w:t>
            </w:r>
            <w:r>
              <w:rPr>
                <w:sz w:val="18"/>
              </w:rPr>
              <w:t xml:space="preserve"> a user for advice, information</w:t>
            </w:r>
            <w:r w:rsidRPr="009F6B7C">
              <w:rPr>
                <w:sz w:val="18"/>
              </w:rPr>
              <w:t xml:space="preserve"> or access to some IT service. Some examples:</w:t>
            </w:r>
          </w:p>
          <w:p w14:paraId="3F6AC6F2" w14:textId="77777777" w:rsidR="00050A5D" w:rsidRPr="009F6B7C" w:rsidRDefault="00050A5D" w:rsidP="00516413">
            <w:pPr>
              <w:pStyle w:val="ListParagraph"/>
              <w:numPr>
                <w:ilvl w:val="0"/>
                <w:numId w:val="48"/>
              </w:numPr>
              <w:overflowPunct w:val="0"/>
              <w:autoSpaceDE w:val="0"/>
              <w:autoSpaceDN w:val="0"/>
              <w:adjustRightInd w:val="0"/>
              <w:spacing w:before="40" w:after="40"/>
              <w:textAlignment w:val="baseline"/>
              <w:rPr>
                <w:sz w:val="18"/>
              </w:rPr>
            </w:pPr>
            <w:r w:rsidRPr="009F6B7C">
              <w:rPr>
                <w:sz w:val="18"/>
              </w:rPr>
              <w:t>User asking for a password reset</w:t>
            </w:r>
          </w:p>
          <w:p w14:paraId="7E5F0DC6" w14:textId="77777777" w:rsidR="00050A5D" w:rsidRPr="009F6B7C" w:rsidRDefault="00050A5D" w:rsidP="00516413">
            <w:pPr>
              <w:pStyle w:val="ListParagraph"/>
              <w:numPr>
                <w:ilvl w:val="0"/>
                <w:numId w:val="48"/>
              </w:numPr>
              <w:overflowPunct w:val="0"/>
              <w:autoSpaceDE w:val="0"/>
              <w:autoSpaceDN w:val="0"/>
              <w:adjustRightInd w:val="0"/>
              <w:spacing w:before="40" w:after="40"/>
              <w:textAlignment w:val="baseline"/>
              <w:rPr>
                <w:sz w:val="18"/>
              </w:rPr>
            </w:pPr>
            <w:r w:rsidRPr="009F6B7C">
              <w:rPr>
                <w:sz w:val="18"/>
              </w:rPr>
              <w:t>Customer request for a report</w:t>
            </w:r>
          </w:p>
          <w:p w14:paraId="1FA0594C" w14:textId="77777777" w:rsidR="00050A5D" w:rsidRPr="009F6B7C" w:rsidRDefault="00050A5D" w:rsidP="00516413">
            <w:pPr>
              <w:pStyle w:val="ListParagraph"/>
              <w:numPr>
                <w:ilvl w:val="0"/>
                <w:numId w:val="48"/>
              </w:numPr>
              <w:overflowPunct w:val="0"/>
              <w:autoSpaceDE w:val="0"/>
              <w:autoSpaceDN w:val="0"/>
              <w:adjustRightInd w:val="0"/>
              <w:spacing w:before="40" w:after="40"/>
              <w:textAlignment w:val="baseline"/>
              <w:rPr>
                <w:sz w:val="18"/>
              </w:rPr>
            </w:pPr>
            <w:r w:rsidRPr="009F6B7C">
              <w:rPr>
                <w:sz w:val="18"/>
              </w:rPr>
              <w:t>Customer asking for details from a previous Problem or Change</w:t>
            </w:r>
          </w:p>
          <w:p w14:paraId="658E6F88" w14:textId="77777777" w:rsidR="00050A5D" w:rsidRPr="009F6B7C" w:rsidRDefault="00050A5D" w:rsidP="00516413">
            <w:pPr>
              <w:pStyle w:val="ListParagraph"/>
              <w:numPr>
                <w:ilvl w:val="0"/>
                <w:numId w:val="48"/>
              </w:numPr>
              <w:overflowPunct w:val="0"/>
              <w:autoSpaceDE w:val="0"/>
              <w:autoSpaceDN w:val="0"/>
              <w:adjustRightInd w:val="0"/>
              <w:spacing w:before="40" w:after="40"/>
              <w:textAlignment w:val="baseline"/>
              <w:rPr>
                <w:sz w:val="18"/>
              </w:rPr>
            </w:pPr>
            <w:r w:rsidRPr="009F6B7C">
              <w:rPr>
                <w:sz w:val="18"/>
              </w:rPr>
              <w:t>Customer asking if specific network port status or parameters of a configuration file</w:t>
            </w:r>
          </w:p>
          <w:p w14:paraId="245993B8" w14:textId="77777777" w:rsidR="00050A5D" w:rsidRPr="009F6B7C" w:rsidRDefault="00050A5D" w:rsidP="00516413">
            <w:pPr>
              <w:pStyle w:val="ListParagraph"/>
              <w:numPr>
                <w:ilvl w:val="0"/>
                <w:numId w:val="48"/>
              </w:numPr>
              <w:overflowPunct w:val="0"/>
              <w:autoSpaceDE w:val="0"/>
              <w:autoSpaceDN w:val="0"/>
              <w:adjustRightInd w:val="0"/>
              <w:spacing w:before="40" w:after="40"/>
              <w:textAlignment w:val="baseline"/>
              <w:rPr>
                <w:sz w:val="18"/>
              </w:rPr>
            </w:pPr>
            <w:r w:rsidRPr="009F6B7C">
              <w:rPr>
                <w:sz w:val="18"/>
              </w:rPr>
              <w:t>Customer is requesting additional/new services not previously purchased</w:t>
            </w:r>
          </w:p>
          <w:p w14:paraId="1B84AF1F" w14:textId="77777777" w:rsidR="00050A5D" w:rsidRDefault="00050A5D" w:rsidP="00B950D4">
            <w:pPr>
              <w:numPr>
                <w:ilvl w:val="12"/>
                <w:numId w:val="0"/>
              </w:numPr>
              <w:overflowPunct w:val="0"/>
              <w:autoSpaceDE w:val="0"/>
              <w:autoSpaceDN w:val="0"/>
              <w:adjustRightInd w:val="0"/>
              <w:spacing w:before="40" w:after="40"/>
              <w:textAlignment w:val="baseline"/>
              <w:rPr>
                <w:sz w:val="18"/>
              </w:rPr>
            </w:pPr>
            <w:r w:rsidRPr="009F6B7C">
              <w:rPr>
                <w:sz w:val="18"/>
              </w:rPr>
              <w:t>Contact information for notification or escalation needs to be changed</w:t>
            </w:r>
          </w:p>
        </w:tc>
      </w:tr>
      <w:tr w:rsidR="00050A5D" w:rsidRPr="00F81A88" w14:paraId="7370D11F"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25BE19A2" w14:textId="77777777" w:rsidR="00050A5D" w:rsidRPr="00F81A88" w:rsidRDefault="00050A5D" w:rsidP="00B950D4">
            <w:pPr>
              <w:pStyle w:val="TableTextBold"/>
            </w:pPr>
            <w:r>
              <w:t>Site Operation Center (SOC) Validation</w:t>
            </w:r>
          </w:p>
        </w:tc>
        <w:tc>
          <w:tcPr>
            <w:tcW w:w="7585" w:type="dxa"/>
            <w:tcBorders>
              <w:top w:val="single" w:sz="4" w:space="0" w:color="auto"/>
              <w:left w:val="nil"/>
              <w:bottom w:val="single" w:sz="4" w:space="0" w:color="auto"/>
              <w:right w:val="single" w:sz="4" w:space="0" w:color="auto"/>
            </w:tcBorders>
            <w:noWrap/>
          </w:tcPr>
          <w:p w14:paraId="08EA3312" w14:textId="77777777" w:rsidR="00050A5D" w:rsidRDefault="00050A5D" w:rsidP="00B950D4">
            <w:pPr>
              <w:numPr>
                <w:ilvl w:val="12"/>
                <w:numId w:val="0"/>
              </w:numPr>
              <w:overflowPunct w:val="0"/>
              <w:autoSpaceDE w:val="0"/>
              <w:autoSpaceDN w:val="0"/>
              <w:adjustRightInd w:val="0"/>
              <w:spacing w:before="40" w:after="40"/>
              <w:textAlignment w:val="baseline"/>
              <w:rPr>
                <w:sz w:val="18"/>
              </w:rPr>
            </w:pPr>
            <w:r>
              <w:rPr>
                <w:sz w:val="18"/>
              </w:rPr>
              <w:t>A form of technical review of a proposed change. A designated SOC engineer performs this review. The engineering review will focus on all aspects of the plan, ensuring the proposed change is:</w:t>
            </w:r>
          </w:p>
          <w:p w14:paraId="1BB5FD80" w14:textId="77777777" w:rsidR="00050A5D" w:rsidRDefault="00050A5D" w:rsidP="00516413">
            <w:pPr>
              <w:pStyle w:val="BulletTable"/>
              <w:numPr>
                <w:ilvl w:val="0"/>
                <w:numId w:val="37"/>
              </w:numPr>
            </w:pPr>
            <w:r>
              <w:t>Technically sound</w:t>
            </w:r>
          </w:p>
          <w:p w14:paraId="2FCAE7AD" w14:textId="77777777" w:rsidR="00050A5D" w:rsidRDefault="00050A5D" w:rsidP="00516413">
            <w:pPr>
              <w:pStyle w:val="BulletTable"/>
              <w:numPr>
                <w:ilvl w:val="0"/>
                <w:numId w:val="37"/>
              </w:numPr>
            </w:pPr>
            <w:r>
              <w:t>Capable of producing the desired outcome</w:t>
            </w:r>
          </w:p>
          <w:p w14:paraId="162698F7" w14:textId="77777777" w:rsidR="00050A5D" w:rsidRDefault="00050A5D" w:rsidP="00B950D4">
            <w:pPr>
              <w:numPr>
                <w:ilvl w:val="12"/>
                <w:numId w:val="0"/>
              </w:numPr>
              <w:overflowPunct w:val="0"/>
              <w:autoSpaceDE w:val="0"/>
              <w:autoSpaceDN w:val="0"/>
              <w:adjustRightInd w:val="0"/>
              <w:spacing w:before="40" w:after="40"/>
              <w:textAlignment w:val="baseline"/>
              <w:rPr>
                <w:sz w:val="18"/>
              </w:rPr>
            </w:pPr>
            <w:r>
              <w:rPr>
                <w:sz w:val="18"/>
              </w:rPr>
              <w:t>A technical peer of the engineer that created the RFC will document the results of the SOC validation, which become a part of the RFC submission. A SOC Validation is typically associated with:</w:t>
            </w:r>
          </w:p>
          <w:p w14:paraId="61C6E949" w14:textId="77777777" w:rsidR="00050A5D" w:rsidRDefault="00050A5D" w:rsidP="00516413">
            <w:pPr>
              <w:pStyle w:val="BulletTable"/>
              <w:numPr>
                <w:ilvl w:val="0"/>
                <w:numId w:val="38"/>
              </w:numPr>
            </w:pPr>
            <w:r>
              <w:t>RAM</w:t>
            </w:r>
          </w:p>
          <w:p w14:paraId="26F08025" w14:textId="77777777" w:rsidR="00050A5D" w:rsidRPr="00885CE0" w:rsidRDefault="00050A5D" w:rsidP="00516413">
            <w:pPr>
              <w:pStyle w:val="BulletTable"/>
              <w:numPr>
                <w:ilvl w:val="0"/>
                <w:numId w:val="38"/>
              </w:numPr>
            </w:pPr>
            <w:r>
              <w:t>ECME (Enterprise Cloud Managed Edition) changes</w:t>
            </w:r>
          </w:p>
        </w:tc>
      </w:tr>
      <w:tr w:rsidR="00050A5D" w:rsidRPr="00F81A88" w14:paraId="2DAC8F56"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4A138F9E" w14:textId="77777777" w:rsidR="00050A5D" w:rsidRPr="009F6B7C" w:rsidRDefault="00050A5D" w:rsidP="00B950D4">
            <w:pPr>
              <w:pStyle w:val="TableTextBold"/>
            </w:pPr>
            <w:r>
              <w:t>SLA</w:t>
            </w:r>
          </w:p>
        </w:tc>
        <w:tc>
          <w:tcPr>
            <w:tcW w:w="7585" w:type="dxa"/>
            <w:tcBorders>
              <w:top w:val="single" w:sz="4" w:space="0" w:color="auto"/>
              <w:left w:val="nil"/>
              <w:bottom w:val="single" w:sz="4" w:space="0" w:color="auto"/>
              <w:right w:val="single" w:sz="4" w:space="0" w:color="auto"/>
            </w:tcBorders>
            <w:noWrap/>
          </w:tcPr>
          <w:p w14:paraId="6B7975E4" w14:textId="77777777" w:rsidR="00050A5D" w:rsidRPr="009F6B7C" w:rsidRDefault="00050A5D" w:rsidP="00B950D4">
            <w:pPr>
              <w:numPr>
                <w:ilvl w:val="12"/>
                <w:numId w:val="0"/>
              </w:numPr>
              <w:overflowPunct w:val="0"/>
              <w:autoSpaceDE w:val="0"/>
              <w:autoSpaceDN w:val="0"/>
              <w:adjustRightInd w:val="0"/>
              <w:spacing w:before="40" w:after="40"/>
              <w:textAlignment w:val="baseline"/>
              <w:rPr>
                <w:rFonts w:eastAsia="Times New Roman"/>
                <w:color w:val="000000"/>
                <w:sz w:val="18"/>
                <w:lang w:bidi="ar-SA"/>
              </w:rPr>
            </w:pPr>
            <w:r w:rsidRPr="00FE118C">
              <w:rPr>
                <w:rFonts w:eastAsia="Times New Roman"/>
                <w:color w:val="000000"/>
                <w:sz w:val="18"/>
                <w:lang w:bidi="ar-SA"/>
              </w:rPr>
              <w:t>Service Level Agreements</w:t>
            </w:r>
          </w:p>
        </w:tc>
      </w:tr>
      <w:tr w:rsidR="00050A5D" w:rsidRPr="00F81A88" w14:paraId="5C5EDA18"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5003921C" w14:textId="77777777" w:rsidR="00050A5D" w:rsidRDefault="00050A5D" w:rsidP="00B950D4">
            <w:pPr>
              <w:pStyle w:val="TableTextBold"/>
            </w:pPr>
            <w:r w:rsidRPr="009F6B7C">
              <w:t>Standard Change</w:t>
            </w:r>
          </w:p>
        </w:tc>
        <w:tc>
          <w:tcPr>
            <w:tcW w:w="7585" w:type="dxa"/>
            <w:tcBorders>
              <w:top w:val="single" w:sz="4" w:space="0" w:color="auto"/>
              <w:left w:val="nil"/>
              <w:bottom w:val="single" w:sz="4" w:space="0" w:color="auto"/>
              <w:right w:val="single" w:sz="4" w:space="0" w:color="auto"/>
            </w:tcBorders>
            <w:noWrap/>
          </w:tcPr>
          <w:p w14:paraId="34091B08" w14:textId="77777777" w:rsidR="00050A5D" w:rsidRDefault="00050A5D" w:rsidP="00B950D4">
            <w:pPr>
              <w:numPr>
                <w:ilvl w:val="12"/>
                <w:numId w:val="0"/>
              </w:numPr>
              <w:overflowPunct w:val="0"/>
              <w:autoSpaceDE w:val="0"/>
              <w:autoSpaceDN w:val="0"/>
              <w:adjustRightInd w:val="0"/>
              <w:spacing w:before="40" w:after="40"/>
              <w:textAlignment w:val="baseline"/>
              <w:rPr>
                <w:sz w:val="18"/>
              </w:rPr>
            </w:pPr>
            <w:r w:rsidRPr="009F6B7C">
              <w:rPr>
                <w:rFonts w:eastAsia="Times New Roman"/>
                <w:color w:val="000000"/>
                <w:sz w:val="18"/>
                <w:lang w:bidi="ar-SA"/>
              </w:rPr>
              <w:t>CAB Pre-approved requests for Standard Change events that are low risk, standardized where the risk and impact is documented, known, clearly understood and predictable. Standard Change</w:t>
            </w:r>
            <w:r w:rsidRPr="009F6B7C">
              <w:rPr>
                <w:rFonts w:ascii="Times New Roman" w:eastAsia="Times New Roman" w:hAnsi="Times New Roman" w:cs="Times New Roman"/>
                <w:sz w:val="18"/>
                <w:lang w:bidi="ar-SA"/>
              </w:rPr>
              <w:t> </w:t>
            </w:r>
            <w:r w:rsidRPr="009F6B7C">
              <w:rPr>
                <w:rStyle w:val="left"/>
                <w:color w:val="000000"/>
                <w:sz w:val="18"/>
              </w:rPr>
              <w:t>will be authorized without a Change Request. Approved Standard Changes can be raised in the ticketing module according to</w:t>
            </w:r>
            <w:r w:rsidRPr="009F6B7C">
              <w:rPr>
                <w:sz w:val="18"/>
              </w:rPr>
              <w:t xml:space="preserve"> </w:t>
            </w:r>
            <w:r w:rsidRPr="009F6B7C">
              <w:rPr>
                <w:rStyle w:val="left"/>
                <w:color w:val="000000"/>
                <w:sz w:val="18"/>
              </w:rPr>
              <w:t>approval parameters and restrictions</w:t>
            </w:r>
            <w:r w:rsidRPr="009F6B7C">
              <w:rPr>
                <w:sz w:val="18"/>
              </w:rPr>
              <w:t xml:space="preserve"> documented in the Standard Change approval document.</w:t>
            </w:r>
          </w:p>
        </w:tc>
      </w:tr>
      <w:tr w:rsidR="00050A5D" w:rsidRPr="00F81A88" w14:paraId="0992D9E0"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3DE1C2E7" w14:textId="77777777" w:rsidR="00050A5D" w:rsidRPr="00757157" w:rsidRDefault="00050A5D" w:rsidP="00B950D4">
            <w:pPr>
              <w:pStyle w:val="TableTextBold"/>
            </w:pPr>
            <w:r>
              <w:t>TCC</w:t>
            </w:r>
          </w:p>
        </w:tc>
        <w:tc>
          <w:tcPr>
            <w:tcW w:w="7585" w:type="dxa"/>
            <w:tcBorders>
              <w:top w:val="single" w:sz="4" w:space="0" w:color="auto"/>
              <w:left w:val="nil"/>
              <w:bottom w:val="single" w:sz="4" w:space="0" w:color="auto"/>
              <w:right w:val="single" w:sz="4" w:space="0" w:color="auto"/>
            </w:tcBorders>
            <w:noWrap/>
          </w:tcPr>
          <w:p w14:paraId="18FEFF3F" w14:textId="77777777" w:rsidR="00050A5D" w:rsidRPr="00531E24" w:rsidRDefault="00050A5D" w:rsidP="00B950D4">
            <w:pPr>
              <w:pStyle w:val="TableText"/>
              <w:rPr>
                <w:lang w:val="en-GB"/>
              </w:rPr>
            </w:pPr>
            <w:r>
              <w:t xml:space="preserve">Verizon </w:t>
            </w:r>
            <w:r w:rsidRPr="0016751C">
              <w:t>Technical Coordination Committee</w:t>
            </w:r>
          </w:p>
        </w:tc>
      </w:tr>
      <w:tr w:rsidR="00050A5D" w:rsidRPr="00F81A88" w14:paraId="4D7A767A"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61BD0C83" w14:textId="77777777" w:rsidR="00050A5D" w:rsidRPr="00F81A88" w:rsidRDefault="00050A5D" w:rsidP="00B950D4">
            <w:pPr>
              <w:pStyle w:val="TableTextBold"/>
            </w:pPr>
            <w:r>
              <w:t>Technical Peer Review (TPR)</w:t>
            </w:r>
          </w:p>
        </w:tc>
        <w:tc>
          <w:tcPr>
            <w:tcW w:w="7585" w:type="dxa"/>
            <w:tcBorders>
              <w:top w:val="single" w:sz="4" w:space="0" w:color="auto"/>
              <w:left w:val="nil"/>
              <w:bottom w:val="single" w:sz="4" w:space="0" w:color="auto"/>
              <w:right w:val="single" w:sz="4" w:space="0" w:color="auto"/>
            </w:tcBorders>
            <w:noWrap/>
          </w:tcPr>
          <w:p w14:paraId="2C95E8E3" w14:textId="77777777" w:rsidR="00050A5D" w:rsidRDefault="00050A5D" w:rsidP="00B950D4">
            <w:pPr>
              <w:numPr>
                <w:ilvl w:val="12"/>
                <w:numId w:val="0"/>
              </w:numPr>
              <w:overflowPunct w:val="0"/>
              <w:autoSpaceDE w:val="0"/>
              <w:autoSpaceDN w:val="0"/>
              <w:adjustRightInd w:val="0"/>
              <w:spacing w:before="40" w:after="40"/>
              <w:textAlignment w:val="baseline"/>
              <w:rPr>
                <w:sz w:val="18"/>
              </w:rPr>
            </w:pPr>
            <w:r>
              <w:rPr>
                <w:sz w:val="18"/>
              </w:rPr>
              <w:t>The engineering review will focus on all aspects of the plan, ensuring the proposed change is:</w:t>
            </w:r>
          </w:p>
          <w:p w14:paraId="0E142A81" w14:textId="77777777" w:rsidR="00050A5D" w:rsidRDefault="00050A5D" w:rsidP="00516413">
            <w:pPr>
              <w:pStyle w:val="BulletTable"/>
              <w:numPr>
                <w:ilvl w:val="0"/>
                <w:numId w:val="39"/>
              </w:numPr>
            </w:pPr>
            <w:r>
              <w:t>Technically sound</w:t>
            </w:r>
          </w:p>
          <w:p w14:paraId="36AF48C4" w14:textId="77777777" w:rsidR="00050A5D" w:rsidRDefault="00050A5D" w:rsidP="00516413">
            <w:pPr>
              <w:pStyle w:val="BulletTable"/>
              <w:numPr>
                <w:ilvl w:val="0"/>
                <w:numId w:val="39"/>
              </w:numPr>
            </w:pPr>
            <w:r>
              <w:t>Capable of producing the desired outcome</w:t>
            </w:r>
          </w:p>
          <w:p w14:paraId="7D875FFD" w14:textId="77777777" w:rsidR="00050A5D" w:rsidRPr="00885CE0" w:rsidRDefault="00050A5D" w:rsidP="00B950D4">
            <w:pPr>
              <w:pStyle w:val="TableText"/>
            </w:pPr>
            <w:r>
              <w:lastRenderedPageBreak/>
              <w:t>A technical peer of the engineer that created the RFC will document the results of the TPR, which become a part of the RFC submission.</w:t>
            </w:r>
          </w:p>
        </w:tc>
      </w:tr>
      <w:tr w:rsidR="00050A5D" w:rsidRPr="00F81A88" w14:paraId="49DCF73D"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6E20130A" w14:textId="77777777" w:rsidR="00050A5D" w:rsidRPr="00F81A88" w:rsidRDefault="00050A5D" w:rsidP="00B950D4">
            <w:pPr>
              <w:pStyle w:val="TableTextBold"/>
            </w:pPr>
            <w:r>
              <w:lastRenderedPageBreak/>
              <w:t>Total View Change Calendar (TVCC)</w:t>
            </w:r>
          </w:p>
        </w:tc>
        <w:tc>
          <w:tcPr>
            <w:tcW w:w="7585" w:type="dxa"/>
            <w:tcBorders>
              <w:top w:val="single" w:sz="4" w:space="0" w:color="auto"/>
              <w:left w:val="nil"/>
              <w:bottom w:val="single" w:sz="4" w:space="0" w:color="auto"/>
              <w:right w:val="single" w:sz="4" w:space="0" w:color="auto"/>
            </w:tcBorders>
            <w:noWrap/>
          </w:tcPr>
          <w:p w14:paraId="5F8755FA" w14:textId="77777777" w:rsidR="00050A5D" w:rsidRPr="00894096" w:rsidRDefault="00050A5D" w:rsidP="00B950D4">
            <w:pPr>
              <w:numPr>
                <w:ilvl w:val="12"/>
                <w:numId w:val="0"/>
              </w:numPr>
              <w:overflowPunct w:val="0"/>
              <w:autoSpaceDE w:val="0"/>
              <w:autoSpaceDN w:val="0"/>
              <w:adjustRightInd w:val="0"/>
              <w:spacing w:before="40" w:after="40"/>
              <w:textAlignment w:val="baseline"/>
              <w:rPr>
                <w:sz w:val="18"/>
              </w:rPr>
            </w:pPr>
            <w:r>
              <w:rPr>
                <w:sz w:val="18"/>
              </w:rPr>
              <w:t>The calendar view of RAM and ECME changes maintained and communicated to relevant parties to man</w:t>
            </w:r>
            <w:r w:rsidRPr="00894096">
              <w:rPr>
                <w:sz w:val="18"/>
              </w:rPr>
              <w:t>age and monitor change events. This is the:</w:t>
            </w:r>
          </w:p>
          <w:p w14:paraId="65FA2EA9" w14:textId="77777777" w:rsidR="00050A5D" w:rsidRPr="00885CE0" w:rsidRDefault="00050A5D" w:rsidP="00516413">
            <w:pPr>
              <w:pStyle w:val="ListParagraph"/>
              <w:numPr>
                <w:ilvl w:val="0"/>
                <w:numId w:val="47"/>
              </w:numPr>
              <w:overflowPunct w:val="0"/>
              <w:autoSpaceDE w:val="0"/>
              <w:autoSpaceDN w:val="0"/>
              <w:adjustRightInd w:val="0"/>
              <w:spacing w:before="40" w:after="40"/>
              <w:textAlignment w:val="baseline"/>
            </w:pPr>
            <w:r w:rsidRPr="00894096">
              <w:rPr>
                <w:sz w:val="18"/>
              </w:rPr>
              <w:t>FSoC</w:t>
            </w:r>
            <w:r>
              <w:rPr>
                <w:sz w:val="18"/>
              </w:rPr>
              <w:t xml:space="preserve"> for</w:t>
            </w:r>
            <w:r>
              <w:t xml:space="preserve"> </w:t>
            </w:r>
            <w:r w:rsidRPr="00894096">
              <w:rPr>
                <w:sz w:val="18"/>
              </w:rPr>
              <w:t>RAM &amp; ECME</w:t>
            </w:r>
          </w:p>
        </w:tc>
      </w:tr>
      <w:tr w:rsidR="00050A5D" w:rsidRPr="00F81A88" w14:paraId="641031E9"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3D05C3F0" w14:textId="77777777" w:rsidR="00050A5D" w:rsidRPr="009F6B7C" w:rsidRDefault="00050A5D" w:rsidP="00B950D4">
            <w:pPr>
              <w:pStyle w:val="TableTextBold"/>
            </w:pPr>
            <w:r w:rsidRPr="009F6B7C">
              <w:t>Unauthorized Change</w:t>
            </w:r>
          </w:p>
        </w:tc>
        <w:tc>
          <w:tcPr>
            <w:tcW w:w="7585" w:type="dxa"/>
            <w:tcBorders>
              <w:top w:val="single" w:sz="4" w:space="0" w:color="auto"/>
              <w:left w:val="nil"/>
              <w:bottom w:val="single" w:sz="4" w:space="0" w:color="auto"/>
              <w:right w:val="single" w:sz="4" w:space="0" w:color="auto"/>
            </w:tcBorders>
            <w:noWrap/>
          </w:tcPr>
          <w:p w14:paraId="213AB3CB" w14:textId="77777777" w:rsidR="00050A5D" w:rsidRDefault="00050A5D" w:rsidP="00B950D4">
            <w:pPr>
              <w:numPr>
                <w:ilvl w:val="12"/>
                <w:numId w:val="0"/>
              </w:numPr>
              <w:overflowPunct w:val="0"/>
              <w:autoSpaceDE w:val="0"/>
              <w:autoSpaceDN w:val="0"/>
              <w:adjustRightInd w:val="0"/>
              <w:spacing w:before="40" w:after="40"/>
              <w:textAlignment w:val="baseline"/>
              <w:rPr>
                <w:sz w:val="18"/>
              </w:rPr>
            </w:pPr>
            <w:r>
              <w:rPr>
                <w:sz w:val="18"/>
              </w:rPr>
              <w:t>A change made to the VZCS or customer’s IT infrastructure that violated defined and agreed upon Change policies.</w:t>
            </w:r>
          </w:p>
        </w:tc>
      </w:tr>
      <w:tr w:rsidR="00050A5D" w:rsidRPr="00F81A88" w14:paraId="39E67AD1" w14:textId="77777777" w:rsidTr="00B950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3064" w:type="dxa"/>
            <w:tcBorders>
              <w:top w:val="single" w:sz="4" w:space="0" w:color="auto"/>
              <w:left w:val="single" w:sz="4" w:space="0" w:color="auto"/>
              <w:bottom w:val="single" w:sz="4" w:space="0" w:color="auto"/>
              <w:right w:val="single" w:sz="4" w:space="0" w:color="auto"/>
            </w:tcBorders>
          </w:tcPr>
          <w:p w14:paraId="60EA4C31" w14:textId="30370795" w:rsidR="00050A5D" w:rsidRPr="009F6B7C" w:rsidRDefault="00050A5D" w:rsidP="00B950D4">
            <w:pPr>
              <w:pStyle w:val="TableTextBold"/>
            </w:pPr>
            <w:r>
              <w:t>VES</w:t>
            </w:r>
          </w:p>
        </w:tc>
        <w:tc>
          <w:tcPr>
            <w:tcW w:w="7585" w:type="dxa"/>
            <w:tcBorders>
              <w:top w:val="single" w:sz="4" w:space="0" w:color="auto"/>
              <w:left w:val="nil"/>
              <w:bottom w:val="single" w:sz="4" w:space="0" w:color="auto"/>
              <w:right w:val="single" w:sz="4" w:space="0" w:color="auto"/>
            </w:tcBorders>
            <w:noWrap/>
          </w:tcPr>
          <w:p w14:paraId="1779E22C" w14:textId="4A2ABCDD" w:rsidR="00050A5D" w:rsidRDefault="00050A5D" w:rsidP="00050A5D">
            <w:pPr>
              <w:pStyle w:val="TableText"/>
            </w:pPr>
            <w:r w:rsidRPr="00531E24">
              <w:rPr>
                <w:lang w:val="en-GB"/>
              </w:rPr>
              <w:t xml:space="preserve">Verizon </w:t>
            </w:r>
            <w:r>
              <w:rPr>
                <w:lang w:val="en-GB"/>
              </w:rPr>
              <w:t>Enterprise Solutions</w:t>
            </w:r>
          </w:p>
        </w:tc>
      </w:tr>
    </w:tbl>
    <w:p w14:paraId="24D701D7" w14:textId="77777777" w:rsidR="00C562E4" w:rsidRPr="00CA4DF0" w:rsidRDefault="00C562E4" w:rsidP="00C562E4">
      <w:pPr>
        <w:pStyle w:val="Body"/>
      </w:pPr>
    </w:p>
    <w:p w14:paraId="7A17F159" w14:textId="29B6274C" w:rsidR="00CA43CD" w:rsidRDefault="00CA43CD" w:rsidP="004056C3">
      <w:pPr>
        <w:pStyle w:val="appendixheader"/>
        <w:spacing w:after="120"/>
      </w:pPr>
      <w:bookmarkStart w:id="125" w:name="_Toc479834819"/>
      <w:bookmarkStart w:id="126" w:name="_Toc479834832"/>
      <w:r w:rsidRPr="00CA4DF0">
        <w:lastRenderedPageBreak/>
        <w:t xml:space="preserve">Appendix </w:t>
      </w:r>
      <w:r>
        <w:fldChar w:fldCharType="begin"/>
      </w:r>
      <w:r>
        <w:instrText xml:space="preserve"> AUTONUM  \* ALPHABETIC \s " - " </w:instrText>
      </w:r>
      <w:r>
        <w:fldChar w:fldCharType="end"/>
      </w:r>
      <w:r>
        <w:t xml:space="preserve"> - Risk and Impact Assessment</w:t>
      </w:r>
      <w:bookmarkEnd w:id="125"/>
      <w:bookmarkEnd w:id="126"/>
    </w:p>
    <w:p w14:paraId="5A99D132" w14:textId="77777777" w:rsidR="00CA43CD" w:rsidRPr="00601D35" w:rsidRDefault="00CA43CD" w:rsidP="004056C3">
      <w:pPr>
        <w:pStyle w:val="Body"/>
        <w:spacing w:after="120"/>
      </w:pPr>
      <w:r w:rsidRPr="00601D35">
        <w:t>Every change has an associated risk and/or impact. Before an RFC can be submitted, the Requestor must assess the risk and impact level of the change. (Modeling the change in a lab environment or with a network-modeling tool can also help assess the risk of a proposed change.) Based on the level of risk, the RFC must be assigned one of the following risk categories:</w:t>
      </w:r>
    </w:p>
    <w:p w14:paraId="5FEA0DD3" w14:textId="0C4D51C6" w:rsidR="00CA43CD" w:rsidRPr="00D501E3" w:rsidRDefault="00CA43CD" w:rsidP="00012C01">
      <w:pPr>
        <w:pStyle w:val="TableTitleLine"/>
      </w:pPr>
      <w:bookmarkStart w:id="127" w:name="_Ref398039075"/>
      <w:bookmarkStart w:id="128" w:name="_Toc479834826"/>
      <w:r w:rsidRPr="00D501E3">
        <w:t>Table B-</w:t>
      </w:r>
      <w:fldSimple w:instr=" SEQ Table_B- \* ARABIC ">
        <w:r w:rsidR="009E23B1">
          <w:rPr>
            <w:noProof/>
          </w:rPr>
          <w:t>1</w:t>
        </w:r>
      </w:fldSimple>
      <w:bookmarkEnd w:id="127"/>
      <w:r w:rsidRPr="00D501E3">
        <w:t>: Risk and Impact Assessment</w:t>
      </w:r>
      <w:bookmarkEnd w:id="128"/>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firstRow="0" w:lastRow="0" w:firstColumn="0" w:lastColumn="0" w:noHBand="0" w:noVBand="0"/>
      </w:tblPr>
      <w:tblGrid>
        <w:gridCol w:w="1278"/>
        <w:gridCol w:w="6210"/>
        <w:gridCol w:w="3096"/>
      </w:tblGrid>
      <w:tr w:rsidR="00CA43CD" w14:paraId="48BCD22E" w14:textId="77777777" w:rsidTr="004671EA">
        <w:trPr>
          <w:cantSplit/>
          <w:tblHeader/>
        </w:trPr>
        <w:tc>
          <w:tcPr>
            <w:tcW w:w="1278" w:type="dxa"/>
            <w:tcBorders>
              <w:bottom w:val="double" w:sz="4" w:space="0" w:color="auto"/>
            </w:tcBorders>
            <w:shd w:val="clear" w:color="auto" w:fill="E6E6E6"/>
          </w:tcPr>
          <w:p w14:paraId="76DFB173" w14:textId="32A558D2" w:rsidR="00CA43CD" w:rsidRDefault="00CA43CD" w:rsidP="00012C01">
            <w:pPr>
              <w:pStyle w:val="TableHeading0"/>
            </w:pPr>
            <w:r>
              <w:t>Risk Level</w:t>
            </w:r>
          </w:p>
        </w:tc>
        <w:tc>
          <w:tcPr>
            <w:tcW w:w="6210" w:type="dxa"/>
            <w:tcBorders>
              <w:bottom w:val="double" w:sz="4" w:space="0" w:color="auto"/>
            </w:tcBorders>
            <w:shd w:val="clear" w:color="auto" w:fill="E6E6E6"/>
          </w:tcPr>
          <w:p w14:paraId="7EA79052" w14:textId="77777777" w:rsidR="00CA43CD" w:rsidRDefault="00CA43CD" w:rsidP="00CA43CD">
            <w:pPr>
              <w:pStyle w:val="TableHeading0"/>
            </w:pPr>
            <w:r>
              <w:t>Definition</w:t>
            </w:r>
          </w:p>
        </w:tc>
        <w:tc>
          <w:tcPr>
            <w:tcW w:w="3096" w:type="dxa"/>
            <w:tcBorders>
              <w:bottom w:val="double" w:sz="4" w:space="0" w:color="auto"/>
            </w:tcBorders>
            <w:shd w:val="clear" w:color="auto" w:fill="E6E6E6"/>
          </w:tcPr>
          <w:p w14:paraId="7D588A41" w14:textId="77777777" w:rsidR="00CA43CD" w:rsidRDefault="00CA43CD" w:rsidP="00CA43CD">
            <w:pPr>
              <w:pStyle w:val="TableHeading0"/>
            </w:pPr>
            <w:r>
              <w:t>Required</w:t>
            </w:r>
          </w:p>
        </w:tc>
      </w:tr>
      <w:tr w:rsidR="00CA43CD" w14:paraId="4066A8D2" w14:textId="77777777" w:rsidTr="004671EA">
        <w:trPr>
          <w:cantSplit/>
        </w:trPr>
        <w:tc>
          <w:tcPr>
            <w:tcW w:w="1278" w:type="dxa"/>
            <w:tcBorders>
              <w:top w:val="double" w:sz="4" w:space="0" w:color="auto"/>
            </w:tcBorders>
          </w:tcPr>
          <w:p w14:paraId="0ED7FE37" w14:textId="77777777" w:rsidR="00CA43CD" w:rsidRPr="004671EA" w:rsidRDefault="00CA43CD" w:rsidP="004671EA">
            <w:pPr>
              <w:pStyle w:val="TableTextBold"/>
            </w:pPr>
            <w:r w:rsidRPr="004671EA">
              <w:t>1 High</w:t>
            </w:r>
          </w:p>
        </w:tc>
        <w:tc>
          <w:tcPr>
            <w:tcW w:w="6210" w:type="dxa"/>
            <w:tcBorders>
              <w:top w:val="double" w:sz="4" w:space="0" w:color="auto"/>
            </w:tcBorders>
          </w:tcPr>
          <w:p w14:paraId="2C0147AC" w14:textId="31214A38" w:rsidR="00CA43CD" w:rsidRDefault="00CA43CD" w:rsidP="004671EA">
            <w:pPr>
              <w:pStyle w:val="TableText"/>
            </w:pPr>
            <w:r>
              <w:t>High potential impact to large number of users/customers or business-critical services because of the introduction of new product, software, topology, or feature; or because of a large increase of traffic or users, backbone changes, or routing changes; change involves expected service delivery (SD) impact.</w:t>
            </w:r>
          </w:p>
          <w:p w14:paraId="4827525F" w14:textId="77777777" w:rsidR="00CA43CD" w:rsidRDefault="00CA43CD" w:rsidP="00CA43CD">
            <w:pPr>
              <w:pStyle w:val="MessageHeader"/>
            </w:pPr>
            <w:r>
              <w:rPr>
                <w:b/>
                <w:sz w:val="18"/>
                <w:szCs w:val="18"/>
              </w:rPr>
              <w:t>Note</w:t>
            </w:r>
            <w:r>
              <w:t xml:space="preserve">:  </w:t>
            </w:r>
            <w:r>
              <w:rPr>
                <w:rStyle w:val="TableTextChar0"/>
              </w:rPr>
              <w:t>Level 1 changes require TPR and ERB approval prior to presenting to the CAB. All platform level updates are considered to be Risk Level 1 and must be tested and approved before being moved into the production environment.</w:t>
            </w:r>
          </w:p>
        </w:tc>
        <w:tc>
          <w:tcPr>
            <w:tcW w:w="3096" w:type="dxa"/>
            <w:tcBorders>
              <w:top w:val="double" w:sz="4" w:space="0" w:color="auto"/>
            </w:tcBorders>
          </w:tcPr>
          <w:p w14:paraId="57595A73" w14:textId="3254E049" w:rsidR="00CA43CD" w:rsidRDefault="00CA43CD" w:rsidP="004671EA">
            <w:pPr>
              <w:pStyle w:val="TableText"/>
            </w:pPr>
            <w:r>
              <w:t>Approval From:</w:t>
            </w:r>
            <w:r w:rsidR="004671EA">
              <w:t xml:space="preserve"> </w:t>
            </w:r>
            <w:r>
              <w:t>CAB/TPR/ERB/CMA</w:t>
            </w:r>
          </w:p>
          <w:p w14:paraId="19EFD8B4" w14:textId="77777777" w:rsidR="00CA43CD" w:rsidRDefault="00CA43CD" w:rsidP="004671EA">
            <w:pPr>
              <w:pStyle w:val="TableText"/>
            </w:pPr>
            <w:r>
              <w:t>Attachments:</w:t>
            </w:r>
          </w:p>
          <w:p w14:paraId="21592C96" w14:textId="77777777" w:rsidR="00CA43CD" w:rsidRPr="004671EA" w:rsidRDefault="00CA43CD" w:rsidP="004671EA">
            <w:pPr>
              <w:pStyle w:val="TableBullet"/>
            </w:pPr>
            <w:r w:rsidRPr="004671EA">
              <w:t>Plan/Testing</w:t>
            </w:r>
          </w:p>
          <w:p w14:paraId="75103CFF" w14:textId="77777777" w:rsidR="00CA43CD" w:rsidRPr="004671EA" w:rsidRDefault="00CA43CD" w:rsidP="004671EA">
            <w:pPr>
              <w:pStyle w:val="TableBullet"/>
            </w:pPr>
            <w:r w:rsidRPr="004671EA">
              <w:t>Detailed Implementation Steps</w:t>
            </w:r>
          </w:p>
          <w:p w14:paraId="0B00FFEC" w14:textId="77777777" w:rsidR="00CA43CD" w:rsidRDefault="00CA43CD" w:rsidP="00CA43CD">
            <w:pPr>
              <w:pStyle w:val="TableBullet"/>
              <w:numPr>
                <w:ilvl w:val="0"/>
                <w:numId w:val="40"/>
              </w:numPr>
              <w:ind w:left="1080"/>
            </w:pPr>
            <w:r>
              <w:t>Peer Review or SOC Validation</w:t>
            </w:r>
          </w:p>
        </w:tc>
      </w:tr>
      <w:tr w:rsidR="00CA43CD" w14:paraId="53998964" w14:textId="77777777" w:rsidTr="004671EA">
        <w:trPr>
          <w:cantSplit/>
        </w:trPr>
        <w:tc>
          <w:tcPr>
            <w:tcW w:w="1278" w:type="dxa"/>
          </w:tcPr>
          <w:p w14:paraId="3D6760F2" w14:textId="77777777" w:rsidR="00CA43CD" w:rsidRPr="004671EA" w:rsidRDefault="00CA43CD" w:rsidP="004671EA">
            <w:pPr>
              <w:pStyle w:val="TableTextBold"/>
            </w:pPr>
            <w:r w:rsidRPr="004671EA">
              <w:t>2 Medium</w:t>
            </w:r>
          </w:p>
        </w:tc>
        <w:tc>
          <w:tcPr>
            <w:tcW w:w="6210" w:type="dxa"/>
          </w:tcPr>
          <w:p w14:paraId="41FF09E4" w14:textId="77777777" w:rsidR="00CA43CD" w:rsidRDefault="00CA43CD" w:rsidP="004671EA">
            <w:pPr>
              <w:pStyle w:val="TableText"/>
            </w:pPr>
            <w:r>
              <w:t>Medium potential impact to a smaller number of users/customers or business services because of any non-standard change, such as upgrade or new product, software, topology, features, increased traffic, or non-standard topology; change may require some SD impact.</w:t>
            </w:r>
          </w:p>
        </w:tc>
        <w:tc>
          <w:tcPr>
            <w:tcW w:w="3096" w:type="dxa"/>
          </w:tcPr>
          <w:p w14:paraId="48EF48B2" w14:textId="560AD0A1" w:rsidR="00CA43CD" w:rsidRDefault="00CA43CD" w:rsidP="004671EA">
            <w:pPr>
              <w:pStyle w:val="TableText"/>
            </w:pPr>
            <w:r>
              <w:t>Approval From:</w:t>
            </w:r>
            <w:r w:rsidR="004671EA">
              <w:t xml:space="preserve"> </w:t>
            </w:r>
            <w:r>
              <w:t>CAB/ TPR/CMA</w:t>
            </w:r>
          </w:p>
          <w:p w14:paraId="1EC4B94C" w14:textId="77777777" w:rsidR="00CA43CD" w:rsidRDefault="00CA43CD" w:rsidP="004671EA">
            <w:pPr>
              <w:pStyle w:val="TableText"/>
            </w:pPr>
            <w:r>
              <w:t>Attachments:</w:t>
            </w:r>
          </w:p>
          <w:p w14:paraId="7C0549E9" w14:textId="77777777" w:rsidR="00CA43CD" w:rsidRPr="004671EA" w:rsidRDefault="00CA43CD" w:rsidP="004671EA">
            <w:pPr>
              <w:pStyle w:val="TableBullet"/>
            </w:pPr>
            <w:r w:rsidRPr="004671EA">
              <w:t>Detailed Implementation Steps</w:t>
            </w:r>
          </w:p>
          <w:p w14:paraId="71F15D69" w14:textId="77777777" w:rsidR="00CA43CD" w:rsidRDefault="00CA43CD" w:rsidP="004671EA">
            <w:pPr>
              <w:pStyle w:val="TableBullet"/>
            </w:pPr>
            <w:r w:rsidRPr="004671EA">
              <w:t xml:space="preserve">Peer Review or SOC Validation </w:t>
            </w:r>
          </w:p>
        </w:tc>
      </w:tr>
      <w:tr w:rsidR="00CA43CD" w14:paraId="1BB3DF68" w14:textId="77777777" w:rsidTr="004671EA">
        <w:trPr>
          <w:cantSplit/>
        </w:trPr>
        <w:tc>
          <w:tcPr>
            <w:tcW w:w="1278" w:type="dxa"/>
          </w:tcPr>
          <w:p w14:paraId="4438B218" w14:textId="77777777" w:rsidR="00CA43CD" w:rsidRPr="004671EA" w:rsidRDefault="00CA43CD" w:rsidP="004671EA">
            <w:pPr>
              <w:pStyle w:val="TableTextBold"/>
            </w:pPr>
            <w:r w:rsidRPr="004671EA">
              <w:t>3 Low</w:t>
            </w:r>
          </w:p>
        </w:tc>
        <w:tc>
          <w:tcPr>
            <w:tcW w:w="6210" w:type="dxa"/>
          </w:tcPr>
          <w:p w14:paraId="4E152AB8" w14:textId="2F181EDA" w:rsidR="00CA43CD" w:rsidRDefault="00CA43CD" w:rsidP="004671EA">
            <w:pPr>
              <w:pStyle w:val="TableText"/>
            </w:pPr>
            <w:r>
              <w:t>Low potential impact to multiple customers or impact to individual customer, including adding new standard template network modules (building or server switches, hubs, or routers); bringing up new wide area network (WAN) sites or additional proven access services; change or upgrade infrastructure applications or tools; and all risk level 2 changes that have been tested in the production environment</w:t>
            </w:r>
            <w:r w:rsidR="00256047">
              <w:t xml:space="preserve">.  </w:t>
            </w:r>
            <w:r>
              <w:t>Change may require some network, server, or customer downtime.</w:t>
            </w:r>
          </w:p>
        </w:tc>
        <w:tc>
          <w:tcPr>
            <w:tcW w:w="3096" w:type="dxa"/>
          </w:tcPr>
          <w:p w14:paraId="1D14B32E" w14:textId="77777777" w:rsidR="00CA43CD" w:rsidRDefault="00CA43CD" w:rsidP="004671EA">
            <w:pPr>
              <w:pStyle w:val="TableText"/>
            </w:pPr>
            <w:r>
              <w:t>Approval From:</w:t>
            </w:r>
          </w:p>
          <w:p w14:paraId="3E2AB97D" w14:textId="77777777" w:rsidR="00CA43CD" w:rsidRDefault="00CA43CD" w:rsidP="004671EA">
            <w:pPr>
              <w:pStyle w:val="TableText"/>
            </w:pPr>
            <w:r>
              <w:t>CAB/CMA</w:t>
            </w:r>
          </w:p>
          <w:p w14:paraId="081AB8B8" w14:textId="77777777" w:rsidR="00CA43CD" w:rsidRDefault="00CA43CD" w:rsidP="004671EA">
            <w:pPr>
              <w:pStyle w:val="TableText"/>
            </w:pPr>
            <w:r>
              <w:t>Attachments:</w:t>
            </w:r>
          </w:p>
          <w:p w14:paraId="042D2930" w14:textId="77777777" w:rsidR="00CA43CD" w:rsidRPr="004671EA" w:rsidRDefault="00CA43CD" w:rsidP="004671EA">
            <w:pPr>
              <w:pStyle w:val="TableBullet"/>
            </w:pPr>
            <w:r w:rsidRPr="004671EA">
              <w:t>Detailed Implementation Steps</w:t>
            </w:r>
          </w:p>
          <w:p w14:paraId="5391CEB5" w14:textId="77777777" w:rsidR="00CA43CD" w:rsidRDefault="00CA43CD" w:rsidP="004671EA">
            <w:pPr>
              <w:pStyle w:val="TableBullet"/>
            </w:pPr>
            <w:r w:rsidRPr="004671EA">
              <w:t>Peer Review or SOC Validation</w:t>
            </w:r>
          </w:p>
        </w:tc>
      </w:tr>
      <w:tr w:rsidR="00CA43CD" w14:paraId="39B1FA5C" w14:textId="77777777" w:rsidTr="004671EA">
        <w:trPr>
          <w:cantSplit/>
        </w:trPr>
        <w:tc>
          <w:tcPr>
            <w:tcW w:w="1278" w:type="dxa"/>
          </w:tcPr>
          <w:p w14:paraId="5E8E509A" w14:textId="77777777" w:rsidR="00CA43CD" w:rsidRPr="004671EA" w:rsidRDefault="00CA43CD" w:rsidP="004671EA">
            <w:pPr>
              <w:pStyle w:val="TableTextBold"/>
            </w:pPr>
            <w:r w:rsidRPr="004671EA">
              <w:t>4 Routine</w:t>
            </w:r>
          </w:p>
        </w:tc>
        <w:tc>
          <w:tcPr>
            <w:tcW w:w="6210" w:type="dxa"/>
          </w:tcPr>
          <w:p w14:paraId="14B70A27" w14:textId="77777777" w:rsidR="00CA43CD" w:rsidRDefault="00CA43CD" w:rsidP="004671EA">
            <w:pPr>
              <w:pStyle w:val="TableText"/>
            </w:pPr>
            <w:r>
              <w:t>Pre-approved CAB (Standard) changes and routine activities that present no user or service impact to multiple customers, including adding individual users to the network, and standard configuration changes such as password, banner, Simple Network Management Protocol (SNMP), or other standard configuration parameters; Shared Network Changes, Changes for Managed Hosting clients and dedicated customer devices, no expected impact to shared network or possible impact to dedicated devices or shared Web/</w:t>
            </w:r>
            <w:r>
              <w:rPr>
                <w:bCs/>
              </w:rPr>
              <w:t>Structured Query Language</w:t>
            </w:r>
            <w:r>
              <w:t xml:space="preserve"> (SQL) services, or RAM changes.</w:t>
            </w:r>
          </w:p>
        </w:tc>
        <w:tc>
          <w:tcPr>
            <w:tcW w:w="3096" w:type="dxa"/>
          </w:tcPr>
          <w:p w14:paraId="0C3874A7" w14:textId="129814FF" w:rsidR="00CA43CD" w:rsidRDefault="00CA43CD" w:rsidP="004671EA">
            <w:pPr>
              <w:pStyle w:val="TableText"/>
            </w:pPr>
            <w:r>
              <w:t>Approval From:</w:t>
            </w:r>
            <w:r w:rsidR="004671EA">
              <w:t xml:space="preserve"> </w:t>
            </w:r>
            <w:r>
              <w:t>CMA/ SM</w:t>
            </w:r>
          </w:p>
          <w:p w14:paraId="6CDFE9FB" w14:textId="77777777" w:rsidR="00CA43CD" w:rsidRDefault="00CA43CD" w:rsidP="004671EA">
            <w:pPr>
              <w:pStyle w:val="TableText"/>
            </w:pPr>
            <w:r>
              <w:t>Attachments:</w:t>
            </w:r>
          </w:p>
          <w:p w14:paraId="65202EAE" w14:textId="77777777" w:rsidR="00CA43CD" w:rsidRPr="004671EA" w:rsidRDefault="00CA43CD" w:rsidP="004671EA">
            <w:pPr>
              <w:pStyle w:val="TableBullet"/>
            </w:pPr>
            <w:r w:rsidRPr="004671EA">
              <w:t>Detailed Implementation Steps</w:t>
            </w:r>
          </w:p>
          <w:p w14:paraId="1EABA3A7" w14:textId="77777777" w:rsidR="00CA43CD" w:rsidRDefault="00CA43CD" w:rsidP="004671EA">
            <w:pPr>
              <w:pStyle w:val="TableBullet"/>
            </w:pPr>
            <w:r w:rsidRPr="004671EA">
              <w:t>Peer Review or SOC Validation</w:t>
            </w:r>
          </w:p>
        </w:tc>
      </w:tr>
      <w:tr w:rsidR="00CA43CD" w14:paraId="097785C1" w14:textId="77777777" w:rsidTr="004671EA">
        <w:trPr>
          <w:cantSplit/>
        </w:trPr>
        <w:tc>
          <w:tcPr>
            <w:tcW w:w="1278" w:type="dxa"/>
          </w:tcPr>
          <w:p w14:paraId="7BDE7A34" w14:textId="77777777" w:rsidR="00CA43CD" w:rsidRPr="004671EA" w:rsidRDefault="00CA43CD" w:rsidP="004671EA">
            <w:pPr>
              <w:pStyle w:val="TableTextBold"/>
            </w:pPr>
            <w:r w:rsidRPr="004671EA">
              <w:t>5 Standard</w:t>
            </w:r>
          </w:p>
        </w:tc>
        <w:tc>
          <w:tcPr>
            <w:tcW w:w="6210" w:type="dxa"/>
          </w:tcPr>
          <w:p w14:paraId="2103147A" w14:textId="2BA902B8" w:rsidR="00CA43CD" w:rsidRPr="00CA43CD" w:rsidRDefault="00CA43CD" w:rsidP="004671EA">
            <w:pPr>
              <w:pStyle w:val="TableText"/>
            </w:pPr>
            <w:r w:rsidRPr="00CA43CD">
              <w:rPr>
                <w:lang w:bidi="ar-SA"/>
              </w:rPr>
              <w:t>CAB Pre-approved requests for Standard Change events that are low risk, standardized where the risk and impact is documented, known, clearly understood and predictable</w:t>
            </w:r>
            <w:r w:rsidR="0038630A">
              <w:rPr>
                <w:lang w:bidi="ar-SA"/>
              </w:rPr>
              <w:t>. Standard Change</w:t>
            </w:r>
            <w:r w:rsidR="003B0182">
              <w:rPr>
                <w:lang w:bidi="ar-SA"/>
              </w:rPr>
              <w:t>s</w:t>
            </w:r>
            <w:r w:rsidRPr="00CA43CD">
              <w:rPr>
                <w:rFonts w:ascii="Times New Roman" w:hAnsi="Times New Roman" w:cs="Times New Roman"/>
                <w:lang w:bidi="ar-SA"/>
              </w:rPr>
              <w:t> </w:t>
            </w:r>
            <w:r w:rsidRPr="00CA43CD">
              <w:rPr>
                <w:rStyle w:val="left"/>
                <w:color w:val="000000"/>
              </w:rPr>
              <w:t>will be authorized without a Change Request. Approve</w:t>
            </w:r>
            <w:r w:rsidR="00601D35">
              <w:rPr>
                <w:rStyle w:val="left"/>
                <w:color w:val="000000"/>
              </w:rPr>
              <w:t>d</w:t>
            </w:r>
            <w:r w:rsidRPr="00CA43CD">
              <w:rPr>
                <w:rStyle w:val="left"/>
                <w:color w:val="000000"/>
              </w:rPr>
              <w:t xml:space="preserve"> Standard Changes can be raised in the ticketing module according to</w:t>
            </w:r>
            <w:r w:rsidRPr="00CA43CD">
              <w:t xml:space="preserve"> </w:t>
            </w:r>
            <w:r w:rsidRPr="00CA43CD">
              <w:rPr>
                <w:rStyle w:val="left"/>
                <w:color w:val="000000"/>
              </w:rPr>
              <w:t>approval parameters and restrictions</w:t>
            </w:r>
            <w:r w:rsidRPr="00CA43CD">
              <w:t xml:space="preserve"> documented in the Standard Change approv</w:t>
            </w:r>
            <w:r w:rsidR="00601D35">
              <w:t>al</w:t>
            </w:r>
            <w:r w:rsidRPr="00CA43CD">
              <w:t xml:space="preserve"> document. </w:t>
            </w:r>
          </w:p>
        </w:tc>
        <w:tc>
          <w:tcPr>
            <w:tcW w:w="3096" w:type="dxa"/>
          </w:tcPr>
          <w:p w14:paraId="5282EC6E" w14:textId="49D6771C" w:rsidR="004671EA" w:rsidRDefault="00CA43CD" w:rsidP="004671EA">
            <w:pPr>
              <w:pStyle w:val="TableText"/>
            </w:pPr>
            <w:r>
              <w:t>Approved From:</w:t>
            </w:r>
            <w:r w:rsidR="004671EA">
              <w:t xml:space="preserve"> </w:t>
            </w:r>
            <w:r>
              <w:t>CAB</w:t>
            </w:r>
          </w:p>
          <w:p w14:paraId="5B030037" w14:textId="03B50F8E" w:rsidR="00CA43CD" w:rsidRDefault="00D6734C" w:rsidP="004671EA">
            <w:pPr>
              <w:pStyle w:val="TableText"/>
            </w:pPr>
            <w:r>
              <w:t>Attachments:</w:t>
            </w:r>
          </w:p>
          <w:p w14:paraId="0C1D1BEB" w14:textId="3544F618" w:rsidR="00894096" w:rsidRPr="00C747AE" w:rsidRDefault="00894096" w:rsidP="004671EA">
            <w:pPr>
              <w:pStyle w:val="TableText0"/>
              <w:numPr>
                <w:ilvl w:val="0"/>
                <w:numId w:val="47"/>
              </w:numPr>
            </w:pPr>
            <w:r w:rsidRPr="00C747AE">
              <w:t>Detailed Implementation Steps</w:t>
            </w:r>
          </w:p>
          <w:p w14:paraId="31078B4B" w14:textId="4712974D" w:rsidR="00894096" w:rsidRDefault="00166020" w:rsidP="004671EA">
            <w:pPr>
              <w:pStyle w:val="TableText0"/>
              <w:numPr>
                <w:ilvl w:val="0"/>
                <w:numId w:val="47"/>
              </w:numPr>
            </w:pPr>
            <w:r w:rsidRPr="00C747AE">
              <w:t>3 Consecutive Successfully Implemented RFC</w:t>
            </w:r>
            <w:r w:rsidR="00894096" w:rsidRPr="00C747AE">
              <w:t>s</w:t>
            </w:r>
          </w:p>
        </w:tc>
      </w:tr>
    </w:tbl>
    <w:p w14:paraId="1409C44E" w14:textId="77C269E5" w:rsidR="00CA43CD" w:rsidRDefault="00CA43CD" w:rsidP="00CA43CD">
      <w:pPr>
        <w:pStyle w:val="appendixheader"/>
      </w:pPr>
      <w:bookmarkStart w:id="129" w:name="_Toc479834820"/>
      <w:bookmarkStart w:id="130" w:name="_Toc479834833"/>
      <w:r w:rsidRPr="00CA4DF0">
        <w:lastRenderedPageBreak/>
        <w:t xml:space="preserve">Appendix </w:t>
      </w:r>
      <w:r>
        <w:fldChar w:fldCharType="begin"/>
      </w:r>
      <w:r>
        <w:instrText xml:space="preserve"> AUTONUM  \* ALPHABETIC \s " - " </w:instrText>
      </w:r>
      <w:r>
        <w:fldChar w:fldCharType="end"/>
      </w:r>
      <w:r>
        <w:t xml:space="preserve"> - RFC Submission Guidelines</w:t>
      </w:r>
      <w:bookmarkEnd w:id="129"/>
      <w:bookmarkEnd w:id="130"/>
    </w:p>
    <w:p w14:paraId="3C340638" w14:textId="09B5AF58" w:rsidR="00CA43CD" w:rsidRPr="00601D35" w:rsidRDefault="00601D35" w:rsidP="00562C74">
      <w:pPr>
        <w:pStyle w:val="Body"/>
      </w:pPr>
      <w:r>
        <w:t>R</w:t>
      </w:r>
      <w:r w:rsidR="00CA43CD" w:rsidRPr="00601D35">
        <w:t>FCs that are submitted outside of the following posted timelines may be rejected, rescheduled, or require ECR submission.</w:t>
      </w:r>
    </w:p>
    <w:p w14:paraId="32DF6C2F" w14:textId="77777777" w:rsidR="00CA43CD" w:rsidRPr="00601D35" w:rsidRDefault="00CA43CD" w:rsidP="00562C74">
      <w:pPr>
        <w:pStyle w:val="bullet1"/>
      </w:pPr>
      <w:r w:rsidRPr="00601D35">
        <w:t xml:space="preserve">An ECR may be submitted for CAB/EC approval at any time. An ECR is only used when a situation arises, which is unplanned but critical in nature. An ECR is NOT to be used as a substitute for poor planning. Always follow up the ECR submission with a phone call to the </w:t>
      </w:r>
      <w:r w:rsidRPr="00601D35">
        <w:rPr>
          <w:rStyle w:val="Strong"/>
          <w:sz w:val="20"/>
          <w:szCs w:val="20"/>
        </w:rPr>
        <w:t>Change Administrator</w:t>
      </w:r>
      <w:r w:rsidRPr="00601D35">
        <w:t xml:space="preserve"> on call and an email. The phone call should be made to </w:t>
      </w:r>
      <w:r w:rsidRPr="00601D35">
        <w:rPr>
          <w:rStyle w:val="Strong"/>
          <w:sz w:val="20"/>
          <w:szCs w:val="20"/>
        </w:rPr>
        <w:t>469-461-9348</w:t>
      </w:r>
      <w:r w:rsidRPr="00601D35">
        <w:t xml:space="preserve">. The email should be sent to the distribution list: </w:t>
      </w:r>
      <w:r w:rsidRPr="00601D35">
        <w:rPr>
          <w:rStyle w:val="Strong"/>
          <w:sz w:val="20"/>
          <w:szCs w:val="20"/>
        </w:rPr>
        <w:t>GRP Emergency Change Notification</w:t>
      </w:r>
      <w:r w:rsidRPr="00601D35">
        <w:t xml:space="preserve">. </w:t>
      </w:r>
    </w:p>
    <w:p w14:paraId="404618BF" w14:textId="77777777" w:rsidR="00CA43CD" w:rsidRPr="00601D35" w:rsidRDefault="00CA43CD" w:rsidP="00562C74">
      <w:pPr>
        <w:pStyle w:val="bullet1"/>
      </w:pPr>
      <w:r w:rsidRPr="00601D35">
        <w:t>A planned RFC must be submitted with the minimum lead times as outlined below:</w:t>
      </w:r>
    </w:p>
    <w:p w14:paraId="417D1CB0" w14:textId="77777777" w:rsidR="00CA43CD" w:rsidRDefault="00CA43CD" w:rsidP="00562C74">
      <w:pPr>
        <w:pStyle w:val="Body"/>
      </w:pPr>
    </w:p>
    <w:p w14:paraId="63F96E2E" w14:textId="7D2D318C" w:rsidR="00CA43CD" w:rsidRPr="00D501E3" w:rsidRDefault="00CA43CD" w:rsidP="004671EA">
      <w:pPr>
        <w:pStyle w:val="TableTitleLine"/>
      </w:pPr>
      <w:bookmarkStart w:id="131" w:name="_Ref398039150"/>
      <w:bookmarkStart w:id="132" w:name="_Toc479834827"/>
      <w:r w:rsidRPr="00D501E3">
        <w:t>Table C-</w:t>
      </w:r>
      <w:fldSimple w:instr=" SEQ Table_C- \* ARABIC ">
        <w:r w:rsidR="009E23B1">
          <w:rPr>
            <w:noProof/>
          </w:rPr>
          <w:t>1</w:t>
        </w:r>
      </w:fldSimple>
      <w:bookmarkEnd w:id="131"/>
      <w:r w:rsidRPr="00D501E3">
        <w:t>: RFC Submission Guidelines</w:t>
      </w:r>
      <w:bookmarkEnd w:id="132"/>
    </w:p>
    <w:tbl>
      <w:tblPr>
        <w:tblStyle w:val="TableGrid"/>
        <w:tblW w:w="0" w:type="auto"/>
        <w:tblInd w:w="144" w:type="dxa"/>
        <w:tblLook w:val="04A0" w:firstRow="1" w:lastRow="0" w:firstColumn="1" w:lastColumn="0" w:noHBand="0" w:noVBand="1"/>
      </w:tblPr>
      <w:tblGrid>
        <w:gridCol w:w="1404"/>
        <w:gridCol w:w="8010"/>
      </w:tblGrid>
      <w:tr w:rsidR="00CA43CD" w14:paraId="0D8A48B6" w14:textId="77777777" w:rsidTr="004671EA">
        <w:trPr>
          <w:cantSplit/>
          <w:tblHeader/>
        </w:trPr>
        <w:tc>
          <w:tcPr>
            <w:tcW w:w="1404" w:type="dxa"/>
            <w:tcBorders>
              <w:bottom w:val="double" w:sz="4" w:space="0" w:color="auto"/>
            </w:tcBorders>
            <w:shd w:val="clear" w:color="auto" w:fill="DBDBDB" w:themeFill="text1" w:themeFillTint="33"/>
          </w:tcPr>
          <w:p w14:paraId="5CA0F0A0" w14:textId="77777777" w:rsidR="00CA43CD" w:rsidRDefault="00CA43CD" w:rsidP="004671EA">
            <w:pPr>
              <w:pStyle w:val="tableheading"/>
            </w:pPr>
            <w:r>
              <w:t>Risk Level</w:t>
            </w:r>
          </w:p>
        </w:tc>
        <w:tc>
          <w:tcPr>
            <w:tcW w:w="8010" w:type="dxa"/>
            <w:tcBorders>
              <w:bottom w:val="double" w:sz="4" w:space="0" w:color="auto"/>
            </w:tcBorders>
            <w:shd w:val="clear" w:color="auto" w:fill="DBDBDB" w:themeFill="text1" w:themeFillTint="33"/>
          </w:tcPr>
          <w:p w14:paraId="253C18A5" w14:textId="77777777" w:rsidR="00CA43CD" w:rsidRDefault="00CA43CD" w:rsidP="004671EA">
            <w:pPr>
              <w:pStyle w:val="tableheading"/>
            </w:pPr>
            <w:r>
              <w:t>Minimum Lead Time for RFC submission</w:t>
            </w:r>
          </w:p>
        </w:tc>
      </w:tr>
      <w:tr w:rsidR="00CA43CD" w14:paraId="73B41E31" w14:textId="77777777" w:rsidTr="004671EA">
        <w:trPr>
          <w:cantSplit/>
        </w:trPr>
        <w:tc>
          <w:tcPr>
            <w:tcW w:w="1404" w:type="dxa"/>
            <w:tcBorders>
              <w:top w:val="double" w:sz="4" w:space="0" w:color="auto"/>
            </w:tcBorders>
          </w:tcPr>
          <w:p w14:paraId="0D142EA2" w14:textId="77777777" w:rsidR="00CA43CD" w:rsidRDefault="00CA43CD" w:rsidP="00CA43CD">
            <w:pPr>
              <w:pStyle w:val="TableTextBold"/>
            </w:pPr>
            <w:r>
              <w:t>1</w:t>
            </w:r>
          </w:p>
        </w:tc>
        <w:tc>
          <w:tcPr>
            <w:tcW w:w="8010" w:type="dxa"/>
            <w:tcBorders>
              <w:top w:val="double" w:sz="4" w:space="0" w:color="auto"/>
            </w:tcBorders>
          </w:tcPr>
          <w:p w14:paraId="5A4DBF63" w14:textId="77777777" w:rsidR="00CA43CD" w:rsidRDefault="00CA43CD" w:rsidP="00CA43CD">
            <w:pPr>
              <w:pStyle w:val="TableText"/>
            </w:pPr>
            <w:r>
              <w:t>Must be presented in CAB four weeks in advance of requested execution date.</w:t>
            </w:r>
          </w:p>
        </w:tc>
      </w:tr>
      <w:tr w:rsidR="00CA43CD" w14:paraId="6481E82F" w14:textId="77777777" w:rsidTr="004671EA">
        <w:trPr>
          <w:cantSplit/>
        </w:trPr>
        <w:tc>
          <w:tcPr>
            <w:tcW w:w="1404" w:type="dxa"/>
          </w:tcPr>
          <w:p w14:paraId="5FF726D9" w14:textId="77777777" w:rsidR="00CA43CD" w:rsidRDefault="00CA43CD" w:rsidP="00CA43CD">
            <w:pPr>
              <w:pStyle w:val="TableTextBold"/>
            </w:pPr>
            <w:r>
              <w:t>2</w:t>
            </w:r>
          </w:p>
        </w:tc>
        <w:tc>
          <w:tcPr>
            <w:tcW w:w="8010" w:type="dxa"/>
          </w:tcPr>
          <w:p w14:paraId="279A4626" w14:textId="77777777" w:rsidR="00CA43CD" w:rsidRDefault="00CA43CD" w:rsidP="00CA43CD">
            <w:pPr>
              <w:pStyle w:val="TableText"/>
            </w:pPr>
            <w:r>
              <w:t>Must be presented in CAB two weeks in advance of requested execution date.</w:t>
            </w:r>
          </w:p>
        </w:tc>
      </w:tr>
      <w:tr w:rsidR="00CA43CD" w14:paraId="564A0494" w14:textId="77777777" w:rsidTr="004671EA">
        <w:trPr>
          <w:cantSplit/>
        </w:trPr>
        <w:tc>
          <w:tcPr>
            <w:tcW w:w="1404" w:type="dxa"/>
          </w:tcPr>
          <w:p w14:paraId="66B53EBE" w14:textId="77777777" w:rsidR="00CA43CD" w:rsidRDefault="00CA43CD" w:rsidP="00CA43CD">
            <w:pPr>
              <w:pStyle w:val="TableTextBold"/>
            </w:pPr>
            <w:r>
              <w:t>3</w:t>
            </w:r>
          </w:p>
        </w:tc>
        <w:tc>
          <w:tcPr>
            <w:tcW w:w="8010" w:type="dxa"/>
          </w:tcPr>
          <w:p w14:paraId="5234FFE6" w14:textId="77777777" w:rsidR="00CA43CD" w:rsidRDefault="00CA43CD" w:rsidP="00CA43CD">
            <w:pPr>
              <w:pStyle w:val="TableText"/>
            </w:pPr>
            <w:r>
              <w:t>Must be presented in CAB one week in advance of requested execution date.</w:t>
            </w:r>
          </w:p>
        </w:tc>
      </w:tr>
      <w:tr w:rsidR="00CA43CD" w14:paraId="72E4CBF1" w14:textId="77777777" w:rsidTr="004671EA">
        <w:trPr>
          <w:cantSplit/>
        </w:trPr>
        <w:tc>
          <w:tcPr>
            <w:tcW w:w="1404" w:type="dxa"/>
          </w:tcPr>
          <w:p w14:paraId="709E7C6D" w14:textId="77777777" w:rsidR="00CA43CD" w:rsidRDefault="00CA43CD" w:rsidP="00CA43CD">
            <w:pPr>
              <w:numPr>
                <w:ilvl w:val="12"/>
                <w:numId w:val="0"/>
              </w:numPr>
              <w:overflowPunct w:val="0"/>
              <w:autoSpaceDE w:val="0"/>
              <w:autoSpaceDN w:val="0"/>
              <w:adjustRightInd w:val="0"/>
              <w:spacing w:before="40" w:after="40"/>
              <w:textAlignment w:val="baseline"/>
              <w:rPr>
                <w:b/>
                <w:sz w:val="18"/>
                <w:szCs w:val="20"/>
              </w:rPr>
            </w:pPr>
            <w:r>
              <w:rPr>
                <w:b/>
                <w:sz w:val="18"/>
                <w:szCs w:val="20"/>
              </w:rPr>
              <w:t>4</w:t>
            </w:r>
          </w:p>
        </w:tc>
        <w:tc>
          <w:tcPr>
            <w:tcW w:w="8010" w:type="dxa"/>
          </w:tcPr>
          <w:p w14:paraId="0B185990" w14:textId="410372BB" w:rsidR="00CA43CD" w:rsidRDefault="00CA43CD" w:rsidP="004240D8">
            <w:pPr>
              <w:pStyle w:val="TableText"/>
            </w:pPr>
            <w:r>
              <w:rPr>
                <w:rStyle w:val="Strong"/>
              </w:rPr>
              <w:t>Server changes</w:t>
            </w:r>
            <w:r>
              <w:t>:  If submitted by 16:00 (ET) can be scheduled for the next shift (</w:t>
            </w:r>
            <w:r w:rsidR="00601D35">
              <w:t>20</w:t>
            </w:r>
            <w:r>
              <w:t>:00 ET) on the same day. (Refer to</w:t>
            </w:r>
            <w:r w:rsidRPr="00D45D0D">
              <w:t xml:space="preserve"> </w:t>
            </w:r>
            <w:r w:rsidRPr="00D45D0D">
              <w:rPr>
                <w:rFonts w:cs="Times New Roman"/>
              </w:rPr>
              <w:t>Appendix E</w:t>
            </w:r>
            <w:r w:rsidRPr="00D45D0D">
              <w:t xml:space="preserve">, Table </w:t>
            </w:r>
            <w:r w:rsidR="00B3574D">
              <w:t>E</w:t>
            </w:r>
            <w:r w:rsidRPr="00D45D0D">
              <w:t>-</w:t>
            </w:r>
            <w:r w:rsidRPr="00D45D0D">
              <w:rPr>
                <w:noProof/>
              </w:rPr>
              <w:t>1</w:t>
            </w:r>
            <w:r>
              <w:t>: Maintenance Window Guidelines.)</w:t>
            </w:r>
          </w:p>
          <w:p w14:paraId="40309572" w14:textId="2F779D0B" w:rsidR="00CA43CD" w:rsidRDefault="00CA43CD" w:rsidP="004240D8">
            <w:pPr>
              <w:pStyle w:val="TableText"/>
            </w:pPr>
            <w:r>
              <w:rPr>
                <w:rStyle w:val="Strong"/>
              </w:rPr>
              <w:t>Shared network</w:t>
            </w:r>
            <w:r>
              <w:t xml:space="preserve">:  If submitted by 16:00 (ET,) can be scheduled in the next shared network window. (Refer to </w:t>
            </w:r>
            <w:r w:rsidRPr="00D45D0D">
              <w:rPr>
                <w:rFonts w:cs="Times New Roman"/>
              </w:rPr>
              <w:t>Appendix E</w:t>
            </w:r>
            <w:r w:rsidRPr="00D45D0D">
              <w:t xml:space="preserve">, Table </w:t>
            </w:r>
            <w:r w:rsidR="00B3574D">
              <w:t>E</w:t>
            </w:r>
            <w:r w:rsidRPr="00D45D0D">
              <w:t>-1</w:t>
            </w:r>
            <w:r>
              <w:t>: Maintenance Window Guidelines.)</w:t>
            </w:r>
          </w:p>
          <w:p w14:paraId="22E20FBB" w14:textId="77777777" w:rsidR="00CA43CD" w:rsidRDefault="00CA43CD" w:rsidP="004240D8">
            <w:pPr>
              <w:pStyle w:val="TableText"/>
            </w:pPr>
            <w:r>
              <w:rPr>
                <w:rStyle w:val="Strong"/>
              </w:rPr>
              <w:t>Dedicated customer environments</w:t>
            </w:r>
            <w:r>
              <w:t>: If emergency in nature, can be scheduled as soon as the process allows for required change documentation.</w:t>
            </w:r>
          </w:p>
          <w:p w14:paraId="55824030" w14:textId="77777777" w:rsidR="00CA43CD" w:rsidRDefault="00CA43CD" w:rsidP="004240D8">
            <w:pPr>
              <w:pStyle w:val="TableText"/>
              <w:rPr>
                <w:bCs/>
              </w:rPr>
            </w:pPr>
            <w:r>
              <w:rPr>
                <w:bCs/>
              </w:rPr>
              <w:t>Change submission cutoffs by toolset for changes that meet normal scheduling criteria:</w:t>
            </w:r>
          </w:p>
          <w:p w14:paraId="00E567AE" w14:textId="77777777" w:rsidR="00CA43CD" w:rsidRDefault="00CA43CD" w:rsidP="00CA43CD">
            <w:pPr>
              <w:pStyle w:val="TableBullet"/>
              <w:numPr>
                <w:ilvl w:val="0"/>
                <w:numId w:val="42"/>
              </w:numPr>
            </w:pPr>
            <w:r>
              <w:rPr>
                <w:rStyle w:val="Strong"/>
              </w:rPr>
              <w:t>SDP</w:t>
            </w:r>
            <w:r>
              <w:t xml:space="preserve">:  RFCs must be submitted prior to </w:t>
            </w:r>
            <w:r w:rsidRPr="00E00BD2">
              <w:t>16:00</w:t>
            </w:r>
            <w:r>
              <w:t xml:space="preserve"> ET for the next shift. Weekend cut-off time is 16:</w:t>
            </w:r>
            <w:r w:rsidRPr="00E63B5D">
              <w:t>00 E</w:t>
            </w:r>
            <w:r w:rsidRPr="00E00BD2">
              <w:t>T</w:t>
            </w:r>
            <w:r>
              <w:t xml:space="preserve"> on Friday.</w:t>
            </w:r>
          </w:p>
          <w:p w14:paraId="7BC72372" w14:textId="77777777" w:rsidR="00CA43CD" w:rsidRDefault="00CA43CD" w:rsidP="00CA43CD">
            <w:pPr>
              <w:pStyle w:val="TableBullet"/>
              <w:numPr>
                <w:ilvl w:val="0"/>
                <w:numId w:val="42"/>
              </w:numPr>
            </w:pPr>
            <w:r>
              <w:rPr>
                <w:rStyle w:val="Strong"/>
              </w:rPr>
              <w:t>REMEDY</w:t>
            </w:r>
            <w:r>
              <w:t>:  RFC submissions per customer SLA do not require an ECR; CAB-level infrastructure RFCs must be submitted to allow for the normal CAB review process.</w:t>
            </w:r>
          </w:p>
          <w:p w14:paraId="21A7D72F" w14:textId="77777777" w:rsidR="00CA43CD" w:rsidRDefault="00CA43CD" w:rsidP="00CA43CD">
            <w:pPr>
              <w:pStyle w:val="TableBullet"/>
              <w:numPr>
                <w:ilvl w:val="0"/>
                <w:numId w:val="42"/>
              </w:numPr>
            </w:pPr>
            <w:r>
              <w:rPr>
                <w:rStyle w:val="Strong"/>
              </w:rPr>
              <w:t>MASTARS</w:t>
            </w:r>
            <w:r>
              <w:t>:  CAB level infrastructure RFCs must be submitted to allow for normal CAB review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5"/>
            </w:tblGrid>
            <w:tr w:rsidR="00CA43CD" w14:paraId="2309D999" w14:textId="77777777" w:rsidTr="00CA43CD">
              <w:trPr>
                <w:tblCellSpacing w:w="15" w:type="dxa"/>
              </w:trPr>
              <w:tc>
                <w:tcPr>
                  <w:tcW w:w="0" w:type="auto"/>
                  <w:hideMark/>
                </w:tcPr>
                <w:p w14:paraId="3EF6F460" w14:textId="5A0EC3E2" w:rsidR="00CA43CD" w:rsidRDefault="00CA43CD" w:rsidP="00464432">
                  <w:pPr>
                    <w:spacing w:after="0"/>
                    <w:rPr>
                      <w:rFonts w:eastAsia="Times New Roman"/>
                      <w:sz w:val="18"/>
                    </w:rPr>
                  </w:pPr>
                  <w:r>
                    <w:rPr>
                      <w:rFonts w:eastAsia="Times New Roman"/>
                      <w:sz w:val="18"/>
                    </w:rPr>
                    <w:t xml:space="preserve">Weekend work is considered work between </w:t>
                  </w:r>
                  <w:r w:rsidR="00464432">
                    <w:rPr>
                      <w:rFonts w:eastAsia="Times New Roman"/>
                      <w:sz w:val="18"/>
                    </w:rPr>
                    <w:t>17</w:t>
                  </w:r>
                  <w:r>
                    <w:rPr>
                      <w:rFonts w:eastAsia="Times New Roman"/>
                      <w:sz w:val="18"/>
                    </w:rPr>
                    <w:t xml:space="preserve">:00 ET on Friday through </w:t>
                  </w:r>
                  <w:r w:rsidR="00464432">
                    <w:rPr>
                      <w:rFonts w:eastAsia="Times New Roman"/>
                      <w:sz w:val="18"/>
                    </w:rPr>
                    <w:t>0</w:t>
                  </w:r>
                  <w:r>
                    <w:rPr>
                      <w:rFonts w:eastAsia="Times New Roman"/>
                      <w:sz w:val="18"/>
                    </w:rPr>
                    <w:t>8:00 ET on Monday. </w:t>
                  </w:r>
                </w:p>
              </w:tc>
            </w:tr>
          </w:tbl>
          <w:p w14:paraId="4BED8A70" w14:textId="77777777" w:rsidR="00CA43CD" w:rsidRDefault="00CA43CD" w:rsidP="00CA43CD">
            <w:pPr>
              <w:rPr>
                <w:rFonts w:ascii="Times New Roman" w:eastAsia="Times New Roman" w:hAnsi="Times New Roman"/>
                <w:sz w:val="24"/>
                <w:szCs w:val="24"/>
              </w:rPr>
            </w:pPr>
          </w:p>
        </w:tc>
      </w:tr>
    </w:tbl>
    <w:p w14:paraId="2CC6644C" w14:textId="77777777" w:rsidR="00E63B5D" w:rsidRDefault="00E63B5D" w:rsidP="00E63B5D">
      <w:pPr>
        <w:pStyle w:val="Body"/>
      </w:pPr>
    </w:p>
    <w:p w14:paraId="52028682" w14:textId="4C23A3B9" w:rsidR="00E63B5D" w:rsidRPr="004671EA" w:rsidRDefault="00E63B5D" w:rsidP="004671EA">
      <w:pPr>
        <w:pStyle w:val="MessageHeader"/>
        <w:shd w:val="clear" w:color="auto" w:fill="DBDBDB" w:themeFill="text1" w:themeFillTint="33"/>
        <w:rPr>
          <w:rFonts w:cs="Arial"/>
          <w:sz w:val="22"/>
          <w:szCs w:val="22"/>
        </w:rPr>
      </w:pPr>
      <w:r w:rsidRPr="004671EA">
        <w:rPr>
          <w:rStyle w:val="TableTextChar0"/>
          <w:rFonts w:cs="Arial"/>
          <w:b/>
          <w:sz w:val="22"/>
          <w:szCs w:val="22"/>
        </w:rPr>
        <w:t>Note</w:t>
      </w:r>
      <w:r w:rsidRPr="004671EA">
        <w:rPr>
          <w:rFonts w:cs="Arial"/>
          <w:sz w:val="22"/>
          <w:szCs w:val="22"/>
        </w:rPr>
        <w:t>:</w:t>
      </w:r>
      <w:r w:rsidR="00562C74" w:rsidRPr="004671EA">
        <w:rPr>
          <w:rFonts w:cs="Arial"/>
          <w:sz w:val="22"/>
          <w:szCs w:val="22"/>
        </w:rPr>
        <w:t xml:space="preserve"> </w:t>
      </w:r>
      <w:r w:rsidRPr="004671EA">
        <w:rPr>
          <w:rFonts w:cs="Arial"/>
          <w:sz w:val="22"/>
          <w:szCs w:val="22"/>
        </w:rPr>
        <w:t>The CAB reserves the right to have the Requestor reschedule changes (regardless of Risk Level) if the change is determined to be conflicting or introducing unacceptable risk to any other RFC scheduled within the same change review period.</w:t>
      </w:r>
    </w:p>
    <w:p w14:paraId="45EF0D55" w14:textId="77777777" w:rsidR="00E63B5D" w:rsidRPr="004671EA" w:rsidRDefault="00E63B5D" w:rsidP="004671EA">
      <w:pPr>
        <w:pStyle w:val="MessageHeader"/>
        <w:shd w:val="clear" w:color="auto" w:fill="DBDBDB" w:themeFill="text1" w:themeFillTint="33"/>
        <w:rPr>
          <w:rFonts w:cs="Arial"/>
          <w:sz w:val="14"/>
          <w:szCs w:val="22"/>
        </w:rPr>
      </w:pPr>
    </w:p>
    <w:p w14:paraId="7EDF4320" w14:textId="77777777" w:rsidR="00E63B5D" w:rsidRPr="004671EA" w:rsidRDefault="00E63B5D" w:rsidP="004671EA">
      <w:pPr>
        <w:pStyle w:val="MessageHeader"/>
        <w:shd w:val="clear" w:color="auto" w:fill="DBDBDB" w:themeFill="text1" w:themeFillTint="33"/>
        <w:rPr>
          <w:rFonts w:cs="Arial"/>
          <w:sz w:val="22"/>
          <w:szCs w:val="22"/>
        </w:rPr>
      </w:pPr>
      <w:r w:rsidRPr="004671EA">
        <w:rPr>
          <w:rFonts w:cs="Arial"/>
          <w:sz w:val="22"/>
          <w:szCs w:val="22"/>
        </w:rPr>
        <w:tab/>
        <w:t>For a planned change a sufficient delay between RFC approval and execution is necessary to ensure a notice communication for those being impacted. Allow sufficient time to prepare for this Change Event.</w:t>
      </w:r>
    </w:p>
    <w:p w14:paraId="2DDDB06F" w14:textId="77777777" w:rsidR="00E63B5D" w:rsidRPr="00CA43CD" w:rsidRDefault="00E63B5D" w:rsidP="004671EA">
      <w:pPr>
        <w:pStyle w:val="space"/>
      </w:pPr>
    </w:p>
    <w:p w14:paraId="05177EDD" w14:textId="7DA03910" w:rsidR="00E63B5D" w:rsidRDefault="00E63B5D" w:rsidP="00254148">
      <w:pPr>
        <w:pStyle w:val="appendixheader"/>
        <w:spacing w:after="120"/>
        <w:rPr>
          <w:rFonts w:eastAsia="Calibri"/>
        </w:rPr>
      </w:pPr>
      <w:bookmarkStart w:id="133" w:name="_Toc479834821"/>
      <w:bookmarkStart w:id="134" w:name="_Toc479834834"/>
      <w:r>
        <w:lastRenderedPageBreak/>
        <w:t>A</w:t>
      </w:r>
      <w:r w:rsidRPr="00CA4DF0">
        <w:t>p</w:t>
      </w:r>
      <w:r>
        <w:t>p</w:t>
      </w:r>
      <w:r w:rsidRPr="00CA4DF0">
        <w:t xml:space="preserve">endix </w:t>
      </w:r>
      <w:r>
        <w:fldChar w:fldCharType="begin"/>
      </w:r>
      <w:r>
        <w:instrText xml:space="preserve"> AUTONUM  \* ALPHABETIC \s " - " </w:instrText>
      </w:r>
      <w:r>
        <w:fldChar w:fldCharType="end"/>
      </w:r>
      <w:r>
        <w:t xml:space="preserve"> - OCR</w:t>
      </w:r>
      <w:r w:rsidRPr="007A2270">
        <w:rPr>
          <w:rFonts w:eastAsia="Calibri"/>
        </w:rPr>
        <w:t>B</w:t>
      </w:r>
      <w:r w:rsidRPr="007A2270">
        <w:rPr>
          <w:rFonts w:eastAsia="Calibri"/>
          <w:sz w:val="20"/>
          <w:szCs w:val="22"/>
          <w:vertAlign w:val="superscript"/>
        </w:rPr>
        <w:footnoteReference w:id="1"/>
      </w:r>
      <w:r w:rsidRPr="007A2270">
        <w:rPr>
          <w:rFonts w:eastAsia="Calibri"/>
        </w:rPr>
        <w:t xml:space="preserve"> and MASTARS</w:t>
      </w:r>
      <w:r w:rsidRPr="007A2270">
        <w:rPr>
          <w:rFonts w:eastAsia="Calibri"/>
          <w:sz w:val="20"/>
          <w:szCs w:val="22"/>
          <w:vertAlign w:val="superscript"/>
        </w:rPr>
        <w:footnoteReference w:id="2"/>
      </w:r>
      <w:r w:rsidRPr="007A2270">
        <w:rPr>
          <w:rFonts w:eastAsia="Calibri"/>
        </w:rPr>
        <w:t xml:space="preserve"> Submission Guidelines</w:t>
      </w:r>
      <w:bookmarkEnd w:id="133"/>
      <w:bookmarkEnd w:id="134"/>
    </w:p>
    <w:p w14:paraId="3AB36BB2" w14:textId="77777777" w:rsidR="00E63B5D" w:rsidRPr="004240D8" w:rsidRDefault="00E63B5D" w:rsidP="00254148">
      <w:pPr>
        <w:pStyle w:val="Body"/>
        <w:spacing w:after="120"/>
      </w:pPr>
      <w:r w:rsidRPr="004240D8">
        <w:t>RFCs that are submitted outside of the posted timelines below may be:</w:t>
      </w:r>
    </w:p>
    <w:p w14:paraId="103754F2" w14:textId="77777777" w:rsidR="00E63B5D" w:rsidRPr="006D2E41" w:rsidRDefault="00E63B5D" w:rsidP="006D2E41">
      <w:pPr>
        <w:pStyle w:val="bullet1"/>
      </w:pPr>
      <w:r w:rsidRPr="006D2E41">
        <w:t>Rejected</w:t>
      </w:r>
    </w:p>
    <w:p w14:paraId="35C2941E" w14:textId="77777777" w:rsidR="00E63B5D" w:rsidRPr="006D2E41" w:rsidRDefault="00E63B5D" w:rsidP="006D2E41">
      <w:pPr>
        <w:pStyle w:val="bullet1"/>
      </w:pPr>
      <w:r w:rsidRPr="006D2E41">
        <w:t>Rescheduled</w:t>
      </w:r>
    </w:p>
    <w:p w14:paraId="04B91254" w14:textId="77777777" w:rsidR="00E63B5D" w:rsidRPr="006D2E41" w:rsidRDefault="00E63B5D" w:rsidP="006D2E41">
      <w:pPr>
        <w:pStyle w:val="bullet1"/>
      </w:pPr>
      <w:r w:rsidRPr="006D2E41">
        <w:t>Require ECR submission</w:t>
      </w:r>
    </w:p>
    <w:p w14:paraId="4B00C24F" w14:textId="77777777" w:rsidR="00E63B5D" w:rsidRPr="00254148" w:rsidRDefault="00E63B5D" w:rsidP="00254148">
      <w:pPr>
        <w:pStyle w:val="Body"/>
        <w:spacing w:before="240" w:after="120"/>
      </w:pPr>
      <w:r w:rsidRPr="00254148">
        <w:t xml:space="preserve">RFCs that are processed through the Organization Change Review Board (OCRB) are handled differently than other Verizon maintenance activities. The following list contains only high-level guidelines. Please reference the TMQM document </w:t>
      </w:r>
      <w:hyperlink r:id="rId20" w:tooltip="CHGM-00003 Facilities Operations Change Management Process Guide" w:history="1">
        <w:r w:rsidRPr="00254148">
          <w:rPr>
            <w:rStyle w:val="Hyperlink"/>
          </w:rPr>
          <w:t>CHGM-00003 Facilities Operations Change Management Process Guide</w:t>
        </w:r>
      </w:hyperlink>
      <w:r w:rsidRPr="00254148">
        <w:t xml:space="preserve"> for more detailed information regarding facilities changes.</w:t>
      </w:r>
    </w:p>
    <w:p w14:paraId="772B2777" w14:textId="77777777" w:rsidR="00E63B5D" w:rsidRPr="00585D91" w:rsidRDefault="00E63B5D" w:rsidP="00801E01">
      <w:pPr>
        <w:pStyle w:val="bullet1"/>
      </w:pPr>
      <w:r w:rsidRPr="00585D91">
        <w:t>Facility changes will be assessed for Risk and Impact based on the facilities risk matrix. Based on the results of the facility risk matrix anything other than routine scores will require presentation to the OCRB.</w:t>
      </w:r>
    </w:p>
    <w:p w14:paraId="4D95E71B" w14:textId="77777777" w:rsidR="00E63B5D" w:rsidRPr="00585D91" w:rsidRDefault="00E63B5D" w:rsidP="00801E01">
      <w:pPr>
        <w:pStyle w:val="bullet1"/>
      </w:pPr>
      <w:r w:rsidRPr="00585D91">
        <w:t>If a proposed change requires presentation to the OCRB, the OCRB will review the change and potentially adjust the score based on the concurring opinions of the OCRB.</w:t>
      </w:r>
    </w:p>
    <w:p w14:paraId="0ACFDFC9" w14:textId="77777777" w:rsidR="00E63B5D" w:rsidRPr="00585D91" w:rsidRDefault="00E63B5D" w:rsidP="00801E01">
      <w:pPr>
        <w:pStyle w:val="bullet1"/>
      </w:pPr>
      <w:r w:rsidRPr="00585D91">
        <w:t>If the change scores a critical rating on the facilities risk matrix and is approved by the OCRB, it will be raised through the Verizon Change Management toolset for CAB review and approval.</w:t>
      </w:r>
    </w:p>
    <w:p w14:paraId="63C8E7DA" w14:textId="77777777" w:rsidR="00E63B5D" w:rsidRPr="00585D91" w:rsidRDefault="00E63B5D" w:rsidP="00801E01">
      <w:pPr>
        <w:pStyle w:val="bullet1"/>
      </w:pPr>
      <w:r w:rsidRPr="00585D91">
        <w:t>Pending a Verizon CAB approval, Verizon will then raise the change in Maintenance Activity Scheduling and Reporting System (MASTARS) for Global Event Notification and Management Center (GENMC</w:t>
      </w:r>
      <w:r w:rsidRPr="00585D91">
        <w:rPr>
          <w:vertAlign w:val="superscript"/>
        </w:rPr>
        <w:footnoteReference w:id="3"/>
      </w:r>
      <w:r w:rsidRPr="00585D91">
        <w:t>) awareness and notification purposes only. This will occur if the CAB presents a direct impact to client operations and/or if there is a critical risk to continued normal operation as scored by the facilities risk matrix and validated by the OCRB.</w:t>
      </w:r>
    </w:p>
    <w:p w14:paraId="01A22F46" w14:textId="026B8434" w:rsidR="00801E01" w:rsidRPr="00585D91" w:rsidRDefault="00801E01" w:rsidP="00801E01">
      <w:pPr>
        <w:pStyle w:val="bullet1"/>
      </w:pPr>
      <w:r w:rsidRPr="00585D91">
        <w:t>Risk levels are documented in the Change Management Policy</w:t>
      </w:r>
      <w:r w:rsidR="00832F77">
        <w:t xml:space="preserve">, </w:t>
      </w:r>
      <w:r w:rsidR="004D641F">
        <w:t>Appendix C, Table C-1</w:t>
      </w:r>
      <w:r w:rsidRPr="00585D91">
        <w:t>, and are applicable for all OCRB-approved change submissions.</w:t>
      </w:r>
    </w:p>
    <w:p w14:paraId="731E6C63" w14:textId="4D4BA449" w:rsidR="00801E01" w:rsidRDefault="00801E01" w:rsidP="006D2E41">
      <w:pPr>
        <w:pStyle w:val="bullet1"/>
        <w:keepLines/>
        <w:widowControl w:val="0"/>
      </w:pPr>
      <w:r w:rsidRPr="00585D91">
        <w:lastRenderedPageBreak/>
        <w:t xml:space="preserve">Submission guidelines are documented in the Change Management Policy, </w:t>
      </w:r>
      <w:r w:rsidR="00E4005D">
        <w:t xml:space="preserve">Appendix C, Table C-1, </w:t>
      </w:r>
      <w:r w:rsidRPr="00585D91">
        <w:t>and are applicable for all OCRB approved change submissions.</w:t>
      </w:r>
      <w:r w:rsidRPr="00801E01">
        <w:t xml:space="preserve"> </w:t>
      </w:r>
    </w:p>
    <w:p w14:paraId="529B226B" w14:textId="0F8B4F28" w:rsidR="00E63B5D" w:rsidRDefault="00801E01" w:rsidP="00E63B5D">
      <w:pPr>
        <w:pStyle w:val="bullet1"/>
        <w:widowControl w:val="0"/>
      </w:pPr>
      <w:r w:rsidRPr="00801E01">
        <w:t>Advance notification guidelines are documented in Section</w:t>
      </w:r>
      <w:r w:rsidR="00E4005D">
        <w:t xml:space="preserve"> </w:t>
      </w:r>
      <w:r w:rsidR="00E4005D">
        <w:fldChar w:fldCharType="begin"/>
      </w:r>
      <w:r w:rsidR="00E4005D">
        <w:instrText xml:space="preserve"> REF _Ref434333090 \r \h </w:instrText>
      </w:r>
      <w:r w:rsidR="00E4005D">
        <w:fldChar w:fldCharType="separate"/>
      </w:r>
      <w:r w:rsidR="009E23B1">
        <w:t>2.5</w:t>
      </w:r>
      <w:r w:rsidR="00E4005D">
        <w:fldChar w:fldCharType="end"/>
      </w:r>
      <w:r w:rsidRPr="00801E01">
        <w:t>, and are applicable for all OCRB approved change submissions.</w:t>
      </w:r>
    </w:p>
    <w:p w14:paraId="7180084B" w14:textId="77777777" w:rsidR="006D2E41" w:rsidRDefault="006D2E41" w:rsidP="006D2E41">
      <w:pPr>
        <w:pStyle w:val="Body"/>
      </w:pPr>
    </w:p>
    <w:p w14:paraId="57CB0767" w14:textId="77777777" w:rsidR="006D2E41" w:rsidRDefault="006D2E41" w:rsidP="006D2E41">
      <w:pPr>
        <w:pStyle w:val="Body"/>
      </w:pPr>
    </w:p>
    <w:p w14:paraId="03A34DA7" w14:textId="77777777" w:rsidR="006D2E41" w:rsidRPr="00E63B5D" w:rsidRDefault="006D2E41" w:rsidP="006D2E41">
      <w:pPr>
        <w:pStyle w:val="Body"/>
      </w:pPr>
    </w:p>
    <w:p w14:paraId="2212A7E8" w14:textId="7BA1298F" w:rsidR="00E63B5D" w:rsidRDefault="00E63B5D" w:rsidP="006D2E41">
      <w:pPr>
        <w:pStyle w:val="appendixheader"/>
        <w:pageBreakBefore w:val="0"/>
      </w:pPr>
      <w:bookmarkStart w:id="135" w:name="_Toc479834822"/>
      <w:bookmarkStart w:id="136" w:name="_Toc479834835"/>
      <w:r w:rsidRPr="00CA4DF0">
        <w:t xml:space="preserve">Appendix </w:t>
      </w:r>
      <w:r>
        <w:fldChar w:fldCharType="begin"/>
      </w:r>
      <w:r>
        <w:instrText xml:space="preserve"> AUTONUM  \* ALPHABETIC \s " - " </w:instrText>
      </w:r>
      <w:r>
        <w:fldChar w:fldCharType="end"/>
      </w:r>
      <w:r>
        <w:t xml:space="preserve"> - Maintenance Window Guidelines</w:t>
      </w:r>
      <w:bookmarkEnd w:id="135"/>
      <w:bookmarkEnd w:id="136"/>
    </w:p>
    <w:p w14:paraId="07FB4F30" w14:textId="5058CDAD" w:rsidR="00E63B5D" w:rsidRPr="00D45D0D" w:rsidRDefault="00E63B5D" w:rsidP="00254148">
      <w:pPr>
        <w:pStyle w:val="Body"/>
      </w:pPr>
      <w:r w:rsidRPr="00D45D0D">
        <w:t xml:space="preserve">If these maintenance window guidelines cannot be met, CAB approval is required or </w:t>
      </w:r>
      <w:r w:rsidR="00601D35" w:rsidRPr="00D45D0D">
        <w:t>the</w:t>
      </w:r>
      <w:r w:rsidRPr="00D45D0D">
        <w:t xml:space="preserve"> EC</w:t>
      </w:r>
      <w:r w:rsidR="00601D35" w:rsidRPr="00D45D0D">
        <w:t>R</w:t>
      </w:r>
      <w:r w:rsidRPr="00D45D0D">
        <w:t xml:space="preserve"> process must be followed to gain </w:t>
      </w:r>
      <w:r w:rsidR="007551AA">
        <w:t>Cloud</w:t>
      </w:r>
      <w:r w:rsidRPr="00D45D0D">
        <w:t xml:space="preserve"> VP/Director approval.</w:t>
      </w:r>
    </w:p>
    <w:p w14:paraId="15368BB6" w14:textId="39D2AB16" w:rsidR="00E63B5D" w:rsidRPr="00D501E3" w:rsidRDefault="00E63B5D" w:rsidP="004671EA">
      <w:pPr>
        <w:pStyle w:val="TableTitleLine"/>
      </w:pPr>
      <w:bookmarkStart w:id="137" w:name="_Ref398037211"/>
      <w:bookmarkStart w:id="138" w:name="_Toc479834828"/>
      <w:r w:rsidRPr="00D501E3">
        <w:t>Table E-</w:t>
      </w:r>
      <w:fldSimple w:instr=" SEQ Table_D- \* ARABIC ">
        <w:r w:rsidR="009E23B1">
          <w:rPr>
            <w:noProof/>
          </w:rPr>
          <w:t>1</w:t>
        </w:r>
      </w:fldSimple>
      <w:bookmarkEnd w:id="137"/>
      <w:r w:rsidRPr="00D501E3">
        <w:t>: Maintenance Windows Guidelines</w:t>
      </w:r>
      <w:bookmarkEnd w:id="138"/>
    </w:p>
    <w:tbl>
      <w:tblPr>
        <w:tblStyle w:val="TableGrid1"/>
        <w:tblW w:w="1065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Look w:val="04A0" w:firstRow="1" w:lastRow="0" w:firstColumn="1" w:lastColumn="0" w:noHBand="0" w:noVBand="1"/>
      </w:tblPr>
      <w:tblGrid>
        <w:gridCol w:w="3978"/>
        <w:gridCol w:w="3690"/>
        <w:gridCol w:w="2988"/>
      </w:tblGrid>
      <w:tr w:rsidR="00E63B5D" w14:paraId="1DEC239E" w14:textId="77777777" w:rsidTr="00D87FB2">
        <w:trPr>
          <w:cantSplit/>
          <w:tblHeader/>
        </w:trPr>
        <w:tc>
          <w:tcPr>
            <w:tcW w:w="3978" w:type="dxa"/>
            <w:tcBorders>
              <w:bottom w:val="double" w:sz="4" w:space="0" w:color="auto"/>
            </w:tcBorders>
            <w:shd w:val="clear" w:color="auto" w:fill="D9D9D9" w:themeFill="background1" w:themeFillShade="D9"/>
            <w:tcMar>
              <w:top w:w="14" w:type="dxa"/>
              <w:bottom w:w="14" w:type="dxa"/>
            </w:tcMar>
          </w:tcPr>
          <w:p w14:paraId="25B1A8FD" w14:textId="77777777" w:rsidR="00E63B5D" w:rsidRPr="004671EA" w:rsidRDefault="00E63B5D" w:rsidP="004671EA">
            <w:pPr>
              <w:pStyle w:val="tableheading"/>
            </w:pPr>
            <w:r w:rsidRPr="004671EA">
              <w:t>Maintenance Type</w:t>
            </w:r>
          </w:p>
        </w:tc>
        <w:tc>
          <w:tcPr>
            <w:tcW w:w="6678" w:type="dxa"/>
            <w:gridSpan w:val="2"/>
            <w:tcBorders>
              <w:bottom w:val="double" w:sz="4" w:space="0" w:color="auto"/>
            </w:tcBorders>
            <w:shd w:val="clear" w:color="auto" w:fill="D9D9D9" w:themeFill="background1" w:themeFillShade="D9"/>
            <w:tcMar>
              <w:top w:w="14" w:type="dxa"/>
              <w:bottom w:w="14" w:type="dxa"/>
            </w:tcMar>
          </w:tcPr>
          <w:p w14:paraId="2BACC41C" w14:textId="77777777" w:rsidR="00E63B5D" w:rsidRPr="004671EA" w:rsidRDefault="00E63B5D" w:rsidP="004671EA">
            <w:pPr>
              <w:pStyle w:val="tableheading"/>
            </w:pPr>
            <w:r w:rsidRPr="004671EA">
              <w:t>Maintenance Time</w:t>
            </w:r>
          </w:p>
        </w:tc>
      </w:tr>
      <w:tr w:rsidR="00E63B5D" w14:paraId="25BA5E3F" w14:textId="77777777" w:rsidTr="00D87FB2">
        <w:trPr>
          <w:cantSplit/>
        </w:trPr>
        <w:tc>
          <w:tcPr>
            <w:tcW w:w="3978" w:type="dxa"/>
            <w:vMerge w:val="restart"/>
            <w:tcBorders>
              <w:top w:val="double" w:sz="4" w:space="0" w:color="auto"/>
            </w:tcBorders>
          </w:tcPr>
          <w:p w14:paraId="071F15C8" w14:textId="24442B45" w:rsidR="00E63B5D" w:rsidRPr="004671EA" w:rsidRDefault="00E63B5D" w:rsidP="004671EA">
            <w:pPr>
              <w:pStyle w:val="TableTextBold"/>
            </w:pPr>
            <w:r w:rsidRPr="004671EA">
              <w:t xml:space="preserve">Major </w:t>
            </w:r>
            <w:r w:rsidR="00D87FB2" w:rsidRPr="004671EA">
              <w:t>Infrastructure Maintenance Windows</w:t>
            </w:r>
          </w:p>
        </w:tc>
        <w:tc>
          <w:tcPr>
            <w:tcW w:w="3690" w:type="dxa"/>
            <w:tcBorders>
              <w:top w:val="double" w:sz="4" w:space="0" w:color="auto"/>
            </w:tcBorders>
          </w:tcPr>
          <w:p w14:paraId="4E9341AB" w14:textId="77777777" w:rsidR="00E63B5D" w:rsidRPr="004671EA" w:rsidRDefault="00E63B5D" w:rsidP="004671EA">
            <w:pPr>
              <w:pStyle w:val="TableText"/>
            </w:pPr>
            <w:r w:rsidRPr="004671EA">
              <w:t xml:space="preserve">Daily 00:00 – 06:00 </w:t>
            </w:r>
          </w:p>
        </w:tc>
        <w:tc>
          <w:tcPr>
            <w:tcW w:w="2988" w:type="dxa"/>
            <w:tcBorders>
              <w:top w:val="double" w:sz="4" w:space="0" w:color="auto"/>
            </w:tcBorders>
          </w:tcPr>
          <w:p w14:paraId="15B6ED4D" w14:textId="01A8F534" w:rsidR="00E63B5D" w:rsidRPr="004671EA" w:rsidRDefault="00E63B5D" w:rsidP="004671EA">
            <w:pPr>
              <w:pStyle w:val="TableText"/>
            </w:pPr>
            <w:r w:rsidRPr="004671EA">
              <w:t>Local Data Center Time</w:t>
            </w:r>
          </w:p>
        </w:tc>
      </w:tr>
      <w:tr w:rsidR="00E63B5D" w14:paraId="6095555E" w14:textId="77777777" w:rsidTr="00D87FB2">
        <w:trPr>
          <w:cantSplit/>
        </w:trPr>
        <w:tc>
          <w:tcPr>
            <w:tcW w:w="3978" w:type="dxa"/>
            <w:vMerge/>
          </w:tcPr>
          <w:p w14:paraId="79BE5500" w14:textId="77777777" w:rsidR="00E63B5D" w:rsidRPr="004671EA" w:rsidRDefault="00E63B5D" w:rsidP="004671EA">
            <w:pPr>
              <w:pStyle w:val="TableTextBold"/>
            </w:pPr>
          </w:p>
        </w:tc>
        <w:tc>
          <w:tcPr>
            <w:tcW w:w="6678" w:type="dxa"/>
            <w:gridSpan w:val="2"/>
          </w:tcPr>
          <w:p w14:paraId="15CFD118" w14:textId="77777777" w:rsidR="00E63B5D" w:rsidRPr="004671EA" w:rsidRDefault="00E63B5D" w:rsidP="004671EA">
            <w:pPr>
              <w:pStyle w:val="TableText"/>
            </w:pPr>
            <w:r w:rsidRPr="004671EA">
              <w:rPr>
                <w:b/>
              </w:rPr>
              <w:t>Note</w:t>
            </w:r>
            <w:r w:rsidRPr="004671EA">
              <w:t>:  Submit ECR if required outside of these windows.</w:t>
            </w:r>
          </w:p>
        </w:tc>
      </w:tr>
      <w:tr w:rsidR="00E63B5D" w14:paraId="45B0E51E" w14:textId="77777777" w:rsidTr="00D87FB2">
        <w:trPr>
          <w:cantSplit/>
        </w:trPr>
        <w:tc>
          <w:tcPr>
            <w:tcW w:w="3978" w:type="dxa"/>
            <w:vMerge w:val="restart"/>
          </w:tcPr>
          <w:p w14:paraId="5BF8D435" w14:textId="18B1188B" w:rsidR="00E63B5D" w:rsidRPr="004671EA" w:rsidRDefault="00E63B5D" w:rsidP="004671EA">
            <w:pPr>
              <w:pStyle w:val="TableTextBold"/>
            </w:pPr>
            <w:r w:rsidRPr="004671EA">
              <w:t xml:space="preserve">Shared </w:t>
            </w:r>
            <w:r w:rsidR="00D87FB2" w:rsidRPr="004671EA">
              <w:t>Network Maintenance Windows</w:t>
            </w:r>
          </w:p>
        </w:tc>
        <w:tc>
          <w:tcPr>
            <w:tcW w:w="3690" w:type="dxa"/>
          </w:tcPr>
          <w:p w14:paraId="73F1E605" w14:textId="77777777" w:rsidR="00E63B5D" w:rsidRPr="004671EA" w:rsidRDefault="00E63B5D" w:rsidP="004671EA">
            <w:pPr>
              <w:pStyle w:val="TableText"/>
            </w:pPr>
            <w:r w:rsidRPr="004671EA">
              <w:t xml:space="preserve">Daily between 23:00 – 07:00 ET (GMT-4) </w:t>
            </w:r>
          </w:p>
        </w:tc>
        <w:tc>
          <w:tcPr>
            <w:tcW w:w="2988" w:type="dxa"/>
          </w:tcPr>
          <w:p w14:paraId="2FA77143" w14:textId="49D36F2E" w:rsidR="00E63B5D" w:rsidRPr="004671EA" w:rsidRDefault="00E63B5D" w:rsidP="004671EA">
            <w:pPr>
              <w:pStyle w:val="TableText"/>
            </w:pPr>
            <w:r w:rsidRPr="004671EA">
              <w:t>North and South America</w:t>
            </w:r>
          </w:p>
        </w:tc>
      </w:tr>
      <w:tr w:rsidR="00E63B5D" w14:paraId="186B44D9" w14:textId="77777777" w:rsidTr="00D87FB2">
        <w:trPr>
          <w:cantSplit/>
        </w:trPr>
        <w:tc>
          <w:tcPr>
            <w:tcW w:w="3978" w:type="dxa"/>
            <w:vMerge/>
          </w:tcPr>
          <w:p w14:paraId="2E527835" w14:textId="77777777" w:rsidR="00E63B5D" w:rsidRPr="004671EA" w:rsidRDefault="00E63B5D" w:rsidP="004671EA">
            <w:pPr>
              <w:pStyle w:val="TableTextBold"/>
            </w:pPr>
          </w:p>
        </w:tc>
        <w:tc>
          <w:tcPr>
            <w:tcW w:w="3690" w:type="dxa"/>
          </w:tcPr>
          <w:p w14:paraId="2CDA4799" w14:textId="2458E72A" w:rsidR="00E63B5D" w:rsidRPr="004671EA" w:rsidRDefault="00E63B5D" w:rsidP="004671EA">
            <w:pPr>
              <w:pStyle w:val="TableText"/>
              <w:rPr>
                <w:highlight w:val="lightGray"/>
              </w:rPr>
            </w:pPr>
            <w:r w:rsidRPr="004671EA">
              <w:t>Daily be</w:t>
            </w:r>
            <w:r w:rsidR="004671EA" w:rsidRPr="004671EA">
              <w:t xml:space="preserve">tween 16:00 – 00:00 ET (GMT-4) </w:t>
            </w:r>
          </w:p>
        </w:tc>
        <w:tc>
          <w:tcPr>
            <w:tcW w:w="2988" w:type="dxa"/>
          </w:tcPr>
          <w:p w14:paraId="4CF970DA" w14:textId="77777777" w:rsidR="00E63B5D" w:rsidRPr="004671EA" w:rsidRDefault="00E63B5D" w:rsidP="004671EA">
            <w:pPr>
              <w:pStyle w:val="TableText"/>
            </w:pPr>
            <w:r w:rsidRPr="004671EA">
              <w:t>EU Shared managed in the US</w:t>
            </w:r>
          </w:p>
        </w:tc>
      </w:tr>
      <w:tr w:rsidR="00E63B5D" w14:paraId="34F5CFBF" w14:textId="77777777" w:rsidTr="00D87FB2">
        <w:trPr>
          <w:cantSplit/>
        </w:trPr>
        <w:tc>
          <w:tcPr>
            <w:tcW w:w="3978" w:type="dxa"/>
            <w:vMerge/>
          </w:tcPr>
          <w:p w14:paraId="663CF0A7" w14:textId="77777777" w:rsidR="00E63B5D" w:rsidRPr="004671EA" w:rsidRDefault="00E63B5D" w:rsidP="004671EA">
            <w:pPr>
              <w:pStyle w:val="TableTextBold"/>
            </w:pPr>
          </w:p>
        </w:tc>
        <w:tc>
          <w:tcPr>
            <w:tcW w:w="3690" w:type="dxa"/>
          </w:tcPr>
          <w:p w14:paraId="4AE91CDF" w14:textId="3A2FF3A8" w:rsidR="00E63B5D" w:rsidRPr="004671EA" w:rsidRDefault="00E63B5D" w:rsidP="004671EA">
            <w:pPr>
              <w:pStyle w:val="TableText"/>
              <w:rPr>
                <w:highlight w:val="lightGray"/>
              </w:rPr>
            </w:pPr>
            <w:r w:rsidRPr="004671EA">
              <w:t>Daily between 22:00 – 06:00 CET (GMT+</w:t>
            </w:r>
            <w:r w:rsidR="0017260B" w:rsidRPr="004671EA">
              <w:t>1</w:t>
            </w:r>
            <w:r w:rsidRPr="004671EA">
              <w:t xml:space="preserve">) </w:t>
            </w:r>
          </w:p>
        </w:tc>
        <w:tc>
          <w:tcPr>
            <w:tcW w:w="2988" w:type="dxa"/>
          </w:tcPr>
          <w:p w14:paraId="2662BCE8" w14:textId="61FA2AC1" w:rsidR="00E63B5D" w:rsidRPr="004671EA" w:rsidRDefault="00E63B5D" w:rsidP="004671EA">
            <w:pPr>
              <w:pStyle w:val="TableText"/>
            </w:pPr>
            <w:r w:rsidRPr="004671EA">
              <w:t>EU Shared managed in the EU</w:t>
            </w:r>
          </w:p>
        </w:tc>
      </w:tr>
      <w:tr w:rsidR="00E63B5D" w14:paraId="6C82C91E" w14:textId="77777777" w:rsidTr="00D87FB2">
        <w:trPr>
          <w:cantSplit/>
        </w:trPr>
        <w:tc>
          <w:tcPr>
            <w:tcW w:w="3978" w:type="dxa"/>
            <w:vMerge/>
          </w:tcPr>
          <w:p w14:paraId="552FA675" w14:textId="77777777" w:rsidR="00E63B5D" w:rsidRPr="004671EA" w:rsidRDefault="00E63B5D" w:rsidP="004671EA">
            <w:pPr>
              <w:pStyle w:val="TableTextBold"/>
            </w:pPr>
          </w:p>
        </w:tc>
        <w:tc>
          <w:tcPr>
            <w:tcW w:w="3690" w:type="dxa"/>
          </w:tcPr>
          <w:p w14:paraId="2011A8B4" w14:textId="77777777" w:rsidR="00E63B5D" w:rsidRPr="004671EA" w:rsidRDefault="00E63B5D" w:rsidP="004671EA">
            <w:pPr>
              <w:pStyle w:val="TableText"/>
            </w:pPr>
            <w:r w:rsidRPr="004671EA">
              <w:t>Daily between 22:00 – 04:00 JST (GMT+9)</w:t>
            </w:r>
          </w:p>
        </w:tc>
        <w:tc>
          <w:tcPr>
            <w:tcW w:w="2988" w:type="dxa"/>
          </w:tcPr>
          <w:p w14:paraId="6081BED5" w14:textId="77777777" w:rsidR="00E63B5D" w:rsidRPr="004671EA" w:rsidRDefault="00E63B5D" w:rsidP="004671EA">
            <w:pPr>
              <w:pStyle w:val="TableText"/>
            </w:pPr>
            <w:r w:rsidRPr="004671EA">
              <w:t xml:space="preserve">APAC </w:t>
            </w:r>
          </w:p>
        </w:tc>
      </w:tr>
      <w:tr w:rsidR="00E63B5D" w14:paraId="6653EDD5" w14:textId="77777777" w:rsidTr="00D87FB2">
        <w:trPr>
          <w:cantSplit/>
        </w:trPr>
        <w:tc>
          <w:tcPr>
            <w:tcW w:w="3978" w:type="dxa"/>
            <w:vMerge/>
          </w:tcPr>
          <w:p w14:paraId="706A78A2" w14:textId="77777777" w:rsidR="00E63B5D" w:rsidRPr="004671EA" w:rsidRDefault="00E63B5D" w:rsidP="004671EA">
            <w:pPr>
              <w:pStyle w:val="TableTextBold"/>
            </w:pPr>
          </w:p>
        </w:tc>
        <w:tc>
          <w:tcPr>
            <w:tcW w:w="6678" w:type="dxa"/>
            <w:gridSpan w:val="2"/>
          </w:tcPr>
          <w:p w14:paraId="3FA2DF0E" w14:textId="77777777" w:rsidR="00E63B5D" w:rsidRPr="004671EA" w:rsidRDefault="00E63B5D" w:rsidP="004671EA">
            <w:pPr>
              <w:pStyle w:val="TableText"/>
            </w:pPr>
            <w:r w:rsidRPr="004671EA">
              <w:rPr>
                <w:b/>
              </w:rPr>
              <w:t>Note</w:t>
            </w:r>
            <w:r w:rsidRPr="004671EA">
              <w:t>:  Submit ECR if required outside of these windows.</w:t>
            </w:r>
          </w:p>
        </w:tc>
      </w:tr>
      <w:tr w:rsidR="00E63B5D" w14:paraId="58175B54" w14:textId="77777777" w:rsidTr="00D87FB2">
        <w:trPr>
          <w:cantSplit/>
        </w:trPr>
        <w:tc>
          <w:tcPr>
            <w:tcW w:w="3978" w:type="dxa"/>
          </w:tcPr>
          <w:p w14:paraId="3CD7E4BD" w14:textId="0FB3D4F4" w:rsidR="00E63B5D" w:rsidRPr="004671EA" w:rsidRDefault="00E63B5D" w:rsidP="004671EA">
            <w:pPr>
              <w:pStyle w:val="TableTextBold"/>
            </w:pPr>
            <w:r w:rsidRPr="004671EA">
              <w:t xml:space="preserve">Device </w:t>
            </w:r>
            <w:r w:rsidR="00D87FB2" w:rsidRPr="004671EA">
              <w:t>Maintenance Windows</w:t>
            </w:r>
          </w:p>
        </w:tc>
        <w:tc>
          <w:tcPr>
            <w:tcW w:w="6678" w:type="dxa"/>
            <w:gridSpan w:val="2"/>
          </w:tcPr>
          <w:p w14:paraId="416EF0C4" w14:textId="77777777" w:rsidR="00E63B5D" w:rsidRPr="004671EA" w:rsidRDefault="00E63B5D" w:rsidP="004671EA">
            <w:pPr>
              <w:pStyle w:val="TableText"/>
            </w:pPr>
            <w:r w:rsidRPr="004671EA">
              <w:t>All dedicated changes will be scheduled in the customer-designated maintenance window (best effort or upon Client Advocate approval.)</w:t>
            </w:r>
          </w:p>
        </w:tc>
      </w:tr>
    </w:tbl>
    <w:p w14:paraId="290D3B1A" w14:textId="77777777" w:rsidR="00E63B5D" w:rsidRDefault="00E63B5D" w:rsidP="00E63B5D">
      <w:pPr>
        <w:pStyle w:val="Body"/>
      </w:pPr>
    </w:p>
    <w:p w14:paraId="202AF5BA" w14:textId="77777777" w:rsidR="006D2E41" w:rsidRPr="00E63B5D" w:rsidRDefault="006D2E41" w:rsidP="00E63B5D">
      <w:pPr>
        <w:pStyle w:val="Body"/>
      </w:pPr>
    </w:p>
    <w:p w14:paraId="24D701D8" w14:textId="77777777" w:rsidR="00C562E4" w:rsidRDefault="00C562E4" w:rsidP="00C562E4">
      <w:pPr>
        <w:pStyle w:val="appendixheader"/>
      </w:pPr>
      <w:bookmarkStart w:id="139" w:name="_Toc479834823"/>
      <w:bookmarkStart w:id="140" w:name="_Toc479834836"/>
      <w:r w:rsidRPr="00CA4DF0">
        <w:lastRenderedPageBreak/>
        <w:t xml:space="preserve">Appendix </w:t>
      </w:r>
      <w:r>
        <w:fldChar w:fldCharType="begin"/>
      </w:r>
      <w:r>
        <w:instrText xml:space="preserve"> AUTONUM  \* ALPHABETIC \s " - " </w:instrText>
      </w:r>
      <w:r>
        <w:fldChar w:fldCharType="end"/>
      </w:r>
      <w:r>
        <w:t xml:space="preserve"> - References</w:t>
      </w:r>
      <w:bookmarkEnd w:id="139"/>
      <w:bookmarkEnd w:id="140"/>
    </w:p>
    <w:p w14:paraId="24D701D9" w14:textId="7888BE40" w:rsidR="00A439BC" w:rsidRPr="004671EA" w:rsidRDefault="00B1000A" w:rsidP="004671EA">
      <w:pPr>
        <w:pStyle w:val="TableTitleLine"/>
      </w:pPr>
      <w:bookmarkStart w:id="141" w:name="_Toc479834829"/>
      <w:r w:rsidRPr="004671EA">
        <w:t xml:space="preserve">Table </w:t>
      </w:r>
      <w:r w:rsidR="00E63B5D" w:rsidRPr="004671EA">
        <w:t>F</w:t>
      </w:r>
      <w:r w:rsidRPr="004671EA">
        <w:noBreakHyphen/>
      </w:r>
      <w:r w:rsidR="00EB3985" w:rsidRPr="004671EA">
        <w:t>1</w:t>
      </w:r>
      <w:r w:rsidRPr="004671EA">
        <w:t xml:space="preserve">: </w:t>
      </w:r>
      <w:r w:rsidR="00A439BC" w:rsidRPr="004671EA">
        <w:t>References</w:t>
      </w:r>
      <w:bookmarkEnd w:id="141"/>
    </w:p>
    <w:tbl>
      <w:tblPr>
        <w:tblW w:w="1077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2434"/>
        <w:gridCol w:w="8338"/>
      </w:tblGrid>
      <w:tr w:rsidR="008B4FE1" w:rsidRPr="008B4FE1" w14:paraId="24D701DC" w14:textId="77777777" w:rsidTr="00D87FB2">
        <w:trPr>
          <w:cantSplit/>
          <w:tblHeader/>
        </w:trPr>
        <w:tc>
          <w:tcPr>
            <w:tcW w:w="2434" w:type="dxa"/>
            <w:tcBorders>
              <w:bottom w:val="double" w:sz="4" w:space="0" w:color="auto"/>
            </w:tcBorders>
            <w:shd w:val="clear" w:color="auto" w:fill="E6E6E6"/>
            <w:tcMar>
              <w:top w:w="14" w:type="dxa"/>
              <w:bottom w:w="14" w:type="dxa"/>
            </w:tcMar>
            <w:vAlign w:val="center"/>
          </w:tcPr>
          <w:p w14:paraId="24D701DA" w14:textId="77777777" w:rsidR="008B4FE1" w:rsidRPr="008B4FE1" w:rsidRDefault="008B4FE1" w:rsidP="008B4FE1">
            <w:pPr>
              <w:pStyle w:val="tableheading"/>
            </w:pPr>
            <w:r w:rsidRPr="008B4FE1">
              <w:t>Document Number</w:t>
            </w:r>
          </w:p>
        </w:tc>
        <w:tc>
          <w:tcPr>
            <w:tcW w:w="8338" w:type="dxa"/>
            <w:tcBorders>
              <w:bottom w:val="double" w:sz="4" w:space="0" w:color="auto"/>
            </w:tcBorders>
            <w:shd w:val="clear" w:color="auto" w:fill="E6E6E6"/>
            <w:tcMar>
              <w:top w:w="14" w:type="dxa"/>
              <w:bottom w:w="14" w:type="dxa"/>
            </w:tcMar>
            <w:vAlign w:val="center"/>
          </w:tcPr>
          <w:p w14:paraId="24D701DB" w14:textId="77777777" w:rsidR="008B4FE1" w:rsidRPr="008B4FE1" w:rsidRDefault="008B4FE1" w:rsidP="008B4FE1">
            <w:pPr>
              <w:pStyle w:val="tableheading"/>
            </w:pPr>
            <w:r w:rsidRPr="008B4FE1">
              <w:t>Document Title</w:t>
            </w:r>
          </w:p>
        </w:tc>
      </w:tr>
      <w:tr w:rsidR="00D501E3" w:rsidRPr="008B4FE1" w14:paraId="0FE75E84" w14:textId="77777777" w:rsidTr="00D87F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434" w:type="dxa"/>
            <w:tcBorders>
              <w:top w:val="single" w:sz="4" w:space="0" w:color="auto"/>
              <w:left w:val="single" w:sz="4" w:space="0" w:color="auto"/>
              <w:bottom w:val="single" w:sz="4" w:space="0" w:color="auto"/>
              <w:right w:val="single" w:sz="4" w:space="0" w:color="auto"/>
            </w:tcBorders>
          </w:tcPr>
          <w:p w14:paraId="17DEE304" w14:textId="185A0621" w:rsidR="00D501E3" w:rsidRPr="008B4FE1" w:rsidRDefault="00D501E3" w:rsidP="008B4FE1">
            <w:pPr>
              <w:pStyle w:val="TableTextBold"/>
            </w:pPr>
            <w:r w:rsidRPr="00D501E3">
              <w:t>CHGM-00003</w:t>
            </w:r>
          </w:p>
        </w:tc>
        <w:tc>
          <w:tcPr>
            <w:tcW w:w="8338" w:type="dxa"/>
            <w:tcBorders>
              <w:top w:val="single" w:sz="4" w:space="0" w:color="auto"/>
              <w:left w:val="nil"/>
              <w:bottom w:val="single" w:sz="4" w:space="0" w:color="auto"/>
              <w:right w:val="single" w:sz="4" w:space="0" w:color="auto"/>
            </w:tcBorders>
            <w:noWrap/>
          </w:tcPr>
          <w:p w14:paraId="5CB7BD55" w14:textId="3A0C70B2" w:rsidR="00D501E3" w:rsidRPr="00927960" w:rsidRDefault="00B06D32" w:rsidP="00D87FB2">
            <w:pPr>
              <w:pStyle w:val="TableText"/>
            </w:pPr>
            <w:hyperlink r:id="rId21" w:history="1">
              <w:r w:rsidR="00D87FB2" w:rsidRPr="00D87FB2">
                <w:rPr>
                  <w:rStyle w:val="Hyperlink"/>
                </w:rPr>
                <w:t>TQM Facilities Operations Change Management Process Overview</w:t>
              </w:r>
            </w:hyperlink>
          </w:p>
        </w:tc>
      </w:tr>
      <w:tr w:rsidR="00801E01" w:rsidRPr="008B4FE1" w14:paraId="0226018B" w14:textId="77777777" w:rsidTr="00D87F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434" w:type="dxa"/>
            <w:tcBorders>
              <w:top w:val="single" w:sz="4" w:space="0" w:color="auto"/>
              <w:left w:val="single" w:sz="4" w:space="0" w:color="auto"/>
              <w:bottom w:val="single" w:sz="4" w:space="0" w:color="auto"/>
              <w:right w:val="single" w:sz="4" w:space="0" w:color="auto"/>
            </w:tcBorders>
          </w:tcPr>
          <w:p w14:paraId="7D690423" w14:textId="77777777" w:rsidR="00801E01" w:rsidRPr="008B4FE1" w:rsidRDefault="00801E01" w:rsidP="008B4FE1">
            <w:pPr>
              <w:pStyle w:val="TableTextBold"/>
            </w:pPr>
            <w:r w:rsidRPr="008B4FE1">
              <w:t>CPI-810</w:t>
            </w:r>
          </w:p>
        </w:tc>
        <w:tc>
          <w:tcPr>
            <w:tcW w:w="8338" w:type="dxa"/>
            <w:tcBorders>
              <w:top w:val="single" w:sz="4" w:space="0" w:color="auto"/>
              <w:left w:val="nil"/>
              <w:bottom w:val="single" w:sz="4" w:space="0" w:color="auto"/>
              <w:right w:val="single" w:sz="4" w:space="0" w:color="auto"/>
            </w:tcBorders>
            <w:noWrap/>
          </w:tcPr>
          <w:p w14:paraId="40D09EC3" w14:textId="77777777" w:rsidR="00801E01" w:rsidRDefault="00801E01" w:rsidP="008B4FE1">
            <w:pPr>
              <w:pStyle w:val="TableText"/>
            </w:pPr>
            <w:r w:rsidRPr="00927960">
              <w:t xml:space="preserve">Verizon Information Security Corporate Policy – Instruction </w:t>
            </w:r>
          </w:p>
          <w:p w14:paraId="1E6775FC" w14:textId="77777777" w:rsidR="00801E01" w:rsidRPr="008B4FE1" w:rsidRDefault="00B06D32" w:rsidP="008B4FE1">
            <w:pPr>
              <w:pStyle w:val="TableText"/>
            </w:pPr>
            <w:hyperlink r:id="rId22" w:history="1">
              <w:r w:rsidR="00801E01" w:rsidRPr="00B5471A">
                <w:rPr>
                  <w:rStyle w:val="Hyperlink"/>
                </w:rPr>
                <w:t>https://vzweb2.verizon.com/learn-about-security-policies-cpi-810</w:t>
              </w:r>
            </w:hyperlink>
            <w:r w:rsidR="00801E01">
              <w:t xml:space="preserve"> </w:t>
            </w:r>
          </w:p>
        </w:tc>
      </w:tr>
      <w:tr w:rsidR="00801E01" w:rsidRPr="008B4FE1" w14:paraId="091B29E6" w14:textId="77777777" w:rsidTr="00D87F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434" w:type="dxa"/>
            <w:tcBorders>
              <w:top w:val="single" w:sz="4" w:space="0" w:color="auto"/>
              <w:left w:val="single" w:sz="4" w:space="0" w:color="auto"/>
              <w:bottom w:val="single" w:sz="4" w:space="0" w:color="auto"/>
              <w:right w:val="single" w:sz="4" w:space="0" w:color="auto"/>
            </w:tcBorders>
          </w:tcPr>
          <w:p w14:paraId="0715DF6E" w14:textId="77777777" w:rsidR="00801E01" w:rsidRPr="008B4FE1" w:rsidRDefault="00801E01" w:rsidP="00CA43CD">
            <w:pPr>
              <w:pStyle w:val="TableTextBold"/>
            </w:pPr>
            <w:r>
              <w:t>CPI-810</w:t>
            </w:r>
          </w:p>
        </w:tc>
        <w:tc>
          <w:tcPr>
            <w:tcW w:w="8338" w:type="dxa"/>
            <w:tcBorders>
              <w:top w:val="single" w:sz="4" w:space="0" w:color="auto"/>
              <w:left w:val="nil"/>
              <w:bottom w:val="single" w:sz="4" w:space="0" w:color="auto"/>
              <w:right w:val="single" w:sz="4" w:space="0" w:color="auto"/>
            </w:tcBorders>
            <w:noWrap/>
          </w:tcPr>
          <w:p w14:paraId="6D293FB3" w14:textId="77777777" w:rsidR="00801E01" w:rsidRDefault="00801E01" w:rsidP="00CA43CD">
            <w:pPr>
              <w:pStyle w:val="TableText"/>
            </w:pPr>
            <w:r>
              <w:t>5.0 Operations Management</w:t>
            </w:r>
          </w:p>
          <w:p w14:paraId="627DA476" w14:textId="77777777" w:rsidR="00801E01" w:rsidRPr="00927960" w:rsidRDefault="00B06D32" w:rsidP="00CA43CD">
            <w:pPr>
              <w:pStyle w:val="TableText"/>
            </w:pPr>
            <w:hyperlink r:id="rId23" w:history="1">
              <w:r w:rsidR="00801E01" w:rsidRPr="00B5471A">
                <w:rPr>
                  <w:rStyle w:val="Hyperlink"/>
                </w:rPr>
                <w:t>https://vzweb2.verizon.com/sites/wireline/files/media/Operations%20Management.pdf</w:t>
              </w:r>
            </w:hyperlink>
            <w:r w:rsidR="00801E01">
              <w:t xml:space="preserve"> </w:t>
            </w:r>
          </w:p>
        </w:tc>
      </w:tr>
      <w:tr w:rsidR="00801E01" w:rsidRPr="008B4FE1" w14:paraId="6FBA8247" w14:textId="77777777" w:rsidTr="00D87F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434" w:type="dxa"/>
            <w:tcBorders>
              <w:top w:val="single" w:sz="4" w:space="0" w:color="auto"/>
              <w:left w:val="single" w:sz="4" w:space="0" w:color="auto"/>
              <w:bottom w:val="single" w:sz="4" w:space="0" w:color="auto"/>
              <w:right w:val="single" w:sz="4" w:space="0" w:color="auto"/>
            </w:tcBorders>
          </w:tcPr>
          <w:p w14:paraId="722306A9" w14:textId="77777777" w:rsidR="00801E01" w:rsidRPr="008B4FE1" w:rsidRDefault="00801E01" w:rsidP="00CA43CD">
            <w:pPr>
              <w:pStyle w:val="TableTextBold"/>
            </w:pPr>
            <w:r w:rsidRPr="008B4FE1">
              <w:t>CPS-130</w:t>
            </w:r>
          </w:p>
        </w:tc>
        <w:tc>
          <w:tcPr>
            <w:tcW w:w="8338" w:type="dxa"/>
            <w:tcBorders>
              <w:top w:val="single" w:sz="4" w:space="0" w:color="auto"/>
              <w:left w:val="nil"/>
              <w:bottom w:val="single" w:sz="4" w:space="0" w:color="auto"/>
              <w:right w:val="single" w:sz="4" w:space="0" w:color="auto"/>
            </w:tcBorders>
            <w:noWrap/>
          </w:tcPr>
          <w:p w14:paraId="1BC856E6" w14:textId="70730BA5" w:rsidR="00801E01" w:rsidRPr="008B4FE1" w:rsidRDefault="00B06D32" w:rsidP="00D87FB2">
            <w:pPr>
              <w:pStyle w:val="TableText"/>
            </w:pPr>
            <w:hyperlink r:id="rId24" w:history="1">
              <w:r w:rsidR="00801E01" w:rsidRPr="00D87FB2">
                <w:rPr>
                  <w:rStyle w:val="Hyperlink"/>
                </w:rPr>
                <w:t>Verizon’s Records Management</w:t>
              </w:r>
            </w:hyperlink>
          </w:p>
        </w:tc>
      </w:tr>
      <w:tr w:rsidR="00801E01" w:rsidRPr="008B4FE1" w14:paraId="64C83378" w14:textId="77777777" w:rsidTr="00D87F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434" w:type="dxa"/>
            <w:tcBorders>
              <w:top w:val="single" w:sz="4" w:space="0" w:color="auto"/>
              <w:left w:val="single" w:sz="4" w:space="0" w:color="auto"/>
              <w:bottom w:val="single" w:sz="4" w:space="0" w:color="auto"/>
              <w:right w:val="single" w:sz="4" w:space="0" w:color="auto"/>
            </w:tcBorders>
          </w:tcPr>
          <w:p w14:paraId="6124DDFE" w14:textId="77777777" w:rsidR="00801E01" w:rsidRPr="008B4FE1" w:rsidRDefault="00801E01" w:rsidP="00AD46B5">
            <w:pPr>
              <w:pStyle w:val="TableTextBold"/>
            </w:pPr>
            <w:r>
              <w:rPr>
                <w:lang w:val="en-US"/>
              </w:rPr>
              <w:t>CPS</w:t>
            </w:r>
            <w:r w:rsidRPr="00A94B8D">
              <w:rPr>
                <w:lang w:val="en-US"/>
              </w:rPr>
              <w:t>-303</w:t>
            </w:r>
          </w:p>
        </w:tc>
        <w:tc>
          <w:tcPr>
            <w:tcW w:w="8338" w:type="dxa"/>
            <w:tcBorders>
              <w:top w:val="single" w:sz="4" w:space="0" w:color="auto"/>
              <w:left w:val="nil"/>
              <w:bottom w:val="single" w:sz="4" w:space="0" w:color="auto"/>
              <w:right w:val="single" w:sz="4" w:space="0" w:color="auto"/>
            </w:tcBorders>
            <w:noWrap/>
          </w:tcPr>
          <w:p w14:paraId="6FEFFCF5" w14:textId="3CDEEB3F" w:rsidR="00801E01" w:rsidRPr="008B4FE1" w:rsidRDefault="00B06D32" w:rsidP="00D87FB2">
            <w:pPr>
              <w:pStyle w:val="TableText"/>
            </w:pPr>
            <w:hyperlink r:id="rId25" w:history="1">
              <w:r w:rsidR="00801E01" w:rsidRPr="00D87FB2">
                <w:rPr>
                  <w:rStyle w:val="Hyperlink"/>
                </w:rPr>
                <w:t>Verizon Protection of Customer and Employee Information</w:t>
              </w:r>
            </w:hyperlink>
          </w:p>
        </w:tc>
      </w:tr>
      <w:tr w:rsidR="00801E01" w:rsidRPr="008B4FE1" w14:paraId="075924AF" w14:textId="77777777" w:rsidTr="00D87F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434" w:type="dxa"/>
            <w:tcBorders>
              <w:top w:val="single" w:sz="4" w:space="0" w:color="auto"/>
              <w:left w:val="single" w:sz="4" w:space="0" w:color="auto"/>
              <w:bottom w:val="single" w:sz="4" w:space="0" w:color="auto"/>
              <w:right w:val="single" w:sz="4" w:space="0" w:color="auto"/>
            </w:tcBorders>
          </w:tcPr>
          <w:p w14:paraId="6F6B7528" w14:textId="77777777" w:rsidR="00801E01" w:rsidRPr="008B4FE1" w:rsidRDefault="00801E01" w:rsidP="008B4FE1">
            <w:pPr>
              <w:pStyle w:val="TableTextBold"/>
            </w:pPr>
            <w:r w:rsidRPr="008B4FE1">
              <w:t>CPS-810</w:t>
            </w:r>
          </w:p>
        </w:tc>
        <w:tc>
          <w:tcPr>
            <w:tcW w:w="8338" w:type="dxa"/>
            <w:tcBorders>
              <w:top w:val="single" w:sz="4" w:space="0" w:color="auto"/>
              <w:left w:val="nil"/>
              <w:bottom w:val="single" w:sz="4" w:space="0" w:color="auto"/>
              <w:right w:val="single" w:sz="4" w:space="0" w:color="auto"/>
            </w:tcBorders>
            <w:noWrap/>
          </w:tcPr>
          <w:p w14:paraId="5CF392F2" w14:textId="5D9F5CE9" w:rsidR="00801E01" w:rsidRPr="008B4FE1" w:rsidRDefault="00B06D32" w:rsidP="00D87FB2">
            <w:pPr>
              <w:pStyle w:val="TableText"/>
            </w:pPr>
            <w:hyperlink r:id="rId26" w:history="1">
              <w:r w:rsidR="00801E01" w:rsidRPr="00D87FB2">
                <w:rPr>
                  <w:rStyle w:val="Hyperlink"/>
                </w:rPr>
                <w:t>Verizon Information Security Corporate Policy Statement</w:t>
              </w:r>
            </w:hyperlink>
          </w:p>
        </w:tc>
      </w:tr>
      <w:tr w:rsidR="00801E01" w:rsidRPr="008B4FE1" w14:paraId="5FFA0323" w14:textId="77777777" w:rsidTr="00D87F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434" w:type="dxa"/>
            <w:tcBorders>
              <w:top w:val="single" w:sz="4" w:space="0" w:color="auto"/>
              <w:left w:val="single" w:sz="4" w:space="0" w:color="auto"/>
              <w:bottom w:val="single" w:sz="4" w:space="0" w:color="auto"/>
              <w:right w:val="single" w:sz="4" w:space="0" w:color="auto"/>
            </w:tcBorders>
          </w:tcPr>
          <w:p w14:paraId="01E10E17" w14:textId="77777777" w:rsidR="00801E01" w:rsidRPr="008B4FE1" w:rsidRDefault="00801E01" w:rsidP="00CA43CD">
            <w:pPr>
              <w:pStyle w:val="TableTextBold"/>
            </w:pPr>
            <w:r w:rsidRPr="005110B8">
              <w:rPr>
                <w:lang w:val="en-US"/>
              </w:rPr>
              <w:t>SECM-00</w:t>
            </w:r>
            <w:r>
              <w:rPr>
                <w:lang w:val="en-US"/>
              </w:rPr>
              <w:t>089</w:t>
            </w:r>
          </w:p>
        </w:tc>
        <w:tc>
          <w:tcPr>
            <w:tcW w:w="8338" w:type="dxa"/>
            <w:tcBorders>
              <w:top w:val="single" w:sz="4" w:space="0" w:color="auto"/>
              <w:left w:val="nil"/>
              <w:bottom w:val="single" w:sz="4" w:space="0" w:color="auto"/>
              <w:right w:val="single" w:sz="4" w:space="0" w:color="auto"/>
            </w:tcBorders>
            <w:noWrap/>
          </w:tcPr>
          <w:p w14:paraId="6AD3F20E" w14:textId="22EE84C6" w:rsidR="00801E01" w:rsidRPr="008B4FE1" w:rsidRDefault="00B06D32" w:rsidP="00D87FB2">
            <w:pPr>
              <w:pStyle w:val="TableText"/>
            </w:pPr>
            <w:hyperlink r:id="rId27" w:history="1">
              <w:r w:rsidR="00D87FB2" w:rsidRPr="00D87FB2">
                <w:rPr>
                  <w:rStyle w:val="Hyperlink"/>
                </w:rPr>
                <w:t>Policy Management Process</w:t>
              </w:r>
            </w:hyperlink>
          </w:p>
        </w:tc>
      </w:tr>
      <w:tr w:rsidR="00801E01" w:rsidRPr="008B4FE1" w14:paraId="070E6595" w14:textId="77777777" w:rsidTr="00D87F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cantSplit/>
          <w:trHeight w:val="20"/>
        </w:trPr>
        <w:tc>
          <w:tcPr>
            <w:tcW w:w="2434" w:type="dxa"/>
            <w:tcBorders>
              <w:top w:val="single" w:sz="4" w:space="0" w:color="auto"/>
              <w:left w:val="single" w:sz="4" w:space="0" w:color="auto"/>
              <w:bottom w:val="single" w:sz="4" w:space="0" w:color="auto"/>
              <w:right w:val="single" w:sz="4" w:space="0" w:color="auto"/>
            </w:tcBorders>
          </w:tcPr>
          <w:p w14:paraId="15573FE4" w14:textId="77777777" w:rsidR="00801E01" w:rsidRPr="008B4FE1" w:rsidRDefault="00801E01" w:rsidP="008B4FE1">
            <w:pPr>
              <w:pStyle w:val="TableTextBold"/>
            </w:pPr>
            <w:r w:rsidRPr="00A94B8D">
              <w:rPr>
                <w:lang w:val="en-US"/>
              </w:rPr>
              <w:t>Verizon Code of Conduct</w:t>
            </w:r>
          </w:p>
        </w:tc>
        <w:tc>
          <w:tcPr>
            <w:tcW w:w="8338" w:type="dxa"/>
            <w:tcBorders>
              <w:top w:val="single" w:sz="4" w:space="0" w:color="auto"/>
              <w:left w:val="nil"/>
              <w:bottom w:val="single" w:sz="4" w:space="0" w:color="auto"/>
              <w:right w:val="single" w:sz="4" w:space="0" w:color="auto"/>
            </w:tcBorders>
            <w:noWrap/>
          </w:tcPr>
          <w:p w14:paraId="1E4CE588" w14:textId="77777777" w:rsidR="00801E01" w:rsidRPr="008B4FE1" w:rsidRDefault="00B06D32" w:rsidP="008B4FE1">
            <w:pPr>
              <w:pStyle w:val="TableText"/>
            </w:pPr>
            <w:hyperlink r:id="rId28" w:history="1">
              <w:r w:rsidR="00801E01" w:rsidRPr="00B5471A">
                <w:rPr>
                  <w:rStyle w:val="Hyperlink"/>
                </w:rPr>
                <w:t>https://aboutyou.verizon.com/HRGuidelines/VzCulture/EthicsCompliance/CodeOfConduct</w:t>
              </w:r>
            </w:hyperlink>
            <w:r w:rsidR="00801E01">
              <w:t xml:space="preserve"> </w:t>
            </w:r>
          </w:p>
        </w:tc>
      </w:tr>
    </w:tbl>
    <w:p w14:paraId="683428F6" w14:textId="77777777" w:rsidR="00CA43CD" w:rsidRDefault="00CA43CD" w:rsidP="00C562E4">
      <w:pPr>
        <w:pStyle w:val="Body"/>
      </w:pPr>
    </w:p>
    <w:p w14:paraId="24D701F0" w14:textId="77777777" w:rsidR="00CA4DF0" w:rsidRDefault="00CA4DF0" w:rsidP="006D1F01">
      <w:pPr>
        <w:pStyle w:val="appendixheader"/>
      </w:pPr>
      <w:bookmarkStart w:id="142" w:name="_Toc479834824"/>
      <w:bookmarkStart w:id="143" w:name="_Toc479834837"/>
      <w:r w:rsidRPr="00CA4DF0">
        <w:lastRenderedPageBreak/>
        <w:t xml:space="preserve">Appendix </w:t>
      </w:r>
      <w:r w:rsidR="00DE5CCA" w:rsidRPr="009F6B7C">
        <w:fldChar w:fldCharType="begin"/>
      </w:r>
      <w:r w:rsidR="00DE5CCA" w:rsidRPr="009F6B7C">
        <w:instrText xml:space="preserve"> AUTONUM  \* ALPHABETIC \s " - " </w:instrText>
      </w:r>
      <w:r w:rsidR="00DE5CCA" w:rsidRPr="009F6B7C">
        <w:fldChar w:fldCharType="end"/>
      </w:r>
      <w:r w:rsidRPr="009F6B7C">
        <w:t xml:space="preserve"> - </w:t>
      </w:r>
      <w:r w:rsidR="00C562E4" w:rsidRPr="009F6B7C">
        <w:t>Distribution</w:t>
      </w:r>
      <w:bookmarkEnd w:id="142"/>
      <w:bookmarkEnd w:id="143"/>
    </w:p>
    <w:p w14:paraId="24D701F1" w14:textId="24AB508C" w:rsidR="001F12DE" w:rsidRPr="004671EA" w:rsidRDefault="00B1000A" w:rsidP="004671EA">
      <w:pPr>
        <w:pStyle w:val="TableTitleLine"/>
      </w:pPr>
      <w:bookmarkStart w:id="144" w:name="_Toc479834830"/>
      <w:r w:rsidRPr="004671EA">
        <w:t xml:space="preserve">Table </w:t>
      </w:r>
      <w:r w:rsidR="00E63B5D" w:rsidRPr="004671EA">
        <w:t>G</w:t>
      </w:r>
      <w:r w:rsidRPr="004671EA">
        <w:noBreakHyphen/>
      </w:r>
      <w:r w:rsidR="00EB3985" w:rsidRPr="004671EA">
        <w:t>1</w:t>
      </w:r>
      <w:r w:rsidRPr="004671EA">
        <w:t xml:space="preserve">: </w:t>
      </w:r>
      <w:r w:rsidR="00C562E4" w:rsidRPr="004671EA">
        <w:t>Distribution Contacts</w:t>
      </w:r>
      <w:bookmarkEnd w:id="144"/>
    </w:p>
    <w:tbl>
      <w:tblPr>
        <w:tblW w:w="1064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3424"/>
        <w:gridCol w:w="7225"/>
      </w:tblGrid>
      <w:tr w:rsidR="00F81A88" w:rsidRPr="00F81A88" w14:paraId="24D701F4" w14:textId="77777777" w:rsidTr="000952BC">
        <w:trPr>
          <w:cantSplit/>
          <w:tblHeader/>
        </w:trPr>
        <w:tc>
          <w:tcPr>
            <w:tcW w:w="3424" w:type="dxa"/>
            <w:tcBorders>
              <w:bottom w:val="double" w:sz="4" w:space="0" w:color="auto"/>
            </w:tcBorders>
            <w:shd w:val="clear" w:color="auto" w:fill="E6E6E6"/>
            <w:tcMar>
              <w:top w:w="14" w:type="dxa"/>
              <w:bottom w:w="14" w:type="dxa"/>
            </w:tcMar>
            <w:vAlign w:val="center"/>
          </w:tcPr>
          <w:p w14:paraId="24D701F2" w14:textId="77777777" w:rsidR="00F81A88" w:rsidRPr="00F81A88" w:rsidRDefault="00DE5CCA" w:rsidP="005B3E4D">
            <w:pPr>
              <w:pStyle w:val="tableheading"/>
            </w:pPr>
            <w:r>
              <w:t>Name/Role</w:t>
            </w:r>
          </w:p>
        </w:tc>
        <w:tc>
          <w:tcPr>
            <w:tcW w:w="7225" w:type="dxa"/>
            <w:tcBorders>
              <w:bottom w:val="double" w:sz="4" w:space="0" w:color="auto"/>
            </w:tcBorders>
            <w:shd w:val="clear" w:color="auto" w:fill="E6E6E6"/>
            <w:tcMar>
              <w:top w:w="14" w:type="dxa"/>
              <w:bottom w:w="14" w:type="dxa"/>
            </w:tcMar>
            <w:vAlign w:val="center"/>
          </w:tcPr>
          <w:p w14:paraId="24D701F3" w14:textId="77777777" w:rsidR="00F81A88" w:rsidRPr="00F81A88" w:rsidRDefault="00DE5CCA" w:rsidP="005B3E4D">
            <w:pPr>
              <w:pStyle w:val="tableheading"/>
            </w:pPr>
            <w:r>
              <w:t>Contact Information</w:t>
            </w:r>
          </w:p>
        </w:tc>
      </w:tr>
      <w:tr w:rsidR="002E4B62" w:rsidRPr="00F81A88" w14:paraId="24D701F7" w14:textId="77777777" w:rsidTr="000952BC">
        <w:tblPrEx>
          <w:tblLook w:val="00A0" w:firstRow="1" w:lastRow="0" w:firstColumn="1" w:lastColumn="0" w:noHBand="0" w:noVBand="0"/>
        </w:tblPrEx>
        <w:trPr>
          <w:cantSplit/>
          <w:trHeight w:val="20"/>
        </w:trPr>
        <w:tc>
          <w:tcPr>
            <w:tcW w:w="3424" w:type="dxa"/>
          </w:tcPr>
          <w:p w14:paraId="24D701F5" w14:textId="7E90464B" w:rsidR="002E4B62" w:rsidRPr="00F81A88" w:rsidRDefault="002E4B62" w:rsidP="00CA43CD">
            <w:pPr>
              <w:pStyle w:val="TableTextBold"/>
            </w:pPr>
            <w:r w:rsidRPr="00692FBF">
              <w:t>TCC</w:t>
            </w:r>
          </w:p>
        </w:tc>
        <w:tc>
          <w:tcPr>
            <w:tcW w:w="7225" w:type="dxa"/>
            <w:noWrap/>
          </w:tcPr>
          <w:p w14:paraId="24D701F6" w14:textId="7FE5ABD2" w:rsidR="002E4B62" w:rsidRPr="00885CE0" w:rsidRDefault="00B06D32" w:rsidP="00EB3985">
            <w:pPr>
              <w:pStyle w:val="TableText"/>
            </w:pPr>
            <w:hyperlink r:id="rId29" w:history="1">
              <w:r w:rsidR="002E4B62" w:rsidRPr="00692FBF">
                <w:rPr>
                  <w:rStyle w:val="Hyperlink"/>
                </w:rPr>
                <w:t>IT.Governance-TCC@one.verizon.com</w:t>
              </w:r>
            </w:hyperlink>
          </w:p>
        </w:tc>
      </w:tr>
      <w:tr w:rsidR="002E4B62" w:rsidRPr="00F81A88" w14:paraId="24D701FA" w14:textId="77777777" w:rsidTr="000952BC">
        <w:tblPrEx>
          <w:tblLook w:val="00A0" w:firstRow="1" w:lastRow="0" w:firstColumn="1" w:lastColumn="0" w:noHBand="0" w:noVBand="0"/>
        </w:tblPrEx>
        <w:trPr>
          <w:cantSplit/>
          <w:trHeight w:val="20"/>
        </w:trPr>
        <w:tc>
          <w:tcPr>
            <w:tcW w:w="3424" w:type="dxa"/>
          </w:tcPr>
          <w:p w14:paraId="24D701F8" w14:textId="28FD8BCE" w:rsidR="002E4B62" w:rsidRPr="00885CE0" w:rsidRDefault="002E4B62" w:rsidP="00CA43CD">
            <w:pPr>
              <w:pStyle w:val="TableTextBold"/>
            </w:pPr>
            <w:r w:rsidRPr="00692FBF">
              <w:t>CISC</w:t>
            </w:r>
          </w:p>
        </w:tc>
        <w:tc>
          <w:tcPr>
            <w:tcW w:w="7225" w:type="dxa"/>
            <w:noWrap/>
          </w:tcPr>
          <w:p w14:paraId="24D701F9" w14:textId="21E922B2" w:rsidR="002E4B62" w:rsidRPr="00885CE0" w:rsidRDefault="00B06D32" w:rsidP="00EB3985">
            <w:pPr>
              <w:pStyle w:val="TableText"/>
            </w:pPr>
            <w:hyperlink r:id="rId30" w:history="1">
              <w:r w:rsidR="002E4B62" w:rsidRPr="00692FBF">
                <w:rPr>
                  <w:rStyle w:val="Hyperlink"/>
                </w:rPr>
                <w:t>IT.Governance-CISC@one.verizon.com</w:t>
              </w:r>
            </w:hyperlink>
          </w:p>
        </w:tc>
      </w:tr>
      <w:tr w:rsidR="002E4B62" w:rsidRPr="00F81A88" w14:paraId="24D701FD" w14:textId="77777777" w:rsidTr="000952BC">
        <w:tblPrEx>
          <w:tblLook w:val="00A0" w:firstRow="1" w:lastRow="0" w:firstColumn="1" w:lastColumn="0" w:noHBand="0" w:noVBand="0"/>
        </w:tblPrEx>
        <w:trPr>
          <w:cantSplit/>
          <w:trHeight w:val="20"/>
        </w:trPr>
        <w:tc>
          <w:tcPr>
            <w:tcW w:w="3424" w:type="dxa"/>
          </w:tcPr>
          <w:p w14:paraId="24D701FB" w14:textId="07E4DDBC" w:rsidR="002E4B62" w:rsidRPr="00F81A88" w:rsidRDefault="002E4B62" w:rsidP="00A439BC">
            <w:pPr>
              <w:pStyle w:val="TableTextBold"/>
            </w:pPr>
            <w:r w:rsidRPr="00D10F3A">
              <w:t>Document Management</w:t>
            </w:r>
          </w:p>
        </w:tc>
        <w:tc>
          <w:tcPr>
            <w:tcW w:w="7225" w:type="dxa"/>
            <w:noWrap/>
          </w:tcPr>
          <w:p w14:paraId="24D701FC" w14:textId="721B2B51" w:rsidR="002E4B62" w:rsidRPr="00A439BC" w:rsidRDefault="00B06D32" w:rsidP="00A439BC">
            <w:pPr>
              <w:pStyle w:val="TableText"/>
            </w:pPr>
            <w:hyperlink r:id="rId31" w:history="1">
              <w:r w:rsidR="002E4B62" w:rsidRPr="00713226">
                <w:rPr>
                  <w:rStyle w:val="Hyperlink"/>
                </w:rPr>
                <w:t>Document.Management@one.verizon.com</w:t>
              </w:r>
            </w:hyperlink>
            <w:r w:rsidR="002E4B62">
              <w:t xml:space="preserve"> </w:t>
            </w:r>
          </w:p>
        </w:tc>
      </w:tr>
      <w:tr w:rsidR="002E4B62" w:rsidRPr="00F81A88" w14:paraId="24D70209" w14:textId="77777777" w:rsidTr="000952BC">
        <w:tblPrEx>
          <w:tblLook w:val="00A0" w:firstRow="1" w:lastRow="0" w:firstColumn="1" w:lastColumn="0" w:noHBand="0" w:noVBand="0"/>
        </w:tblPrEx>
        <w:trPr>
          <w:cantSplit/>
          <w:trHeight w:val="20"/>
        </w:trPr>
        <w:tc>
          <w:tcPr>
            <w:tcW w:w="3424" w:type="dxa"/>
          </w:tcPr>
          <w:p w14:paraId="24D70207" w14:textId="28D49709" w:rsidR="002E4B62" w:rsidRPr="00F81A88" w:rsidRDefault="002E4B62" w:rsidP="00A439BC">
            <w:pPr>
              <w:pStyle w:val="TableTextBold"/>
            </w:pPr>
            <w:r w:rsidRPr="00D10F3A">
              <w:t>VZCS Change Management</w:t>
            </w:r>
          </w:p>
        </w:tc>
        <w:tc>
          <w:tcPr>
            <w:tcW w:w="7225" w:type="dxa"/>
            <w:noWrap/>
          </w:tcPr>
          <w:p w14:paraId="24D70208" w14:textId="7EB2FE12" w:rsidR="002E4B62" w:rsidRPr="00A439BC" w:rsidRDefault="00B06D32" w:rsidP="00A439BC">
            <w:pPr>
              <w:pStyle w:val="TableText"/>
            </w:pPr>
            <w:hyperlink r:id="rId32" w:history="1">
              <w:r w:rsidR="002E4B62">
                <w:rPr>
                  <w:rStyle w:val="Hyperlink"/>
                </w:rPr>
                <w:t>grpglobalchangemanagement@verizon.com</w:t>
              </w:r>
            </w:hyperlink>
          </w:p>
        </w:tc>
      </w:tr>
      <w:tr w:rsidR="00B950D4" w:rsidRPr="00F81A88" w14:paraId="0E11470B" w14:textId="77777777" w:rsidTr="000952BC">
        <w:tblPrEx>
          <w:tblLook w:val="00A0" w:firstRow="1" w:lastRow="0" w:firstColumn="1" w:lastColumn="0" w:noHBand="0" w:noVBand="0"/>
        </w:tblPrEx>
        <w:trPr>
          <w:cantSplit/>
          <w:trHeight w:val="20"/>
        </w:trPr>
        <w:tc>
          <w:tcPr>
            <w:tcW w:w="3424" w:type="dxa"/>
          </w:tcPr>
          <w:p w14:paraId="09076E47" w14:textId="7A5D8777" w:rsidR="00B950D4" w:rsidRPr="00D10F3A" w:rsidRDefault="00B950D4" w:rsidP="00A439BC">
            <w:pPr>
              <w:pStyle w:val="TableTextBold"/>
            </w:pPr>
            <w:r>
              <w:t>Jeff Nord Global</w:t>
            </w:r>
          </w:p>
        </w:tc>
        <w:tc>
          <w:tcPr>
            <w:tcW w:w="7225" w:type="dxa"/>
            <w:noWrap/>
          </w:tcPr>
          <w:p w14:paraId="7D1E4A31" w14:textId="1B090D47" w:rsidR="00B950D4" w:rsidRDefault="00B06D32" w:rsidP="00A439BC">
            <w:pPr>
              <w:pStyle w:val="TableText"/>
            </w:pPr>
            <w:hyperlink r:id="rId33" w:history="1">
              <w:r w:rsidR="00B950D4">
                <w:rPr>
                  <w:rStyle w:val="Hyperlink"/>
                </w:rPr>
                <w:t>Nord.MSPE.Global.Org@one.verizon.com</w:t>
              </w:r>
            </w:hyperlink>
          </w:p>
        </w:tc>
      </w:tr>
    </w:tbl>
    <w:p w14:paraId="1A883D04" w14:textId="77777777" w:rsidR="002E4B62" w:rsidRPr="00A439BC" w:rsidRDefault="002E4B62" w:rsidP="00F023C7">
      <w:pPr>
        <w:pStyle w:val="Body"/>
      </w:pPr>
    </w:p>
    <w:sectPr w:rsidR="002E4B62" w:rsidRPr="00A439BC" w:rsidSect="0070377F">
      <w:headerReference w:type="even" r:id="rId34"/>
      <w:headerReference w:type="default" r:id="rId35"/>
      <w:headerReference w:type="first" r:id="rId36"/>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10795" w14:textId="77777777" w:rsidR="002470C2" w:rsidRDefault="002470C2" w:rsidP="006D1F01">
      <w:r>
        <w:separator/>
      </w:r>
    </w:p>
    <w:p w14:paraId="2C3C9827" w14:textId="77777777" w:rsidR="002470C2" w:rsidRDefault="002470C2" w:rsidP="006D1F01"/>
    <w:p w14:paraId="2BA5CC69" w14:textId="77777777" w:rsidR="002470C2" w:rsidRDefault="002470C2" w:rsidP="006D1F01"/>
    <w:p w14:paraId="129FB37C" w14:textId="77777777" w:rsidR="002470C2" w:rsidRDefault="002470C2" w:rsidP="006D1F01"/>
  </w:endnote>
  <w:endnote w:type="continuationSeparator" w:id="0">
    <w:p w14:paraId="30229D8C" w14:textId="77777777" w:rsidR="002470C2" w:rsidRDefault="002470C2" w:rsidP="006D1F01">
      <w:r>
        <w:continuationSeparator/>
      </w:r>
    </w:p>
    <w:p w14:paraId="3B02D994" w14:textId="77777777" w:rsidR="002470C2" w:rsidRDefault="002470C2" w:rsidP="006D1F01"/>
    <w:p w14:paraId="7761D4CF" w14:textId="77777777" w:rsidR="002470C2" w:rsidRDefault="002470C2" w:rsidP="006D1F01"/>
    <w:p w14:paraId="7F2E056D" w14:textId="77777777" w:rsidR="002470C2" w:rsidRDefault="002470C2" w:rsidP="006D1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eueHaasGroteskDisp Std Md">
    <w:panose1 w:val="00000000000000000000"/>
    <w:charset w:val="00"/>
    <w:family w:val="swiss"/>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NeueHaasGroteskText Std Md">
    <w:panose1 w:val="00000000000000000000"/>
    <w:charset w:val="00"/>
    <w:family w:val="swiss"/>
    <w:notTrueType/>
    <w:pitch w:val="variable"/>
    <w:sig w:usb0="00000007" w:usb1="00000000" w:usb2="00000000" w:usb3="00000000" w:csb0="00000093" w:csb1="00000000"/>
  </w:font>
  <w:font w:name="NeueHaasGroteskText Std">
    <w:panose1 w:val="00000000000000000000"/>
    <w:charset w:val="00"/>
    <w:family w:val="swiss"/>
    <w:notTrueType/>
    <w:pitch w:val="variable"/>
    <w:sig w:usb0="00000007" w:usb1="00000000" w:usb2="00000000" w:usb3="00000000" w:csb0="00000093" w:csb1="00000000"/>
  </w:font>
  <w:font w:name="Verizon Apex Book">
    <w:altName w:val="Arial"/>
    <w:panose1 w:val="02010600040501010103"/>
    <w:charset w:val="A1"/>
    <w:family w:val="auto"/>
    <w:pitch w:val="variable"/>
    <w:sig w:usb0="800000AF" w:usb1="4000204A" w:usb2="00000000" w:usb3="00000000" w:csb0="0000008A" w:csb1="00000000"/>
  </w:font>
  <w:font w:name="Tahoma">
    <w:panose1 w:val="020B0604030504040204"/>
    <w:charset w:val="00"/>
    <w:family w:val="swiss"/>
    <w:pitch w:val="variable"/>
    <w:sig w:usb0="E1002EFF" w:usb1="C000605B" w:usb2="00000029" w:usb3="00000000" w:csb0="000101FF" w:csb1="00000000"/>
  </w:font>
  <w:font w:name="NeueHaasGroteskDisp Std">
    <w:altName w:val="NeueHaasGroteskDisp Std"/>
    <w:panose1 w:val="00000000000000000000"/>
    <w:charset w:val="00"/>
    <w:family w:val="swiss"/>
    <w:notTrueType/>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Verizon Apex Bold">
    <w:altName w:val="Times New Roman"/>
    <w:panose1 w:val="02010600040501010103"/>
    <w:charset w:val="A1"/>
    <w:family w:val="auto"/>
    <w:pitch w:val="variable"/>
    <w:sig w:usb0="800000AF" w:usb1="4000204A" w:usb2="00000000" w:usb3="00000000" w:csb0="0000008A" w:csb1="00000000"/>
  </w:font>
  <w:font w:name="Arial Bold">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izon Apex Medium">
    <w:altName w:val="Times New Roman"/>
    <w:panose1 w:val="02010600040501010103"/>
    <w:charset w:val="A1"/>
    <w:family w:val="auto"/>
    <w:pitch w:val="variable"/>
    <w:sig w:usb0="800000AF" w:usb1="4000204A" w:usb2="00000000" w:usb3="00000000" w:csb0="0000008A"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3256C" w14:textId="77777777" w:rsidR="002470C2" w:rsidRPr="00500D46" w:rsidRDefault="002470C2" w:rsidP="009E23B1">
    <w:pPr>
      <w:pStyle w:val="space"/>
      <w:rPr>
        <w:sz w:val="12"/>
      </w:rPr>
    </w:pPr>
  </w:p>
  <w:p w14:paraId="715F62FE" w14:textId="77777777" w:rsidR="002470C2" w:rsidRPr="004C22BF" w:rsidRDefault="002470C2" w:rsidP="009E23B1">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sidRPr="004C22BF">
      <w:rPr>
        <w:b/>
        <w:color w:val="C00000"/>
        <w:sz w:val="20"/>
        <w:szCs w:val="22"/>
      </w:rPr>
      <w:t>VERIZONENTERPRISE.COM</w:t>
    </w:r>
    <w:r w:rsidRPr="004C22BF">
      <w:rPr>
        <w:b/>
        <w:color w:val="383838" w:themeColor="text1" w:themeShade="BF"/>
        <w:sz w:val="20"/>
        <w:szCs w:val="22"/>
      </w:rPr>
      <w:tab/>
    </w:r>
    <w:r w:rsidRPr="004C22BF">
      <w:rPr>
        <w:b/>
        <w:color w:val="383838" w:themeColor="text1" w:themeShade="BF"/>
        <w:sz w:val="20"/>
        <w:szCs w:val="22"/>
      </w:rPr>
      <w:tab/>
      <w:t>VERIZON PRIVATE</w:t>
    </w:r>
  </w:p>
  <w:p w14:paraId="7365A467" w14:textId="77777777" w:rsidR="002470C2" w:rsidRPr="00500D46" w:rsidRDefault="002470C2" w:rsidP="009E23B1">
    <w:pPr>
      <w:pStyle w:val="DMSFooter"/>
      <w:rPr>
        <w:b w:val="0"/>
        <w:sz w:val="14"/>
        <w:szCs w:val="14"/>
      </w:rPr>
    </w:pPr>
    <w:r w:rsidRPr="00500D46">
      <w:rPr>
        <w:b w:val="0"/>
        <w:iCs/>
        <w:sz w:val="14"/>
        <w:szCs w:val="14"/>
      </w:rPr>
      <w:t>For Verizon personnel only. Use, disclosure, or distribution of this material is not permitted to any unauthorized persons or third parties except by written agreement.</w:t>
    </w:r>
  </w:p>
  <w:p w14:paraId="1D61069F" w14:textId="77777777" w:rsidR="002470C2" w:rsidRPr="00937C69" w:rsidRDefault="002470C2" w:rsidP="009E23B1">
    <w:pPr>
      <w:pStyle w:val="DMSFooter"/>
    </w:pPr>
    <w:r w:rsidRPr="00937C69">
      <w:t>Before using this document, consult the Document Management System for the latest revision.</w:t>
    </w:r>
  </w:p>
  <w:p w14:paraId="24D70225" w14:textId="10513337" w:rsidR="002470C2" w:rsidRPr="009E23B1" w:rsidRDefault="002470C2" w:rsidP="009E23B1">
    <w:pPr>
      <w:pStyle w:val="DMSFooter"/>
    </w:pPr>
    <w:r w:rsidRPr="00937C69">
      <w:t>Printed copies are uncontrolled unless otherwise identified.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53CC3" w14:textId="77777777" w:rsidR="002470C2" w:rsidRPr="00500D46" w:rsidRDefault="002470C2" w:rsidP="009E23B1">
    <w:pPr>
      <w:pStyle w:val="space"/>
      <w:rPr>
        <w:sz w:val="12"/>
      </w:rPr>
    </w:pPr>
  </w:p>
  <w:p w14:paraId="4A18FF6C" w14:textId="77777777" w:rsidR="002470C2" w:rsidRPr="004C22BF" w:rsidRDefault="002470C2" w:rsidP="009E23B1">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sidRPr="004C22BF">
      <w:rPr>
        <w:b/>
        <w:color w:val="C00000"/>
        <w:sz w:val="20"/>
        <w:szCs w:val="22"/>
      </w:rPr>
      <w:t>VERIZONENTERPRISE.COM</w:t>
    </w:r>
    <w:r w:rsidRPr="004C22BF">
      <w:rPr>
        <w:b/>
        <w:color w:val="383838" w:themeColor="text1" w:themeShade="BF"/>
        <w:sz w:val="20"/>
        <w:szCs w:val="22"/>
      </w:rPr>
      <w:tab/>
    </w:r>
    <w:r w:rsidRPr="004C22BF">
      <w:rPr>
        <w:b/>
        <w:color w:val="383838" w:themeColor="text1" w:themeShade="BF"/>
        <w:sz w:val="20"/>
        <w:szCs w:val="22"/>
      </w:rPr>
      <w:tab/>
      <w:t>VERIZON PRIVATE</w:t>
    </w:r>
  </w:p>
  <w:p w14:paraId="3C0BB25E" w14:textId="77777777" w:rsidR="002470C2" w:rsidRPr="00500D46" w:rsidRDefault="002470C2" w:rsidP="009E23B1">
    <w:pPr>
      <w:pStyle w:val="DMSFooter"/>
      <w:rPr>
        <w:b w:val="0"/>
        <w:sz w:val="14"/>
        <w:szCs w:val="14"/>
      </w:rPr>
    </w:pPr>
    <w:r w:rsidRPr="00500D46">
      <w:rPr>
        <w:b w:val="0"/>
        <w:iCs/>
        <w:sz w:val="14"/>
        <w:szCs w:val="14"/>
      </w:rPr>
      <w:t>For Verizon personnel only. Use, disclosure, or distribution of this material is not permitted to any unauthorized persons or third parties except by written agreement.</w:t>
    </w:r>
  </w:p>
  <w:p w14:paraId="27C69BB6" w14:textId="77777777" w:rsidR="002470C2" w:rsidRPr="00937C69" w:rsidRDefault="002470C2" w:rsidP="009E23B1">
    <w:pPr>
      <w:pStyle w:val="DMSFooter"/>
    </w:pPr>
    <w:r w:rsidRPr="00937C69">
      <w:t>Before using this document, consult the Document Management System for the latest revision.</w:t>
    </w:r>
  </w:p>
  <w:p w14:paraId="24D70231" w14:textId="6D89C100" w:rsidR="002470C2" w:rsidRPr="009E23B1" w:rsidRDefault="002470C2" w:rsidP="009E23B1">
    <w:pPr>
      <w:pStyle w:val="DMSFooter"/>
    </w:pPr>
    <w:r w:rsidRPr="00937C69">
      <w:t>Printed copies are uncontrolled unless otherwise identified.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6D5D5" w14:textId="77777777" w:rsidR="002470C2" w:rsidRDefault="002470C2" w:rsidP="006D1F01">
      <w:r>
        <w:separator/>
      </w:r>
    </w:p>
    <w:p w14:paraId="0B261F8E" w14:textId="77777777" w:rsidR="002470C2" w:rsidRDefault="002470C2" w:rsidP="006D1F01"/>
    <w:p w14:paraId="50952F86" w14:textId="77777777" w:rsidR="002470C2" w:rsidRDefault="002470C2" w:rsidP="006D1F01"/>
    <w:p w14:paraId="064D1694" w14:textId="77777777" w:rsidR="002470C2" w:rsidRDefault="002470C2" w:rsidP="006D1F01"/>
  </w:footnote>
  <w:footnote w:type="continuationSeparator" w:id="0">
    <w:p w14:paraId="68EF2A93" w14:textId="77777777" w:rsidR="002470C2" w:rsidRDefault="002470C2" w:rsidP="006D1F01">
      <w:r>
        <w:continuationSeparator/>
      </w:r>
    </w:p>
    <w:p w14:paraId="3A41342D" w14:textId="77777777" w:rsidR="002470C2" w:rsidRDefault="002470C2" w:rsidP="006D1F01"/>
    <w:p w14:paraId="727B75F7" w14:textId="77777777" w:rsidR="002470C2" w:rsidRDefault="002470C2" w:rsidP="006D1F01"/>
    <w:p w14:paraId="056979D9" w14:textId="77777777" w:rsidR="002470C2" w:rsidRDefault="002470C2" w:rsidP="006D1F01"/>
  </w:footnote>
  <w:footnote w:id="1">
    <w:p w14:paraId="38C31719" w14:textId="77777777" w:rsidR="002470C2" w:rsidRPr="0045372E" w:rsidRDefault="002470C2" w:rsidP="00E63B5D">
      <w:pPr>
        <w:pStyle w:val="FootnoteText"/>
        <w:rPr>
          <w:rFonts w:ascii="Arial" w:hAnsi="Arial" w:cs="Arial"/>
        </w:rPr>
      </w:pPr>
      <w:r w:rsidRPr="0045372E">
        <w:rPr>
          <w:rStyle w:val="FootnoteReference"/>
          <w:rFonts w:cs="Arial"/>
        </w:rPr>
        <w:footnoteRef/>
      </w:r>
      <w:r w:rsidRPr="0045372E">
        <w:rPr>
          <w:rFonts w:ascii="Arial" w:hAnsi="Arial" w:cs="Arial"/>
        </w:rPr>
        <w:t xml:space="preserve"> The OCRB is an internal Verizon team comprised of technical engineers that review facility maintenance activities for risk and impact prior to formal change submission.</w:t>
      </w:r>
    </w:p>
  </w:footnote>
  <w:footnote w:id="2">
    <w:p w14:paraId="2F59E83C" w14:textId="77777777" w:rsidR="002470C2" w:rsidRPr="0045372E" w:rsidRDefault="002470C2" w:rsidP="00E63B5D">
      <w:pPr>
        <w:pStyle w:val="FootnoteText"/>
        <w:rPr>
          <w:rFonts w:ascii="Arial" w:hAnsi="Arial" w:cs="Arial"/>
        </w:rPr>
      </w:pPr>
      <w:r w:rsidRPr="0045372E">
        <w:rPr>
          <w:rStyle w:val="FootnoteReference"/>
          <w:rFonts w:cs="Arial"/>
        </w:rPr>
        <w:footnoteRef/>
      </w:r>
      <w:r w:rsidRPr="0045372E">
        <w:rPr>
          <w:rFonts w:ascii="Arial" w:hAnsi="Arial" w:cs="Arial"/>
        </w:rPr>
        <w:t xml:space="preserve"> MASTARS is a Verizon toolset utilized for raising, reviewing, approving, scheduling, and notifying of maintenance.</w:t>
      </w:r>
    </w:p>
  </w:footnote>
  <w:footnote w:id="3">
    <w:p w14:paraId="147ED1CA" w14:textId="77777777" w:rsidR="002470C2" w:rsidRPr="0045372E" w:rsidRDefault="002470C2" w:rsidP="00E63B5D">
      <w:pPr>
        <w:pStyle w:val="FootnoteText"/>
        <w:rPr>
          <w:rFonts w:ascii="Arial" w:hAnsi="Arial" w:cs="Arial"/>
        </w:rPr>
      </w:pPr>
      <w:r w:rsidRPr="0045372E">
        <w:rPr>
          <w:rStyle w:val="FootnoteReference"/>
          <w:rFonts w:cs="Arial"/>
        </w:rPr>
        <w:footnoteRef/>
      </w:r>
      <w:r w:rsidRPr="0045372E">
        <w:rPr>
          <w:rFonts w:ascii="Arial" w:hAnsi="Arial" w:cs="Arial"/>
        </w:rPr>
        <w:t xml:space="preserve"> GENMC is a Verizon team that ensures the integrity of the enterprise. The vision and mission of the GENMC are:</w:t>
      </w:r>
    </w:p>
    <w:p w14:paraId="6042E7A8" w14:textId="77777777" w:rsidR="002470C2" w:rsidRPr="0045372E" w:rsidRDefault="002470C2" w:rsidP="0045372E">
      <w:pPr>
        <w:pStyle w:val="Bullet"/>
      </w:pPr>
      <w:r w:rsidRPr="0045372E">
        <w:t>Vision:  Global providers of value-added information of network events that ensures the integrity of the enterprise.</w:t>
      </w:r>
    </w:p>
    <w:p w14:paraId="01BDF77E" w14:textId="77777777" w:rsidR="002470C2" w:rsidRPr="00BB79F6" w:rsidRDefault="002470C2" w:rsidP="0045372E">
      <w:pPr>
        <w:pStyle w:val="Bullet1Last"/>
        <w:spacing w:before="0" w:after="0"/>
      </w:pPr>
      <w:r w:rsidRPr="0045372E">
        <w:rPr>
          <w:rFonts w:cs="Arial"/>
        </w:rPr>
        <w:t>Mission:  To be reliable, knowledgeable, and timely facilitators of information regarding network events, and dedicated to providing concise guidelines and policies for safeguarding our clients and networks.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3035"/>
      <w:gridCol w:w="7881"/>
    </w:tblGrid>
    <w:tr w:rsidR="002470C2" w:rsidRPr="00990897" w14:paraId="24D70221" w14:textId="77777777" w:rsidTr="00A439BC">
      <w:tc>
        <w:tcPr>
          <w:tcW w:w="1498" w:type="dxa"/>
          <w:shd w:val="clear" w:color="auto" w:fill="auto"/>
        </w:tcPr>
        <w:p w14:paraId="24D7021C" w14:textId="22E99902" w:rsidR="002470C2" w:rsidRPr="00990897" w:rsidRDefault="002470C2" w:rsidP="006D1F01">
          <w:pPr>
            <w:rPr>
              <w:sz w:val="20"/>
            </w:rPr>
          </w:pPr>
          <w:r>
            <w:rPr>
              <w:noProof/>
              <w:lang w:bidi="ar-SA"/>
            </w:rPr>
            <w:drawing>
              <wp:inline distT="0" distB="0" distL="0" distR="0" wp14:anchorId="161717BA" wp14:editId="0EF60A72">
                <wp:extent cx="1854000" cy="659250"/>
                <wp:effectExtent l="0" t="0" r="0" b="0"/>
                <wp:docPr id="1" name="Picture 2" title="Ve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title="Verizon"/>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gray">
                        <a:xfrm>
                          <a:off x="0" y="0"/>
                          <a:ext cx="1854000" cy="659250"/>
                        </a:xfrm>
                        <a:prstGeom prst="rect">
                          <a:avLst/>
                        </a:prstGeom>
                        <a:noFill/>
                        <a:ln>
                          <a:noFill/>
                        </a:ln>
                        <a:effectLst/>
                        <a:extLs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xdr="http://schemas.openxmlformats.org/drawingml/2006/spreadsheetDrawing"/>
                          </a:ext>
                        </a:extLst>
                      </pic:spPr>
                    </pic:pic>
                  </a:graphicData>
                </a:graphic>
              </wp:inline>
            </w:drawing>
          </w:r>
        </w:p>
      </w:tc>
      <w:tc>
        <w:tcPr>
          <w:tcW w:w="9418" w:type="dxa"/>
          <w:shd w:val="clear" w:color="auto" w:fill="auto"/>
          <w:vAlign w:val="center"/>
        </w:tcPr>
        <w:p w14:paraId="24D7021D" w14:textId="497DCB43" w:rsidR="002470C2" w:rsidRPr="006D1F01" w:rsidRDefault="002470C2" w:rsidP="00937C69">
          <w:pPr>
            <w:pStyle w:val="VzHeader1"/>
          </w:pPr>
          <w:r w:rsidRPr="006D1F01">
            <w:t xml:space="preserve">Verizon </w:t>
          </w:r>
          <w:r>
            <w:t>Cloud</w:t>
          </w:r>
          <w:r w:rsidRPr="006D1F01">
            <w:t xml:space="preserve"> </w:t>
          </w:r>
          <w:r>
            <w:t xml:space="preserve">and Data Center </w:t>
          </w:r>
          <w:r w:rsidRPr="006D1F01">
            <w:t>Services</w:t>
          </w:r>
          <w:r>
            <w:t xml:space="preserve"> – </w:t>
          </w:r>
          <w:r>
            <w:br/>
          </w:r>
          <w:r w:rsidRPr="006D1F01">
            <w:t>Quality Controlled Document</w:t>
          </w:r>
        </w:p>
        <w:p w14:paraId="24D7021E" w14:textId="251061F1" w:rsidR="002470C2" w:rsidRPr="001A1B98" w:rsidRDefault="002470C2" w:rsidP="006D1F01">
          <w:pPr>
            <w:pStyle w:val="VzHeader2"/>
          </w:pPr>
          <w:r w:rsidRPr="00E63B5D">
            <w:t>Change Management Policy</w:t>
          </w:r>
        </w:p>
        <w:p w14:paraId="24D7021F" w14:textId="7D0D1948" w:rsidR="002470C2" w:rsidRPr="001A1B98" w:rsidRDefault="002470C2" w:rsidP="006D1F01">
          <w:pPr>
            <w:pStyle w:val="VzHeader2"/>
          </w:pPr>
          <w:r w:rsidRPr="001A1B98">
            <w:t>Document No</w:t>
          </w:r>
          <w:r>
            <w:t>.</w:t>
          </w:r>
          <w:r w:rsidRPr="001A1B98">
            <w:t xml:space="preserve"> </w:t>
          </w:r>
          <w:r>
            <w:t>CHGM-</w:t>
          </w:r>
          <w:r w:rsidRPr="0045372E">
            <w:rPr>
              <w:sz w:val="26"/>
              <w:szCs w:val="26"/>
            </w:rPr>
            <w:t>00002</w:t>
          </w:r>
        </w:p>
        <w:p w14:paraId="24D70220" w14:textId="77777777" w:rsidR="002470C2" w:rsidRPr="00040618" w:rsidRDefault="002470C2" w:rsidP="007822A9">
          <w:pPr>
            <w:pStyle w:val="VzHeader2"/>
          </w:pPr>
          <w:r w:rsidRPr="00937C69">
            <w:t xml:space="preserve">Page </w:t>
          </w:r>
          <w:r w:rsidRPr="00937C69">
            <w:fldChar w:fldCharType="begin"/>
          </w:r>
          <w:r w:rsidRPr="00937C69">
            <w:instrText xml:space="preserve"> PAGE </w:instrText>
          </w:r>
          <w:r w:rsidRPr="00937C69">
            <w:fldChar w:fldCharType="separate"/>
          </w:r>
          <w:r w:rsidR="00B06D32">
            <w:rPr>
              <w:noProof/>
            </w:rPr>
            <w:t>1</w:t>
          </w:r>
          <w:r w:rsidRPr="00937C69">
            <w:fldChar w:fldCharType="end"/>
          </w:r>
        </w:p>
      </w:tc>
    </w:tr>
  </w:tbl>
  <w:p w14:paraId="24D70222" w14:textId="77777777" w:rsidR="002470C2" w:rsidRPr="00F91719" w:rsidRDefault="002470C2" w:rsidP="00E12354">
    <w:pPr>
      <w:pStyle w:val="spac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4335"/>
      <w:gridCol w:w="6465"/>
    </w:tblGrid>
    <w:tr w:rsidR="002470C2" w:rsidRPr="00990897" w14:paraId="24D7022D" w14:textId="77777777" w:rsidTr="006D1F01">
      <w:tc>
        <w:tcPr>
          <w:tcW w:w="1678" w:type="dxa"/>
          <w:shd w:val="clear" w:color="auto" w:fill="auto"/>
        </w:tcPr>
        <w:p w14:paraId="24D70226" w14:textId="604F446B" w:rsidR="002470C2" w:rsidRPr="00990897" w:rsidRDefault="002470C2" w:rsidP="006D1F01">
          <w:pPr>
            <w:rPr>
              <w:sz w:val="20"/>
            </w:rPr>
          </w:pPr>
          <w:r>
            <w:rPr>
              <w:noProof/>
              <w:lang w:bidi="ar-SA"/>
            </w:rPr>
            <w:drawing>
              <wp:inline distT="0" distB="0" distL="0" distR="0" wp14:anchorId="499011E6" wp14:editId="370B6E49">
                <wp:extent cx="2679192" cy="9509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79192" cy="950976"/>
                        </a:xfrm>
                        <a:prstGeom prst="rect">
                          <a:avLst/>
                        </a:prstGeom>
                      </pic:spPr>
                    </pic:pic>
                  </a:graphicData>
                </a:graphic>
              </wp:inline>
            </w:drawing>
          </w:r>
        </w:p>
      </w:tc>
      <w:tc>
        <w:tcPr>
          <w:tcW w:w="9122" w:type="dxa"/>
          <w:vAlign w:val="center"/>
        </w:tcPr>
        <w:p w14:paraId="24D70227" w14:textId="75027B68" w:rsidR="002470C2" w:rsidRPr="006D1F01" w:rsidRDefault="002470C2" w:rsidP="006D1F01">
          <w:pPr>
            <w:pStyle w:val="VzHeader1"/>
          </w:pPr>
          <w:r w:rsidRPr="006D1F01">
            <w:t xml:space="preserve">Verizon </w:t>
          </w:r>
          <w:r>
            <w:t>Cloud</w:t>
          </w:r>
          <w:r w:rsidRPr="006D1F01">
            <w:t xml:space="preserve"> </w:t>
          </w:r>
          <w:r>
            <w:t xml:space="preserve">and Data Center </w:t>
          </w:r>
          <w:r w:rsidRPr="006D1F01">
            <w:t xml:space="preserve">Services </w:t>
          </w:r>
        </w:p>
        <w:p w14:paraId="24D70228" w14:textId="77777777" w:rsidR="002470C2" w:rsidRPr="006D1F01" w:rsidRDefault="002470C2" w:rsidP="006D1F01">
          <w:pPr>
            <w:pStyle w:val="VzHeader1"/>
          </w:pPr>
          <w:r w:rsidRPr="006D1F01">
            <w:t>Quality Controlled Document</w:t>
          </w:r>
        </w:p>
        <w:p w14:paraId="24D70229" w14:textId="7A50C2CE" w:rsidR="002470C2" w:rsidRPr="00776233" w:rsidRDefault="002470C2" w:rsidP="006D1F01">
          <w:pPr>
            <w:pStyle w:val="VzHeader2"/>
          </w:pPr>
          <w:r w:rsidRPr="00EB720F">
            <w:t>Change Management Policy</w:t>
          </w:r>
        </w:p>
        <w:p w14:paraId="24D7022A" w14:textId="7132591B" w:rsidR="002470C2" w:rsidRDefault="002470C2" w:rsidP="006D1F01">
          <w:pPr>
            <w:pStyle w:val="VzHeader2"/>
          </w:pPr>
          <w:r w:rsidRPr="00776233">
            <w:t xml:space="preserve">Document No.  </w:t>
          </w:r>
          <w:r>
            <w:t>CHGM-</w:t>
          </w:r>
          <w:r w:rsidRPr="0045372E">
            <w:rPr>
              <w:sz w:val="26"/>
              <w:szCs w:val="26"/>
            </w:rPr>
            <w:t>00002</w:t>
          </w:r>
        </w:p>
        <w:p w14:paraId="24D7022B" w14:textId="0A93BA7C" w:rsidR="002470C2" w:rsidRPr="009B5F11" w:rsidRDefault="002470C2" w:rsidP="009B5F11">
          <w:pPr>
            <w:pStyle w:val="VzHeader2"/>
          </w:pPr>
          <w:r w:rsidRPr="009B5F11">
            <w:t xml:space="preserve">Version: </w:t>
          </w:r>
          <w:r>
            <w:t xml:space="preserve"> 5.0</w:t>
          </w:r>
        </w:p>
        <w:p w14:paraId="24D7022C" w14:textId="6B108143" w:rsidR="002470C2" w:rsidRPr="004913B2" w:rsidRDefault="002470C2" w:rsidP="00BB164B">
          <w:pPr>
            <w:pStyle w:val="VzHeader2"/>
          </w:pPr>
          <w:r w:rsidRPr="009B5F11">
            <w:t>Date</w:t>
          </w:r>
          <w:r w:rsidRPr="008C4E5B">
            <w:t xml:space="preserve">: </w:t>
          </w:r>
          <w:r>
            <w:t xml:space="preserve"> 12-Apr</w:t>
          </w:r>
          <w:r w:rsidRPr="008C4E5B">
            <w:t>-201</w:t>
          </w:r>
          <w:r>
            <w:t>7</w:t>
          </w:r>
        </w:p>
      </w:tc>
    </w:tr>
  </w:tbl>
  <w:p w14:paraId="24D7022E" w14:textId="77777777" w:rsidR="002470C2" w:rsidRPr="004A66BE" w:rsidRDefault="002470C2" w:rsidP="006D1F01">
    <w:pPr>
      <w:pStyle w:val="Body"/>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0232" w14:textId="660B9C74" w:rsidR="002470C2" w:rsidRDefault="002470C2" w:rsidP="006D1F0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3035"/>
      <w:gridCol w:w="7881"/>
    </w:tblGrid>
    <w:tr w:rsidR="002470C2" w:rsidRPr="00990897" w14:paraId="24D70238" w14:textId="77777777" w:rsidTr="006B1A0B">
      <w:tc>
        <w:tcPr>
          <w:tcW w:w="1498" w:type="dxa"/>
          <w:shd w:val="clear" w:color="auto" w:fill="auto"/>
        </w:tcPr>
        <w:p w14:paraId="24D70233" w14:textId="769FA862" w:rsidR="002470C2" w:rsidRPr="00990897" w:rsidRDefault="002470C2" w:rsidP="006D1F01">
          <w:pPr>
            <w:rPr>
              <w:sz w:val="20"/>
            </w:rPr>
          </w:pPr>
          <w:r>
            <w:rPr>
              <w:noProof/>
              <w:lang w:bidi="ar-SA"/>
            </w:rPr>
            <w:drawing>
              <wp:inline distT="0" distB="0" distL="0" distR="0" wp14:anchorId="27433B23" wp14:editId="59407618">
                <wp:extent cx="1854000" cy="659250"/>
                <wp:effectExtent l="0" t="0" r="0" b="0"/>
                <wp:docPr id="8" name="Picture 2" title="Ve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title="Verizon"/>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gray">
                        <a:xfrm>
                          <a:off x="0" y="0"/>
                          <a:ext cx="1854000" cy="659250"/>
                        </a:xfrm>
                        <a:prstGeom prst="rect">
                          <a:avLst/>
                        </a:prstGeom>
                        <a:noFill/>
                        <a:ln>
                          <a:noFill/>
                        </a:ln>
                        <a:effectLst/>
                        <a:extLs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xdr="http://schemas.openxmlformats.org/drawingml/2006/spreadsheetDrawing"/>
                          </a:ext>
                        </a:extLst>
                      </pic:spPr>
                    </pic:pic>
                  </a:graphicData>
                </a:graphic>
              </wp:inline>
            </w:drawing>
          </w:r>
        </w:p>
      </w:tc>
      <w:tc>
        <w:tcPr>
          <w:tcW w:w="9418" w:type="dxa"/>
          <w:shd w:val="clear" w:color="auto" w:fill="auto"/>
          <w:vAlign w:val="center"/>
        </w:tcPr>
        <w:p w14:paraId="24D70234" w14:textId="2F0B4FAE" w:rsidR="002470C2" w:rsidRPr="006D1F01" w:rsidRDefault="002470C2" w:rsidP="00937C69">
          <w:pPr>
            <w:pStyle w:val="VzHeader1"/>
          </w:pPr>
          <w:r w:rsidRPr="006D1F01">
            <w:t xml:space="preserve">Verizon </w:t>
          </w:r>
          <w:r>
            <w:t>Cloud</w:t>
          </w:r>
          <w:r w:rsidRPr="006D1F01">
            <w:t xml:space="preserve"> </w:t>
          </w:r>
          <w:r>
            <w:t xml:space="preserve">and Data Center </w:t>
          </w:r>
          <w:r w:rsidRPr="006D1F01">
            <w:t>Services</w:t>
          </w:r>
          <w:r>
            <w:t xml:space="preserve"> – </w:t>
          </w:r>
          <w:r>
            <w:br/>
          </w:r>
          <w:r w:rsidRPr="006D1F01">
            <w:t>Quality Controlled Document</w:t>
          </w:r>
        </w:p>
        <w:p w14:paraId="24D70235" w14:textId="155BFB42" w:rsidR="002470C2" w:rsidRPr="00937C69" w:rsidRDefault="002470C2" w:rsidP="00937C69">
          <w:pPr>
            <w:pStyle w:val="VzHeader2"/>
          </w:pPr>
          <w:r w:rsidRPr="00E63B5D">
            <w:t>Change Management Policy</w:t>
          </w:r>
        </w:p>
        <w:p w14:paraId="24D70236" w14:textId="6446267B" w:rsidR="002470C2" w:rsidRPr="00937C69" w:rsidRDefault="002470C2" w:rsidP="00937C69">
          <w:pPr>
            <w:pStyle w:val="VzHeader2"/>
          </w:pPr>
          <w:r w:rsidRPr="00937C69">
            <w:t>Document No.</w:t>
          </w:r>
          <w:r>
            <w:t xml:space="preserve"> CHGM-</w:t>
          </w:r>
          <w:r w:rsidRPr="0045372E">
            <w:rPr>
              <w:sz w:val="26"/>
              <w:szCs w:val="26"/>
            </w:rPr>
            <w:t>00002</w:t>
          </w:r>
        </w:p>
        <w:p w14:paraId="24D70237" w14:textId="77777777" w:rsidR="002470C2" w:rsidRPr="00040618" w:rsidRDefault="002470C2" w:rsidP="00937C69">
          <w:pPr>
            <w:pStyle w:val="VzHeader2"/>
          </w:pPr>
          <w:r w:rsidRPr="00937C69">
            <w:t xml:space="preserve">Page </w:t>
          </w:r>
          <w:r w:rsidRPr="00937C69">
            <w:fldChar w:fldCharType="begin"/>
          </w:r>
          <w:r w:rsidRPr="00937C69">
            <w:instrText xml:space="preserve"> PAGE </w:instrText>
          </w:r>
          <w:r w:rsidRPr="00937C69">
            <w:fldChar w:fldCharType="separate"/>
          </w:r>
          <w:r w:rsidR="00B06D32">
            <w:rPr>
              <w:noProof/>
            </w:rPr>
            <w:t>i</w:t>
          </w:r>
          <w:r w:rsidRPr="00937C69">
            <w:fldChar w:fldCharType="end"/>
          </w:r>
        </w:p>
      </w:tc>
    </w:tr>
  </w:tbl>
  <w:p w14:paraId="24D70239" w14:textId="77777777" w:rsidR="002470C2" w:rsidRPr="00937C69" w:rsidRDefault="002470C2" w:rsidP="00937C69">
    <w:pPr>
      <w:pStyle w:val="spac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DD5F3" w14:textId="0A0DB945" w:rsidR="002470C2" w:rsidRDefault="002470C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3035"/>
      <w:gridCol w:w="7881"/>
    </w:tblGrid>
    <w:tr w:rsidR="002470C2" w:rsidRPr="00990897" w14:paraId="24D7023F" w14:textId="77777777" w:rsidTr="00A439BC">
      <w:tc>
        <w:tcPr>
          <w:tcW w:w="1498" w:type="dxa"/>
          <w:shd w:val="clear" w:color="auto" w:fill="auto"/>
        </w:tcPr>
        <w:p w14:paraId="24D7023A" w14:textId="4B893C65" w:rsidR="002470C2" w:rsidRPr="001F24CB" w:rsidRDefault="002470C2" w:rsidP="006D1F01">
          <w:pPr>
            <w:rPr>
              <w:sz w:val="20"/>
            </w:rPr>
          </w:pPr>
          <w:r>
            <w:rPr>
              <w:noProof/>
              <w:lang w:bidi="ar-SA"/>
            </w:rPr>
            <w:drawing>
              <wp:inline distT="0" distB="0" distL="0" distR="0" wp14:anchorId="673581F5" wp14:editId="0AC775B7">
                <wp:extent cx="1854000" cy="659250"/>
                <wp:effectExtent l="0" t="0" r="0" b="0"/>
                <wp:docPr id="5" name="Picture 2" title="Ve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title="Verizon"/>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gray">
                        <a:xfrm>
                          <a:off x="0" y="0"/>
                          <a:ext cx="1854000" cy="659250"/>
                        </a:xfrm>
                        <a:prstGeom prst="rect">
                          <a:avLst/>
                        </a:prstGeom>
                        <a:noFill/>
                        <a:ln>
                          <a:noFill/>
                        </a:ln>
                        <a:effectLst/>
                        <a:extLs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xdr="http://schemas.openxmlformats.org/drawingml/2006/spreadsheetDrawing"/>
                          </a:ext>
                        </a:extLst>
                      </pic:spPr>
                    </pic:pic>
                  </a:graphicData>
                </a:graphic>
              </wp:inline>
            </w:drawing>
          </w:r>
        </w:p>
      </w:tc>
      <w:tc>
        <w:tcPr>
          <w:tcW w:w="9418" w:type="dxa"/>
          <w:shd w:val="clear" w:color="auto" w:fill="auto"/>
          <w:vAlign w:val="center"/>
        </w:tcPr>
        <w:p w14:paraId="24D7023B" w14:textId="5DEBC3E2" w:rsidR="002470C2" w:rsidRPr="006D1F01" w:rsidRDefault="002470C2" w:rsidP="00937C69">
          <w:pPr>
            <w:pStyle w:val="VzHeader1"/>
          </w:pPr>
          <w:r w:rsidRPr="006D1F01">
            <w:t xml:space="preserve">Verizon </w:t>
          </w:r>
          <w:r>
            <w:t>Cloud</w:t>
          </w:r>
          <w:r w:rsidRPr="006D1F01">
            <w:t xml:space="preserve"> </w:t>
          </w:r>
          <w:r>
            <w:t xml:space="preserve">and Data Center </w:t>
          </w:r>
          <w:r w:rsidRPr="006D1F01">
            <w:t>Services</w:t>
          </w:r>
          <w:r>
            <w:t xml:space="preserve"> – </w:t>
          </w:r>
          <w:r>
            <w:br/>
          </w:r>
          <w:r w:rsidRPr="006D1F01">
            <w:t>Quality Controlled Document</w:t>
          </w:r>
        </w:p>
        <w:p w14:paraId="24D7023C" w14:textId="0298BF24" w:rsidR="002470C2" w:rsidRPr="001A1B98" w:rsidRDefault="002470C2" w:rsidP="006D1F01">
          <w:pPr>
            <w:pStyle w:val="VzHeader2"/>
          </w:pPr>
          <w:r>
            <w:t>Change M</w:t>
          </w:r>
          <w:r w:rsidRPr="00601D35">
            <w:t>anagement Policy</w:t>
          </w:r>
        </w:p>
        <w:p w14:paraId="24D7023D" w14:textId="7DBA8FAE" w:rsidR="002470C2" w:rsidRPr="001A1B98" w:rsidRDefault="002470C2" w:rsidP="006D1F01">
          <w:pPr>
            <w:pStyle w:val="VzHeader2"/>
          </w:pPr>
          <w:r w:rsidRPr="001A1B98">
            <w:t>Document No</w:t>
          </w:r>
          <w:r>
            <w:t>.</w:t>
          </w:r>
          <w:r w:rsidRPr="001A1B98">
            <w:t xml:space="preserve"> </w:t>
          </w:r>
          <w:r>
            <w:t>CHGM-</w:t>
          </w:r>
          <w:r w:rsidRPr="0045372E">
            <w:rPr>
              <w:sz w:val="26"/>
              <w:szCs w:val="26"/>
            </w:rPr>
            <w:t>00002</w:t>
          </w:r>
        </w:p>
        <w:p w14:paraId="24D7023E" w14:textId="52F6A517" w:rsidR="002470C2" w:rsidRPr="00040618" w:rsidRDefault="002470C2" w:rsidP="0070377F">
          <w:pPr>
            <w:pStyle w:val="VzHeader2"/>
          </w:pPr>
          <w:r w:rsidRPr="008D4CDD">
            <w:t xml:space="preserve">Page </w:t>
          </w:r>
          <w:r w:rsidRPr="008D4CDD">
            <w:fldChar w:fldCharType="begin"/>
          </w:r>
          <w:r w:rsidRPr="008D4CDD">
            <w:instrText xml:space="preserve"> PAGE </w:instrText>
          </w:r>
          <w:r w:rsidRPr="008D4CDD">
            <w:fldChar w:fldCharType="separate"/>
          </w:r>
          <w:r w:rsidR="00B06D32">
            <w:rPr>
              <w:noProof/>
            </w:rPr>
            <w:t>17</w:t>
          </w:r>
          <w:r w:rsidRPr="008D4CDD">
            <w:fldChar w:fldCharType="end"/>
          </w:r>
        </w:p>
      </w:tc>
    </w:tr>
  </w:tbl>
  <w:p w14:paraId="24D70240" w14:textId="77777777" w:rsidR="002470C2" w:rsidRPr="00F91719" w:rsidRDefault="002470C2" w:rsidP="00E12354">
    <w:pPr>
      <w:pStyle w:val="spac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0B1DF" w14:textId="667DFADC" w:rsidR="002470C2" w:rsidRDefault="002470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5665E46"/>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744AB21A"/>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963C1154"/>
    <w:lvl w:ilvl="0">
      <w:start w:val="1"/>
      <w:numFmt w:val="decimal"/>
      <w:pStyle w:val="ListNumber2"/>
      <w:lvlText w:val="%1."/>
      <w:lvlJc w:val="left"/>
      <w:pPr>
        <w:tabs>
          <w:tab w:val="num" w:pos="720"/>
        </w:tabs>
        <w:ind w:left="720" w:hanging="360"/>
      </w:pPr>
    </w:lvl>
  </w:abstractNum>
  <w:abstractNum w:abstractNumId="3" w15:restartNumberingAfterBreak="0">
    <w:nsid w:val="01A4137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3450CCA"/>
    <w:multiLevelType w:val="hybridMultilevel"/>
    <w:tmpl w:val="CA7E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22666"/>
    <w:multiLevelType w:val="hybridMultilevel"/>
    <w:tmpl w:val="B5E6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67134"/>
    <w:multiLevelType w:val="hybridMultilevel"/>
    <w:tmpl w:val="C436C4A0"/>
    <w:lvl w:ilvl="0" w:tplc="7A6CF51C">
      <w:start w:val="1"/>
      <w:numFmt w:val="decimal"/>
      <w:pStyle w:val="numberlist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b/>
        <w:i w:val="0"/>
        <w:vertAlign w:val="subscrip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72F69"/>
    <w:multiLevelType w:val="hybridMultilevel"/>
    <w:tmpl w:val="A3B6EC5A"/>
    <w:lvl w:ilvl="0" w:tplc="13B68688">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DCF6269"/>
    <w:multiLevelType w:val="hybridMultilevel"/>
    <w:tmpl w:val="3A56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CF7827"/>
    <w:multiLevelType w:val="hybridMultilevel"/>
    <w:tmpl w:val="88A2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607269"/>
    <w:multiLevelType w:val="hybridMultilevel"/>
    <w:tmpl w:val="D41C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E4F2C"/>
    <w:multiLevelType w:val="hybridMultilevel"/>
    <w:tmpl w:val="0B7CD07A"/>
    <w:lvl w:ilvl="0" w:tplc="78306EDA">
      <w:start w:val="1"/>
      <w:numFmt w:val="lowerRoman"/>
      <w:pStyle w:val="numberlist3"/>
      <w:lvlText w:val="%1."/>
      <w:lvlJc w:val="right"/>
      <w:pPr>
        <w:ind w:left="1512"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2" w15:restartNumberingAfterBreak="0">
    <w:nsid w:val="1B816C50"/>
    <w:multiLevelType w:val="hybridMultilevel"/>
    <w:tmpl w:val="23A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334D7"/>
    <w:multiLevelType w:val="hybridMultilevel"/>
    <w:tmpl w:val="A05C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B0EE5"/>
    <w:multiLevelType w:val="multilevel"/>
    <w:tmpl w:val="45A89A0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8C009C"/>
    <w:multiLevelType w:val="hybridMultilevel"/>
    <w:tmpl w:val="C1F2064A"/>
    <w:lvl w:ilvl="0" w:tplc="7D105884">
      <w:start w:val="1"/>
      <w:numFmt w:val="bullet"/>
      <w:pStyle w:val="BulletTab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C6925"/>
    <w:multiLevelType w:val="hybridMultilevel"/>
    <w:tmpl w:val="9F9226EA"/>
    <w:lvl w:ilvl="0" w:tplc="A4E4411E">
      <w:start w:val="1"/>
      <w:numFmt w:val="bullet"/>
      <w:lvlText w:val=""/>
      <w:lvlJc w:val="left"/>
      <w:pPr>
        <w:ind w:left="720" w:hanging="360"/>
      </w:pPr>
      <w:rPr>
        <w:rFonts w:ascii="Symbol" w:hAnsi="Symbol" w:hint="default"/>
      </w:rPr>
    </w:lvl>
    <w:lvl w:ilvl="1" w:tplc="F21E1440">
      <w:start w:val="1"/>
      <w:numFmt w:val="bullet"/>
      <w:lvlText w:val="o"/>
      <w:lvlJc w:val="left"/>
      <w:pPr>
        <w:ind w:left="1440" w:hanging="360"/>
      </w:pPr>
      <w:rPr>
        <w:rFonts w:ascii="Courier New" w:hAnsi="Courier New" w:cs="Courier New" w:hint="default"/>
      </w:rPr>
    </w:lvl>
    <w:lvl w:ilvl="2" w:tplc="CED8DFC4">
      <w:start w:val="1"/>
      <w:numFmt w:val="bullet"/>
      <w:lvlText w:val=""/>
      <w:lvlJc w:val="left"/>
      <w:pPr>
        <w:ind w:left="2160" w:hanging="360"/>
      </w:pPr>
      <w:rPr>
        <w:rFonts w:ascii="Wingdings" w:hAnsi="Wingdings" w:hint="default"/>
      </w:rPr>
    </w:lvl>
    <w:lvl w:ilvl="3" w:tplc="B6B4BB76">
      <w:numFmt w:val="bullet"/>
      <w:lvlText w:val="-"/>
      <w:lvlJc w:val="left"/>
      <w:pPr>
        <w:ind w:left="2880" w:hanging="360"/>
      </w:pPr>
      <w:rPr>
        <w:rFonts w:ascii="Arial" w:eastAsia="Calibr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C5F6E"/>
    <w:multiLevelType w:val="hybridMultilevel"/>
    <w:tmpl w:val="D1B80248"/>
    <w:lvl w:ilvl="0" w:tplc="C3AA02FA">
      <w:start w:val="1"/>
      <w:numFmt w:val="bullet"/>
      <w:pStyle w:val="bullet1"/>
      <w:lvlText w:val=""/>
      <w:lvlJc w:val="left"/>
      <w:pPr>
        <w:ind w:left="720" w:hanging="360"/>
      </w:pPr>
      <w:rPr>
        <w:rFonts w:ascii="Symbol" w:hAnsi="Symbol" w:hint="default"/>
      </w:rPr>
    </w:lvl>
    <w:lvl w:ilvl="1" w:tplc="9A74DC46">
      <w:start w:val="1"/>
      <w:numFmt w:val="bullet"/>
      <w:pStyle w:val="bullet2"/>
      <w:lvlText w:val="o"/>
      <w:lvlJc w:val="left"/>
      <w:pPr>
        <w:ind w:left="1440" w:hanging="360"/>
      </w:pPr>
      <w:rPr>
        <w:rFonts w:ascii="Courier New" w:hAnsi="Courier New" w:cs="Courier New" w:hint="default"/>
      </w:rPr>
    </w:lvl>
    <w:lvl w:ilvl="2" w:tplc="C70CC152">
      <w:start w:val="1"/>
      <w:numFmt w:val="bullet"/>
      <w:pStyle w:val="bullet3"/>
      <w:lvlText w:val=""/>
      <w:lvlJc w:val="left"/>
      <w:pPr>
        <w:ind w:left="2160" w:hanging="360"/>
      </w:pPr>
      <w:rPr>
        <w:rFonts w:ascii="Wingdings" w:hAnsi="Wingdings" w:hint="default"/>
      </w:rPr>
    </w:lvl>
    <w:lvl w:ilvl="3" w:tplc="E1C4AA6E">
      <w:start w:val="1"/>
      <w:numFmt w:val="bullet"/>
      <w:pStyle w:val="bullet4"/>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32921"/>
    <w:multiLevelType w:val="hybridMultilevel"/>
    <w:tmpl w:val="24EC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A7C00"/>
    <w:multiLevelType w:val="hybridMultilevel"/>
    <w:tmpl w:val="BAC6E510"/>
    <w:lvl w:ilvl="0" w:tplc="206664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703FC1"/>
    <w:multiLevelType w:val="hybridMultilevel"/>
    <w:tmpl w:val="FC669AD6"/>
    <w:lvl w:ilvl="0" w:tplc="CA0CC0D0">
      <w:start w:val="1"/>
      <w:numFmt w:val="decimal"/>
      <w:pStyle w:val="numberlist4"/>
      <w:lvlText w:val="(%1)"/>
      <w:lvlJc w:val="left"/>
      <w:pPr>
        <w:ind w:left="2160" w:hanging="360"/>
      </w:pPr>
      <w:rPr>
        <w:rFonts w:hint="default"/>
        <w:b w:val="0"/>
        <w:i w:val="0"/>
        <w:sz w:val="16"/>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23E04C2"/>
    <w:multiLevelType w:val="hybridMultilevel"/>
    <w:tmpl w:val="A3EACF04"/>
    <w:lvl w:ilvl="0" w:tplc="C3B8E02C">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2255CB"/>
    <w:multiLevelType w:val="multilevel"/>
    <w:tmpl w:val="C402FF18"/>
    <w:lvl w:ilvl="0">
      <w:start w:val="1"/>
      <w:numFmt w:val="decimal"/>
      <w:pStyle w:val="TableNum"/>
      <w:lvlText w:val="%1."/>
      <w:lvlJc w:val="left"/>
      <w:pPr>
        <w:ind w:left="72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855268E"/>
    <w:multiLevelType w:val="hybridMultilevel"/>
    <w:tmpl w:val="AED225BA"/>
    <w:lvl w:ilvl="0" w:tplc="BB8C8F4E">
      <w:start w:val="1"/>
      <w:numFmt w:val="bullet"/>
      <w:lvlText w:val=""/>
      <w:lvlJc w:val="left"/>
      <w:pPr>
        <w:tabs>
          <w:tab w:val="num" w:pos="360"/>
        </w:tabs>
        <w:ind w:left="36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B033DB"/>
    <w:multiLevelType w:val="hybridMultilevel"/>
    <w:tmpl w:val="5D2E383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41619E1"/>
    <w:multiLevelType w:val="hybridMultilevel"/>
    <w:tmpl w:val="EEE2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F631D"/>
    <w:multiLevelType w:val="hybridMultilevel"/>
    <w:tmpl w:val="4D308FD4"/>
    <w:lvl w:ilvl="0" w:tplc="27A8BA4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3E4DE8"/>
    <w:multiLevelType w:val="hybridMultilevel"/>
    <w:tmpl w:val="BC745004"/>
    <w:lvl w:ilvl="0" w:tplc="22EAF6CE">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E0CC7"/>
    <w:multiLevelType w:val="hybridMultilevel"/>
    <w:tmpl w:val="BA5E2FE6"/>
    <w:lvl w:ilvl="0" w:tplc="F0F0C8A8">
      <w:start w:val="1"/>
      <w:numFmt w:val="bullet"/>
      <w:pStyle w:val="Bullet1La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6E458F"/>
    <w:multiLevelType w:val="hybridMultilevel"/>
    <w:tmpl w:val="6284B726"/>
    <w:lvl w:ilvl="0" w:tplc="2B9EAF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56364"/>
    <w:multiLevelType w:val="hybridMultilevel"/>
    <w:tmpl w:val="5A96BD18"/>
    <w:lvl w:ilvl="0" w:tplc="AD400A62">
      <w:start w:val="1"/>
      <w:numFmt w:val="decimal"/>
      <w:pStyle w:val="ListContinue"/>
      <w:lvlText w:val="%1"/>
      <w:lvlJc w:val="left"/>
      <w:pPr>
        <w:ind w:left="1440" w:hanging="360"/>
      </w:pPr>
      <w:rPr>
        <w:rFonts w:ascii="Arial" w:hAnsi="Arial" w:hint="default"/>
        <w:b w:val="0"/>
        <w:i w:val="0"/>
        <w:caps w:val="0"/>
        <w:color w:val="auto"/>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7613DB"/>
    <w:multiLevelType w:val="hybridMultilevel"/>
    <w:tmpl w:val="FE5CA6A0"/>
    <w:lvl w:ilvl="0" w:tplc="F35E1F72">
      <w:start w:val="1"/>
      <w:numFmt w:val="lowerLetter"/>
      <w:pStyle w:val="numberlist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995592B"/>
    <w:multiLevelType w:val="hybridMultilevel"/>
    <w:tmpl w:val="B1A699A6"/>
    <w:lvl w:ilvl="0" w:tplc="DD1ADA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15CC6"/>
    <w:multiLevelType w:val="hybridMultilevel"/>
    <w:tmpl w:val="1BCE324E"/>
    <w:lvl w:ilvl="0" w:tplc="3C4EDC0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336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EC05D2"/>
    <w:multiLevelType w:val="multilevel"/>
    <w:tmpl w:val="15C8ED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7695767"/>
    <w:multiLevelType w:val="hybridMultilevel"/>
    <w:tmpl w:val="AB18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7D2A35"/>
    <w:multiLevelType w:val="hybridMultilevel"/>
    <w:tmpl w:val="B65C5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5"/>
  </w:num>
  <w:num w:numId="3">
    <w:abstractNumId w:val="35"/>
  </w:num>
  <w:num w:numId="4">
    <w:abstractNumId w:val="35"/>
  </w:num>
  <w:num w:numId="5">
    <w:abstractNumId w:val="35"/>
  </w:num>
  <w:num w:numId="6">
    <w:abstractNumId w:val="3"/>
  </w:num>
  <w:num w:numId="7">
    <w:abstractNumId w:val="17"/>
  </w:num>
  <w:num w:numId="8">
    <w:abstractNumId w:val="34"/>
  </w:num>
  <w:num w:numId="9">
    <w:abstractNumId w:val="14"/>
  </w:num>
  <w:num w:numId="10">
    <w:abstractNumId w:val="35"/>
  </w:num>
  <w:num w:numId="11">
    <w:abstractNumId w:val="35"/>
  </w:num>
  <w:num w:numId="12">
    <w:abstractNumId w:val="35"/>
  </w:num>
  <w:num w:numId="13">
    <w:abstractNumId w:val="35"/>
  </w:num>
  <w:num w:numId="14">
    <w:abstractNumId w:val="6"/>
  </w:num>
  <w:num w:numId="15">
    <w:abstractNumId w:val="2"/>
  </w:num>
  <w:num w:numId="16">
    <w:abstractNumId w:val="31"/>
  </w:num>
  <w:num w:numId="17">
    <w:abstractNumId w:val="1"/>
  </w:num>
  <w:num w:numId="18">
    <w:abstractNumId w:val="11"/>
  </w:num>
  <w:num w:numId="19">
    <w:abstractNumId w:val="0"/>
  </w:num>
  <w:num w:numId="20">
    <w:abstractNumId w:val="20"/>
  </w:num>
  <w:num w:numId="21">
    <w:abstractNumId w:val="22"/>
  </w:num>
  <w:num w:numId="22">
    <w:abstractNumId w:val="33"/>
  </w:num>
  <w:num w:numId="23">
    <w:abstractNumId w:val="16"/>
  </w:num>
  <w:num w:numId="24">
    <w:abstractNumId w:val="26"/>
  </w:num>
  <w:num w:numId="25">
    <w:abstractNumId w:val="21"/>
  </w:num>
  <w:num w:numId="26">
    <w:abstractNumId w:val="7"/>
  </w:num>
  <w:num w:numId="27">
    <w:abstractNumId w:val="26"/>
    <w:lvlOverride w:ilvl="0">
      <w:startOverride w:val="1"/>
    </w:lvlOverride>
  </w:num>
  <w:num w:numId="28">
    <w:abstractNumId w:val="21"/>
    <w:lvlOverride w:ilvl="0">
      <w:startOverride w:val="1"/>
    </w:lvlOverride>
  </w:num>
  <w:num w:numId="29">
    <w:abstractNumId w:val="7"/>
    <w:lvlOverride w:ilvl="0">
      <w:startOverride w:val="1"/>
    </w:lvlOverride>
  </w:num>
  <w:num w:numId="30">
    <w:abstractNumId w:val="24"/>
  </w:num>
  <w:num w:numId="31">
    <w:abstractNumId w:val="30"/>
  </w:num>
  <w:num w:numId="32">
    <w:abstractNumId w:val="15"/>
  </w:num>
  <w:num w:numId="33">
    <w:abstractNumId w:val="13"/>
  </w:num>
  <w:num w:numId="34">
    <w:abstractNumId w:val="5"/>
  </w:num>
  <w:num w:numId="35">
    <w:abstractNumId w:val="18"/>
  </w:num>
  <w:num w:numId="36">
    <w:abstractNumId w:val="36"/>
  </w:num>
  <w:num w:numId="37">
    <w:abstractNumId w:val="4"/>
  </w:num>
  <w:num w:numId="38">
    <w:abstractNumId w:val="12"/>
  </w:num>
  <w:num w:numId="39">
    <w:abstractNumId w:val="25"/>
  </w:num>
  <w:num w:numId="40">
    <w:abstractNumId w:val="37"/>
  </w:num>
  <w:num w:numId="41">
    <w:abstractNumId w:val="23"/>
  </w:num>
  <w:num w:numId="42">
    <w:abstractNumId w:val="10"/>
  </w:num>
  <w:num w:numId="43">
    <w:abstractNumId w:val="19"/>
  </w:num>
  <w:num w:numId="44">
    <w:abstractNumId w:val="28"/>
  </w:num>
  <w:num w:numId="45">
    <w:abstractNumId w:val="27"/>
  </w:num>
  <w:num w:numId="46">
    <w:abstractNumId w:val="29"/>
  </w:num>
  <w:num w:numId="47">
    <w:abstractNumId w:val="8"/>
  </w:num>
  <w:num w:numId="4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dy-Lamptey, James">
    <w15:presenceInfo w15:providerId="AD" w15:userId="S-1-5-21-877977181-1648625342-1381635096-3646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7F"/>
    <w:rsid w:val="00007193"/>
    <w:rsid w:val="00012C01"/>
    <w:rsid w:val="00021633"/>
    <w:rsid w:val="000240A0"/>
    <w:rsid w:val="000245A6"/>
    <w:rsid w:val="00040618"/>
    <w:rsid w:val="00043C73"/>
    <w:rsid w:val="00050A5D"/>
    <w:rsid w:val="00060224"/>
    <w:rsid w:val="0007117D"/>
    <w:rsid w:val="00080FFD"/>
    <w:rsid w:val="00083B0A"/>
    <w:rsid w:val="000952BC"/>
    <w:rsid w:val="000A3852"/>
    <w:rsid w:val="000A7984"/>
    <w:rsid w:val="000C4D0C"/>
    <w:rsid w:val="000C7BE1"/>
    <w:rsid w:val="000C7D04"/>
    <w:rsid w:val="000E2683"/>
    <w:rsid w:val="000E65E2"/>
    <w:rsid w:val="000F4BAB"/>
    <w:rsid w:val="0010081B"/>
    <w:rsid w:val="0010532C"/>
    <w:rsid w:val="001126E4"/>
    <w:rsid w:val="00116CC3"/>
    <w:rsid w:val="00136265"/>
    <w:rsid w:val="00140D6C"/>
    <w:rsid w:val="00144AF5"/>
    <w:rsid w:val="00150EA0"/>
    <w:rsid w:val="001513C8"/>
    <w:rsid w:val="0015320E"/>
    <w:rsid w:val="00160910"/>
    <w:rsid w:val="00164F34"/>
    <w:rsid w:val="00166020"/>
    <w:rsid w:val="0016751C"/>
    <w:rsid w:val="001676E8"/>
    <w:rsid w:val="0017260B"/>
    <w:rsid w:val="00193B2C"/>
    <w:rsid w:val="00197D69"/>
    <w:rsid w:val="001A1B98"/>
    <w:rsid w:val="001B01E0"/>
    <w:rsid w:val="001B3763"/>
    <w:rsid w:val="001B4484"/>
    <w:rsid w:val="001B7CCC"/>
    <w:rsid w:val="001D6398"/>
    <w:rsid w:val="001D66CE"/>
    <w:rsid w:val="001F12DE"/>
    <w:rsid w:val="001F24CB"/>
    <w:rsid w:val="001F2D36"/>
    <w:rsid w:val="001F4CA6"/>
    <w:rsid w:val="00213518"/>
    <w:rsid w:val="00223023"/>
    <w:rsid w:val="002463D1"/>
    <w:rsid w:val="002470C2"/>
    <w:rsid w:val="002529DC"/>
    <w:rsid w:val="00254148"/>
    <w:rsid w:val="00256047"/>
    <w:rsid w:val="00261C54"/>
    <w:rsid w:val="00261CA9"/>
    <w:rsid w:val="00271F3E"/>
    <w:rsid w:val="00282F7F"/>
    <w:rsid w:val="002A1A79"/>
    <w:rsid w:val="002A6843"/>
    <w:rsid w:val="002C347A"/>
    <w:rsid w:val="002C5D1D"/>
    <w:rsid w:val="002C75DF"/>
    <w:rsid w:val="002D2647"/>
    <w:rsid w:val="002E4B62"/>
    <w:rsid w:val="002E5477"/>
    <w:rsid w:val="002F561E"/>
    <w:rsid w:val="00304111"/>
    <w:rsid w:val="00312CBB"/>
    <w:rsid w:val="003159F8"/>
    <w:rsid w:val="00316BC4"/>
    <w:rsid w:val="00316C6A"/>
    <w:rsid w:val="00330615"/>
    <w:rsid w:val="003341EC"/>
    <w:rsid w:val="00335521"/>
    <w:rsid w:val="003453B7"/>
    <w:rsid w:val="00352C14"/>
    <w:rsid w:val="003612A8"/>
    <w:rsid w:val="00372689"/>
    <w:rsid w:val="00381978"/>
    <w:rsid w:val="0038630A"/>
    <w:rsid w:val="0038722C"/>
    <w:rsid w:val="00397EAB"/>
    <w:rsid w:val="003A3E5E"/>
    <w:rsid w:val="003B0182"/>
    <w:rsid w:val="003B7800"/>
    <w:rsid w:val="003B787C"/>
    <w:rsid w:val="003C63B5"/>
    <w:rsid w:val="003C7F73"/>
    <w:rsid w:val="003D0A76"/>
    <w:rsid w:val="003E656B"/>
    <w:rsid w:val="003F22AD"/>
    <w:rsid w:val="003F2BA7"/>
    <w:rsid w:val="004046B3"/>
    <w:rsid w:val="004056C3"/>
    <w:rsid w:val="004072DB"/>
    <w:rsid w:val="00410466"/>
    <w:rsid w:val="0041527B"/>
    <w:rsid w:val="004158E4"/>
    <w:rsid w:val="004240D8"/>
    <w:rsid w:val="00426C2A"/>
    <w:rsid w:val="00440401"/>
    <w:rsid w:val="004528FA"/>
    <w:rsid w:val="0045372E"/>
    <w:rsid w:val="00464432"/>
    <w:rsid w:val="004671EA"/>
    <w:rsid w:val="00470FD5"/>
    <w:rsid w:val="00472599"/>
    <w:rsid w:val="00482745"/>
    <w:rsid w:val="00486E5A"/>
    <w:rsid w:val="0048767C"/>
    <w:rsid w:val="004918DA"/>
    <w:rsid w:val="00491B1B"/>
    <w:rsid w:val="004A66BE"/>
    <w:rsid w:val="004B0012"/>
    <w:rsid w:val="004B29BC"/>
    <w:rsid w:val="004D641F"/>
    <w:rsid w:val="004E5D26"/>
    <w:rsid w:val="004E5F3D"/>
    <w:rsid w:val="005108DC"/>
    <w:rsid w:val="005110B8"/>
    <w:rsid w:val="00515969"/>
    <w:rsid w:val="00516413"/>
    <w:rsid w:val="0052648E"/>
    <w:rsid w:val="00531E24"/>
    <w:rsid w:val="00544D21"/>
    <w:rsid w:val="0055233B"/>
    <w:rsid w:val="00562C74"/>
    <w:rsid w:val="00564BDE"/>
    <w:rsid w:val="005702F1"/>
    <w:rsid w:val="0058011D"/>
    <w:rsid w:val="005B3E4D"/>
    <w:rsid w:val="005B5ABF"/>
    <w:rsid w:val="005D6AE7"/>
    <w:rsid w:val="005E0297"/>
    <w:rsid w:val="005E104D"/>
    <w:rsid w:val="005F2C0D"/>
    <w:rsid w:val="00601D35"/>
    <w:rsid w:val="006153DB"/>
    <w:rsid w:val="00615FD5"/>
    <w:rsid w:val="006172C6"/>
    <w:rsid w:val="00627C95"/>
    <w:rsid w:val="00650C1C"/>
    <w:rsid w:val="006557AB"/>
    <w:rsid w:val="00672EA4"/>
    <w:rsid w:val="00680E2A"/>
    <w:rsid w:val="00685CA5"/>
    <w:rsid w:val="006A05F9"/>
    <w:rsid w:val="006A5CCB"/>
    <w:rsid w:val="006B1A0B"/>
    <w:rsid w:val="006B3D8D"/>
    <w:rsid w:val="006B6B6A"/>
    <w:rsid w:val="006C0769"/>
    <w:rsid w:val="006D0E66"/>
    <w:rsid w:val="006D15A6"/>
    <w:rsid w:val="006D1F01"/>
    <w:rsid w:val="006D2E41"/>
    <w:rsid w:val="006D6A79"/>
    <w:rsid w:val="006E6B5B"/>
    <w:rsid w:val="006F60BA"/>
    <w:rsid w:val="0070377F"/>
    <w:rsid w:val="0070631A"/>
    <w:rsid w:val="00721596"/>
    <w:rsid w:val="007326F5"/>
    <w:rsid w:val="00741F5A"/>
    <w:rsid w:val="00742F11"/>
    <w:rsid w:val="007551AA"/>
    <w:rsid w:val="00755296"/>
    <w:rsid w:val="00757157"/>
    <w:rsid w:val="00762856"/>
    <w:rsid w:val="00766A7C"/>
    <w:rsid w:val="00766D22"/>
    <w:rsid w:val="00770DDC"/>
    <w:rsid w:val="00776233"/>
    <w:rsid w:val="00780000"/>
    <w:rsid w:val="007822A9"/>
    <w:rsid w:val="00786815"/>
    <w:rsid w:val="00797059"/>
    <w:rsid w:val="007A6BFE"/>
    <w:rsid w:val="007B0B9D"/>
    <w:rsid w:val="007B4F4C"/>
    <w:rsid w:val="007C090F"/>
    <w:rsid w:val="007D16E7"/>
    <w:rsid w:val="007D3563"/>
    <w:rsid w:val="007E48BC"/>
    <w:rsid w:val="007E608B"/>
    <w:rsid w:val="00801E01"/>
    <w:rsid w:val="00804417"/>
    <w:rsid w:val="00805B37"/>
    <w:rsid w:val="00806B2C"/>
    <w:rsid w:val="008117CA"/>
    <w:rsid w:val="00832F77"/>
    <w:rsid w:val="008405B9"/>
    <w:rsid w:val="00860005"/>
    <w:rsid w:val="00885CE0"/>
    <w:rsid w:val="00891F1D"/>
    <w:rsid w:val="00894096"/>
    <w:rsid w:val="008A3F51"/>
    <w:rsid w:val="008A46DC"/>
    <w:rsid w:val="008A7028"/>
    <w:rsid w:val="008B4FE1"/>
    <w:rsid w:val="008C4E5B"/>
    <w:rsid w:val="008D4CDD"/>
    <w:rsid w:val="008E7C61"/>
    <w:rsid w:val="008F78ED"/>
    <w:rsid w:val="00901F7B"/>
    <w:rsid w:val="00916FF2"/>
    <w:rsid w:val="00920C95"/>
    <w:rsid w:val="00923553"/>
    <w:rsid w:val="009275D4"/>
    <w:rsid w:val="0093391A"/>
    <w:rsid w:val="009343C5"/>
    <w:rsid w:val="00937C69"/>
    <w:rsid w:val="00941301"/>
    <w:rsid w:val="009479CD"/>
    <w:rsid w:val="009501F1"/>
    <w:rsid w:val="00960B70"/>
    <w:rsid w:val="009801DB"/>
    <w:rsid w:val="00980F26"/>
    <w:rsid w:val="00990897"/>
    <w:rsid w:val="0099104A"/>
    <w:rsid w:val="009917E4"/>
    <w:rsid w:val="00992A9A"/>
    <w:rsid w:val="0099595B"/>
    <w:rsid w:val="0099680E"/>
    <w:rsid w:val="00996B71"/>
    <w:rsid w:val="009A119F"/>
    <w:rsid w:val="009B04A5"/>
    <w:rsid w:val="009B0AA6"/>
    <w:rsid w:val="009B15BD"/>
    <w:rsid w:val="009B5F11"/>
    <w:rsid w:val="009B67C4"/>
    <w:rsid w:val="009E102D"/>
    <w:rsid w:val="009E23B1"/>
    <w:rsid w:val="009E6C86"/>
    <w:rsid w:val="009E6DFE"/>
    <w:rsid w:val="009F16E4"/>
    <w:rsid w:val="009F3A72"/>
    <w:rsid w:val="009F6B7C"/>
    <w:rsid w:val="00A004A6"/>
    <w:rsid w:val="00A03E76"/>
    <w:rsid w:val="00A04899"/>
    <w:rsid w:val="00A37024"/>
    <w:rsid w:val="00A375B7"/>
    <w:rsid w:val="00A439BC"/>
    <w:rsid w:val="00A6468D"/>
    <w:rsid w:val="00A64A3A"/>
    <w:rsid w:val="00A64E97"/>
    <w:rsid w:val="00A6648F"/>
    <w:rsid w:val="00A708F0"/>
    <w:rsid w:val="00A84219"/>
    <w:rsid w:val="00AA21C5"/>
    <w:rsid w:val="00AA3502"/>
    <w:rsid w:val="00AA3A4B"/>
    <w:rsid w:val="00AA7D51"/>
    <w:rsid w:val="00AB5D15"/>
    <w:rsid w:val="00AD2189"/>
    <w:rsid w:val="00AD46B5"/>
    <w:rsid w:val="00AD51A8"/>
    <w:rsid w:val="00AF1966"/>
    <w:rsid w:val="00AF2F89"/>
    <w:rsid w:val="00B01F32"/>
    <w:rsid w:val="00B0515D"/>
    <w:rsid w:val="00B05405"/>
    <w:rsid w:val="00B06D32"/>
    <w:rsid w:val="00B1000A"/>
    <w:rsid w:val="00B24724"/>
    <w:rsid w:val="00B31445"/>
    <w:rsid w:val="00B3574D"/>
    <w:rsid w:val="00B3724B"/>
    <w:rsid w:val="00B40A5A"/>
    <w:rsid w:val="00B435A4"/>
    <w:rsid w:val="00B45A78"/>
    <w:rsid w:val="00B461B6"/>
    <w:rsid w:val="00B47850"/>
    <w:rsid w:val="00B733BC"/>
    <w:rsid w:val="00B770E5"/>
    <w:rsid w:val="00B90E22"/>
    <w:rsid w:val="00B927B6"/>
    <w:rsid w:val="00B950D4"/>
    <w:rsid w:val="00B95F15"/>
    <w:rsid w:val="00BB164B"/>
    <w:rsid w:val="00BB3E7D"/>
    <w:rsid w:val="00BC35B5"/>
    <w:rsid w:val="00BC4264"/>
    <w:rsid w:val="00BC61C3"/>
    <w:rsid w:val="00BC633A"/>
    <w:rsid w:val="00BC64A2"/>
    <w:rsid w:val="00BC777C"/>
    <w:rsid w:val="00BC7AD7"/>
    <w:rsid w:val="00BD4E4F"/>
    <w:rsid w:val="00BE4823"/>
    <w:rsid w:val="00BF59E2"/>
    <w:rsid w:val="00BF7473"/>
    <w:rsid w:val="00C06CA3"/>
    <w:rsid w:val="00C16BE4"/>
    <w:rsid w:val="00C22686"/>
    <w:rsid w:val="00C23261"/>
    <w:rsid w:val="00C26582"/>
    <w:rsid w:val="00C27911"/>
    <w:rsid w:val="00C327CF"/>
    <w:rsid w:val="00C36EED"/>
    <w:rsid w:val="00C440E5"/>
    <w:rsid w:val="00C50EAF"/>
    <w:rsid w:val="00C53EF1"/>
    <w:rsid w:val="00C562E4"/>
    <w:rsid w:val="00C65954"/>
    <w:rsid w:val="00C65DC1"/>
    <w:rsid w:val="00C70AA9"/>
    <w:rsid w:val="00C747AE"/>
    <w:rsid w:val="00C84D26"/>
    <w:rsid w:val="00CA43CD"/>
    <w:rsid w:val="00CA4DF0"/>
    <w:rsid w:val="00CB2146"/>
    <w:rsid w:val="00CB62BD"/>
    <w:rsid w:val="00CB6AF6"/>
    <w:rsid w:val="00CC496D"/>
    <w:rsid w:val="00CE01C2"/>
    <w:rsid w:val="00CE0531"/>
    <w:rsid w:val="00D06F66"/>
    <w:rsid w:val="00D10E75"/>
    <w:rsid w:val="00D1177E"/>
    <w:rsid w:val="00D14798"/>
    <w:rsid w:val="00D1588A"/>
    <w:rsid w:val="00D202A4"/>
    <w:rsid w:val="00D22624"/>
    <w:rsid w:val="00D25D53"/>
    <w:rsid w:val="00D34665"/>
    <w:rsid w:val="00D414D1"/>
    <w:rsid w:val="00D43B10"/>
    <w:rsid w:val="00D45D0D"/>
    <w:rsid w:val="00D501E3"/>
    <w:rsid w:val="00D565CD"/>
    <w:rsid w:val="00D568F1"/>
    <w:rsid w:val="00D62722"/>
    <w:rsid w:val="00D6734C"/>
    <w:rsid w:val="00D712AE"/>
    <w:rsid w:val="00D733EA"/>
    <w:rsid w:val="00D74A19"/>
    <w:rsid w:val="00D87FB2"/>
    <w:rsid w:val="00DB4D52"/>
    <w:rsid w:val="00DB59A1"/>
    <w:rsid w:val="00DC6653"/>
    <w:rsid w:val="00DE5CCA"/>
    <w:rsid w:val="00E02174"/>
    <w:rsid w:val="00E06C42"/>
    <w:rsid w:val="00E12354"/>
    <w:rsid w:val="00E31F01"/>
    <w:rsid w:val="00E3500E"/>
    <w:rsid w:val="00E36EA3"/>
    <w:rsid w:val="00E37C9D"/>
    <w:rsid w:val="00E4005D"/>
    <w:rsid w:val="00E428A5"/>
    <w:rsid w:val="00E53E61"/>
    <w:rsid w:val="00E63B5D"/>
    <w:rsid w:val="00E67CCC"/>
    <w:rsid w:val="00E81605"/>
    <w:rsid w:val="00E82387"/>
    <w:rsid w:val="00E86954"/>
    <w:rsid w:val="00E9086C"/>
    <w:rsid w:val="00EB3985"/>
    <w:rsid w:val="00EB5554"/>
    <w:rsid w:val="00EB720F"/>
    <w:rsid w:val="00EC3A96"/>
    <w:rsid w:val="00ED0BA8"/>
    <w:rsid w:val="00ED343D"/>
    <w:rsid w:val="00ED5623"/>
    <w:rsid w:val="00EE333D"/>
    <w:rsid w:val="00EE56E4"/>
    <w:rsid w:val="00EF321F"/>
    <w:rsid w:val="00F022A6"/>
    <w:rsid w:val="00F023C7"/>
    <w:rsid w:val="00F04AE5"/>
    <w:rsid w:val="00F04D8B"/>
    <w:rsid w:val="00F050D2"/>
    <w:rsid w:val="00F14C12"/>
    <w:rsid w:val="00F2039B"/>
    <w:rsid w:val="00F628B8"/>
    <w:rsid w:val="00F762FD"/>
    <w:rsid w:val="00F81A88"/>
    <w:rsid w:val="00F826AB"/>
    <w:rsid w:val="00F85F0C"/>
    <w:rsid w:val="00F91719"/>
    <w:rsid w:val="00F97DDC"/>
    <w:rsid w:val="00FA2CDB"/>
    <w:rsid w:val="00FA6BD3"/>
    <w:rsid w:val="00FB34DC"/>
    <w:rsid w:val="00FB5A47"/>
    <w:rsid w:val="00FD02D3"/>
    <w:rsid w:val="00FD3D09"/>
    <w:rsid w:val="00FD6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24D700DE"/>
  <w15:docId w15:val="{C7F3560A-FC00-420D-A641-9EFC8C4F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354"/>
    <w:pPr>
      <w:spacing w:before="60" w:line="240" w:lineRule="auto"/>
    </w:pPr>
    <w:rPr>
      <w:rFonts w:ascii="Arial" w:hAnsi="Arial" w:cs="Arial"/>
      <w:szCs w:val="18"/>
      <w:lang w:bidi="he-IL"/>
    </w:rPr>
  </w:style>
  <w:style w:type="paragraph" w:styleId="Heading1">
    <w:name w:val="heading 1"/>
    <w:basedOn w:val="Normal"/>
    <w:next w:val="Normal"/>
    <w:link w:val="Heading1Char"/>
    <w:uiPriority w:val="9"/>
    <w:qFormat/>
    <w:rsid w:val="00C27911"/>
    <w:pPr>
      <w:keepNext/>
      <w:keepLines/>
      <w:pageBreakBefore/>
      <w:numPr>
        <w:numId w:val="13"/>
      </w:numPr>
      <w:spacing w:before="240" w:after="120"/>
      <w:outlineLvl w:val="0"/>
    </w:pPr>
    <w:rPr>
      <w:rFonts w:ascii="NeueHaasGroteskDisp Std Md" w:eastAsiaTheme="majorEastAsia" w:hAnsi="NeueHaasGroteskDisp Std Md" w:cstheme="majorBidi"/>
      <w:b/>
      <w:bCs/>
      <w:smallCaps/>
      <w:sz w:val="36"/>
      <w:szCs w:val="32"/>
    </w:rPr>
  </w:style>
  <w:style w:type="paragraph" w:styleId="Heading2">
    <w:name w:val="heading 2"/>
    <w:basedOn w:val="Heading1"/>
    <w:next w:val="Normal"/>
    <w:link w:val="Heading2Char"/>
    <w:uiPriority w:val="9"/>
    <w:unhideWhenUsed/>
    <w:qFormat/>
    <w:rsid w:val="008F78ED"/>
    <w:pPr>
      <w:pageBreakBefore w:val="0"/>
      <w:numPr>
        <w:ilvl w:val="1"/>
      </w:numPr>
      <w:outlineLvl w:val="1"/>
    </w:pPr>
    <w:rPr>
      <w:smallCaps w:val="0"/>
      <w:sz w:val="28"/>
      <w:szCs w:val="28"/>
    </w:rPr>
  </w:style>
  <w:style w:type="paragraph" w:styleId="Heading3">
    <w:name w:val="heading 3"/>
    <w:basedOn w:val="Heading2"/>
    <w:next w:val="Normal"/>
    <w:link w:val="Heading3Char"/>
    <w:uiPriority w:val="9"/>
    <w:unhideWhenUsed/>
    <w:qFormat/>
    <w:rsid w:val="008F78ED"/>
    <w:pPr>
      <w:numPr>
        <w:ilvl w:val="2"/>
      </w:numPr>
      <w:ind w:left="720"/>
      <w:outlineLvl w:val="2"/>
    </w:pPr>
    <w:rPr>
      <w:rFonts w:ascii="NeueHaasGroteskText Std Md" w:hAnsi="NeueHaasGroteskText Std Md"/>
      <w:sz w:val="24"/>
      <w:szCs w:val="24"/>
    </w:rPr>
  </w:style>
  <w:style w:type="paragraph" w:styleId="Heading4">
    <w:name w:val="heading 4"/>
    <w:basedOn w:val="Heading3"/>
    <w:next w:val="Normal"/>
    <w:link w:val="Heading4Char"/>
    <w:uiPriority w:val="9"/>
    <w:unhideWhenUsed/>
    <w:qFormat/>
    <w:rsid w:val="00C27911"/>
    <w:pPr>
      <w:numPr>
        <w:ilvl w:val="3"/>
      </w:numPr>
      <w:outlineLvl w:val="3"/>
    </w:pPr>
    <w:rPr>
      <w:rFonts w:ascii="NeueHaasGroteskText Std" w:hAnsi="NeueHaasGroteskText Std" w:cs="Arial"/>
      <w:bCs w:val="0"/>
      <w:iCs/>
      <w:color w:val="383838" w:themeColor="text1" w:themeShade="BF"/>
    </w:rPr>
  </w:style>
  <w:style w:type="paragraph" w:styleId="Heading5">
    <w:name w:val="heading 5"/>
    <w:basedOn w:val="Heading4"/>
    <w:next w:val="Normal"/>
    <w:link w:val="Heading5Char"/>
    <w:uiPriority w:val="9"/>
    <w:unhideWhenUsed/>
    <w:qFormat/>
    <w:rsid w:val="00C27911"/>
    <w:pPr>
      <w:numPr>
        <w:ilvl w:val="4"/>
      </w:numPr>
      <w:outlineLvl w:val="4"/>
    </w:pPr>
    <w:rPr>
      <w:b w:val="0"/>
      <w:i/>
      <w:color w:val="auto"/>
    </w:rPr>
  </w:style>
  <w:style w:type="paragraph" w:styleId="Heading6">
    <w:name w:val="heading 6"/>
    <w:basedOn w:val="Normal"/>
    <w:next w:val="Normal"/>
    <w:link w:val="Heading6Char"/>
    <w:uiPriority w:val="9"/>
    <w:semiHidden/>
    <w:unhideWhenUsed/>
    <w:qFormat/>
    <w:rsid w:val="00C27911"/>
    <w:pPr>
      <w:keepNext/>
      <w:keepLines/>
      <w:numPr>
        <w:ilvl w:val="5"/>
        <w:numId w:val="13"/>
      </w:numPr>
      <w:spacing w:before="200" w:after="0"/>
      <w:outlineLvl w:val="5"/>
    </w:pPr>
    <w:rPr>
      <w:rFonts w:eastAsiaTheme="majorEastAsia" w:cstheme="majorBidi"/>
      <w:i/>
      <w:iCs/>
    </w:rPr>
  </w:style>
  <w:style w:type="paragraph" w:styleId="Heading7">
    <w:name w:val="heading 7"/>
    <w:basedOn w:val="Normal"/>
    <w:next w:val="Normal"/>
    <w:link w:val="Heading7Char"/>
    <w:uiPriority w:val="99"/>
    <w:unhideWhenUsed/>
    <w:qFormat/>
    <w:rsid w:val="0055233B"/>
    <w:pPr>
      <w:keepNext/>
      <w:keepLines/>
      <w:spacing w:before="200" w:after="0"/>
      <w:outlineLvl w:val="6"/>
    </w:pPr>
    <w:rPr>
      <w:rFonts w:ascii="Times New Roman" w:eastAsia="Times New Roman" w:hAnsi="Times New Roman" w:cs="Times New Roman"/>
      <w:i/>
      <w:iCs/>
      <w:color w:val="787878" w:themeColor="text1" w:themeTint="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65DC1"/>
    <w:pPr>
      <w:tabs>
        <w:tab w:val="center" w:pos="4680"/>
        <w:tab w:val="right" w:pos="9360"/>
      </w:tabs>
      <w:spacing w:after="0"/>
    </w:pPr>
  </w:style>
  <w:style w:type="character" w:customStyle="1" w:styleId="HeaderChar">
    <w:name w:val="Header Char"/>
    <w:basedOn w:val="DefaultParagraphFont"/>
    <w:link w:val="Header"/>
    <w:uiPriority w:val="99"/>
    <w:semiHidden/>
    <w:rsid w:val="00021633"/>
    <w:rPr>
      <w:rFonts w:ascii="Verizon Apex Book" w:hAnsi="Verizon Apex Book"/>
    </w:rPr>
  </w:style>
  <w:style w:type="paragraph" w:styleId="Footer">
    <w:name w:val="footer"/>
    <w:basedOn w:val="Normal"/>
    <w:link w:val="FooterChar"/>
    <w:uiPriority w:val="99"/>
    <w:semiHidden/>
    <w:rsid w:val="00C65DC1"/>
    <w:pPr>
      <w:tabs>
        <w:tab w:val="center" w:pos="4680"/>
        <w:tab w:val="right" w:pos="9360"/>
      </w:tabs>
      <w:spacing w:after="0"/>
    </w:pPr>
  </w:style>
  <w:style w:type="character" w:customStyle="1" w:styleId="FooterChar">
    <w:name w:val="Footer Char"/>
    <w:basedOn w:val="DefaultParagraphFont"/>
    <w:link w:val="Footer"/>
    <w:uiPriority w:val="99"/>
    <w:semiHidden/>
    <w:rsid w:val="00021633"/>
    <w:rPr>
      <w:rFonts w:ascii="Verizon Apex Book" w:hAnsi="Verizon Apex Book"/>
    </w:rPr>
  </w:style>
  <w:style w:type="paragraph" w:styleId="BalloonText">
    <w:name w:val="Balloon Text"/>
    <w:basedOn w:val="Normal"/>
    <w:link w:val="BalloonTextChar"/>
    <w:uiPriority w:val="99"/>
    <w:semiHidden/>
    <w:unhideWhenUsed/>
    <w:rsid w:val="00FD02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D3"/>
    <w:rPr>
      <w:rFonts w:ascii="Tahoma" w:hAnsi="Tahoma" w:cs="Tahoma"/>
      <w:color w:val="262626" w:themeColor="text1" w:themeShade="80"/>
      <w:sz w:val="16"/>
      <w:szCs w:val="16"/>
      <w:lang w:bidi="he-IL"/>
    </w:rPr>
  </w:style>
  <w:style w:type="paragraph" w:customStyle="1" w:styleId="image">
    <w:name w:val="image"/>
    <w:basedOn w:val="Body"/>
    <w:qFormat/>
    <w:rsid w:val="00685CA5"/>
    <w:pPr>
      <w:keepNext/>
      <w:keepLines/>
      <w:spacing w:before="120" w:after="120"/>
      <w:jc w:val="center"/>
    </w:pPr>
    <w:rPr>
      <w:color w:val="939393" w:themeColor="text1" w:themeTint="99"/>
    </w:rPr>
  </w:style>
  <w:style w:type="table" w:styleId="TableGrid">
    <w:name w:val="Table Grid"/>
    <w:basedOn w:val="TableNormal"/>
    <w:uiPriority w:val="59"/>
    <w:rsid w:val="0092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6398"/>
    <w:pPr>
      <w:ind w:left="720"/>
      <w:contextualSpacing/>
    </w:pPr>
  </w:style>
  <w:style w:type="paragraph" w:customStyle="1" w:styleId="VerizonHeadline1">
    <w:name w:val="Verizon Headline 1"/>
    <w:basedOn w:val="Normal"/>
    <w:qFormat/>
    <w:rsid w:val="009E23B1"/>
    <w:pPr>
      <w:autoSpaceDE w:val="0"/>
      <w:autoSpaceDN w:val="0"/>
      <w:adjustRightInd w:val="0"/>
      <w:spacing w:after="120"/>
    </w:pPr>
    <w:rPr>
      <w:rFonts w:ascii="NeueHaasGroteskDisp Std" w:hAnsi="NeueHaasGroteskDisp Std"/>
      <w:bCs/>
      <w:i/>
      <w:iCs/>
      <w:color w:val="383838" w:themeColor="text1" w:themeShade="BF"/>
      <w:sz w:val="36"/>
      <w:szCs w:val="36"/>
    </w:rPr>
  </w:style>
  <w:style w:type="paragraph" w:customStyle="1" w:styleId="VerizonHeadline2">
    <w:name w:val="Verizon Headline 2"/>
    <w:basedOn w:val="Normal"/>
    <w:qFormat/>
    <w:rsid w:val="009E23B1"/>
    <w:pPr>
      <w:autoSpaceDE w:val="0"/>
      <w:autoSpaceDN w:val="0"/>
      <w:adjustRightInd w:val="0"/>
      <w:spacing w:before="240" w:after="240"/>
    </w:pPr>
    <w:rPr>
      <w:rFonts w:ascii="NeueHaasGroteskDisp Std Md" w:hAnsi="NeueHaasGroteskDisp Std Md"/>
      <w:b/>
      <w:caps/>
      <w:color w:val="383838" w:themeColor="text1" w:themeShade="BF"/>
      <w:sz w:val="56"/>
      <w:szCs w:val="56"/>
    </w:rPr>
  </w:style>
  <w:style w:type="paragraph" w:customStyle="1" w:styleId="VerizonSubhead">
    <w:name w:val="Verizon Subhead"/>
    <w:basedOn w:val="Normal"/>
    <w:qFormat/>
    <w:rsid w:val="009E23B1"/>
    <w:pPr>
      <w:autoSpaceDE w:val="0"/>
      <w:autoSpaceDN w:val="0"/>
      <w:adjustRightInd w:val="0"/>
      <w:spacing w:after="600"/>
    </w:pPr>
    <w:rPr>
      <w:rFonts w:ascii="NeueHaasGroteskText Std Md" w:hAnsi="NeueHaasGroteskText Std Md"/>
      <w:b/>
      <w:bCs/>
      <w:color w:val="383838" w:themeColor="text1" w:themeShade="BF"/>
      <w:sz w:val="23"/>
      <w:szCs w:val="23"/>
    </w:rPr>
  </w:style>
  <w:style w:type="character" w:customStyle="1" w:styleId="Heading1Char">
    <w:name w:val="Heading 1 Char"/>
    <w:basedOn w:val="DefaultParagraphFont"/>
    <w:link w:val="Heading1"/>
    <w:uiPriority w:val="9"/>
    <w:rsid w:val="00C27911"/>
    <w:rPr>
      <w:rFonts w:ascii="NeueHaasGroteskDisp Std Md" w:eastAsiaTheme="majorEastAsia" w:hAnsi="NeueHaasGroteskDisp Std Md" w:cstheme="majorBidi"/>
      <w:b/>
      <w:bCs/>
      <w:smallCaps/>
      <w:color w:val="262626" w:themeColor="text1" w:themeShade="80"/>
      <w:sz w:val="36"/>
      <w:szCs w:val="32"/>
      <w:lang w:bidi="he-IL"/>
    </w:rPr>
  </w:style>
  <w:style w:type="character" w:customStyle="1" w:styleId="Heading2Char">
    <w:name w:val="Heading 2 Char"/>
    <w:basedOn w:val="DefaultParagraphFont"/>
    <w:link w:val="Heading2"/>
    <w:uiPriority w:val="9"/>
    <w:rsid w:val="008F78ED"/>
    <w:rPr>
      <w:rFonts w:ascii="NeueHaasGroteskDisp Std Md" w:eastAsiaTheme="majorEastAsia" w:hAnsi="NeueHaasGroteskDisp Std Md" w:cstheme="majorBidi"/>
      <w:b/>
      <w:bCs/>
      <w:color w:val="262626" w:themeColor="text1" w:themeShade="80"/>
      <w:sz w:val="28"/>
      <w:szCs w:val="28"/>
      <w:lang w:bidi="he-IL"/>
    </w:rPr>
  </w:style>
  <w:style w:type="character" w:customStyle="1" w:styleId="Heading3Char">
    <w:name w:val="Heading 3 Char"/>
    <w:basedOn w:val="DefaultParagraphFont"/>
    <w:link w:val="Heading3"/>
    <w:uiPriority w:val="9"/>
    <w:rsid w:val="008F78ED"/>
    <w:rPr>
      <w:rFonts w:ascii="NeueHaasGroteskText Std Md" w:eastAsiaTheme="majorEastAsia" w:hAnsi="NeueHaasGroteskText Std Md" w:cstheme="majorBidi"/>
      <w:b/>
      <w:bCs/>
      <w:color w:val="262626" w:themeColor="text1" w:themeShade="80"/>
      <w:sz w:val="24"/>
      <w:szCs w:val="24"/>
      <w:lang w:bidi="he-IL"/>
    </w:rPr>
  </w:style>
  <w:style w:type="character" w:customStyle="1" w:styleId="Heading4Char">
    <w:name w:val="Heading 4 Char"/>
    <w:basedOn w:val="DefaultParagraphFont"/>
    <w:link w:val="Heading4"/>
    <w:uiPriority w:val="9"/>
    <w:rsid w:val="00C27911"/>
    <w:rPr>
      <w:rFonts w:ascii="NeueHaasGroteskText Std" w:eastAsiaTheme="majorEastAsia" w:hAnsi="NeueHaasGroteskText Std" w:cs="Arial"/>
      <w:b/>
      <w:iCs/>
      <w:color w:val="383838" w:themeColor="text1" w:themeShade="BF"/>
      <w:szCs w:val="24"/>
      <w:lang w:bidi="he-IL"/>
    </w:rPr>
  </w:style>
  <w:style w:type="paragraph" w:customStyle="1" w:styleId="systemmessage">
    <w:name w:val="system_message"/>
    <w:basedOn w:val="Normal"/>
    <w:qFormat/>
    <w:rsid w:val="00316BC4"/>
    <w:pPr>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ind w:left="432" w:hanging="144"/>
    </w:pPr>
    <w:rPr>
      <w:rFonts w:ascii="Consolas" w:hAnsi="Consolas"/>
      <w:sz w:val="18"/>
      <w:szCs w:val="17"/>
    </w:rPr>
  </w:style>
  <w:style w:type="paragraph" w:customStyle="1" w:styleId="TableText">
    <w:name w:val="TableText"/>
    <w:basedOn w:val="Normal"/>
    <w:link w:val="TableTextChar"/>
    <w:qFormat/>
    <w:rsid w:val="00316BC4"/>
    <w:pPr>
      <w:spacing w:after="0"/>
    </w:pPr>
    <w:rPr>
      <w:sz w:val="18"/>
    </w:rPr>
  </w:style>
  <w:style w:type="character" w:customStyle="1" w:styleId="TableTextChar">
    <w:name w:val="TableText Char"/>
    <w:basedOn w:val="DefaultParagraphFont"/>
    <w:link w:val="TableText"/>
    <w:rsid w:val="00316BC4"/>
    <w:rPr>
      <w:rFonts w:ascii="Arial" w:hAnsi="Arial" w:cs="Arial"/>
      <w:sz w:val="18"/>
      <w:szCs w:val="18"/>
      <w:lang w:bidi="he-IL"/>
    </w:rPr>
  </w:style>
  <w:style w:type="character" w:customStyle="1" w:styleId="Heading5Char">
    <w:name w:val="Heading 5 Char"/>
    <w:basedOn w:val="DefaultParagraphFont"/>
    <w:link w:val="Heading5"/>
    <w:uiPriority w:val="9"/>
    <w:rsid w:val="00C27911"/>
    <w:rPr>
      <w:rFonts w:ascii="NeueHaasGroteskText Std" w:eastAsiaTheme="majorEastAsia" w:hAnsi="NeueHaasGroteskText Std" w:cs="Arial"/>
      <w:i/>
      <w:iCs/>
      <w:szCs w:val="24"/>
      <w:lang w:bidi="he-IL"/>
    </w:rPr>
  </w:style>
  <w:style w:type="paragraph" w:customStyle="1" w:styleId="Body">
    <w:name w:val="Body"/>
    <w:qFormat/>
    <w:rsid w:val="00AA3A4B"/>
    <w:pPr>
      <w:spacing w:before="60" w:line="240" w:lineRule="auto"/>
    </w:pPr>
    <w:rPr>
      <w:rFonts w:ascii="Arial" w:hAnsi="Arial" w:cs="Arial"/>
      <w:szCs w:val="18"/>
      <w:lang w:bidi="he-IL"/>
    </w:rPr>
  </w:style>
  <w:style w:type="paragraph" w:styleId="TOC2">
    <w:name w:val="toc 2"/>
    <w:basedOn w:val="Normal"/>
    <w:next w:val="Normal"/>
    <w:uiPriority w:val="39"/>
    <w:unhideWhenUsed/>
    <w:rsid w:val="00776233"/>
    <w:pPr>
      <w:tabs>
        <w:tab w:val="left" w:pos="880"/>
        <w:tab w:val="right" w:leader="dot" w:pos="10790"/>
      </w:tabs>
      <w:spacing w:after="100"/>
      <w:ind w:left="220"/>
    </w:pPr>
    <w:rPr>
      <w:noProof/>
      <w:color w:val="000000"/>
      <w14:scene3d>
        <w14:camera w14:prst="orthographicFront"/>
        <w14:lightRig w14:rig="threePt" w14:dir="t">
          <w14:rot w14:lat="0" w14:lon="0" w14:rev="0"/>
        </w14:lightRig>
      </w14:scene3d>
    </w:rPr>
  </w:style>
  <w:style w:type="paragraph" w:styleId="TOC1">
    <w:name w:val="toc 1"/>
    <w:basedOn w:val="Normal"/>
    <w:next w:val="Normal"/>
    <w:uiPriority w:val="39"/>
    <w:unhideWhenUsed/>
    <w:qFormat/>
    <w:rsid w:val="00E12354"/>
    <w:pPr>
      <w:spacing w:after="100"/>
    </w:pPr>
    <w:rPr>
      <w:rFonts w:ascii="NeueHaasGroteskDisp Std Md" w:hAnsi="NeueHaasGroteskDisp Std Md"/>
      <w:smallCaps/>
      <w:sz w:val="28"/>
    </w:rPr>
  </w:style>
  <w:style w:type="paragraph" w:styleId="TOC3">
    <w:name w:val="toc 3"/>
    <w:basedOn w:val="Normal"/>
    <w:next w:val="Normal"/>
    <w:autoRedefine/>
    <w:uiPriority w:val="39"/>
    <w:unhideWhenUsed/>
    <w:rsid w:val="004918DA"/>
    <w:pPr>
      <w:spacing w:after="100"/>
      <w:ind w:left="440"/>
    </w:pPr>
  </w:style>
  <w:style w:type="character" w:styleId="Hyperlink">
    <w:name w:val="Hyperlink"/>
    <w:basedOn w:val="DefaultParagraphFont"/>
    <w:uiPriority w:val="99"/>
    <w:unhideWhenUsed/>
    <w:rsid w:val="00482745"/>
    <w:rPr>
      <w:color w:val="0000FF"/>
      <w:u w:val="single"/>
    </w:rPr>
  </w:style>
  <w:style w:type="paragraph" w:customStyle="1" w:styleId="bullet1">
    <w:name w:val="bullet1"/>
    <w:basedOn w:val="Body"/>
    <w:qFormat/>
    <w:rsid w:val="00AA3A4B"/>
    <w:pPr>
      <w:numPr>
        <w:numId w:val="7"/>
      </w:numPr>
      <w:spacing w:after="60"/>
    </w:pPr>
  </w:style>
  <w:style w:type="paragraph" w:customStyle="1" w:styleId="bullet2">
    <w:name w:val="bullet2"/>
    <w:basedOn w:val="bullet1"/>
    <w:qFormat/>
    <w:rsid w:val="00AA3A4B"/>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6D0E66"/>
    <w:pPr>
      <w:numPr>
        <w:ilvl w:val="2"/>
      </w:numPr>
      <w:ind w:left="1440"/>
    </w:pPr>
  </w:style>
  <w:style w:type="paragraph" w:customStyle="1" w:styleId="bullet4">
    <w:name w:val="bullet4"/>
    <w:basedOn w:val="bullet3"/>
    <w:qFormat/>
    <w:rsid w:val="006D0E66"/>
    <w:pPr>
      <w:numPr>
        <w:ilvl w:val="3"/>
      </w:numPr>
      <w:ind w:left="1800"/>
    </w:pPr>
  </w:style>
  <w:style w:type="character" w:customStyle="1" w:styleId="Heading6Char">
    <w:name w:val="Heading 6 Char"/>
    <w:basedOn w:val="DefaultParagraphFont"/>
    <w:link w:val="Heading6"/>
    <w:uiPriority w:val="9"/>
    <w:semiHidden/>
    <w:rsid w:val="00C27911"/>
    <w:rPr>
      <w:rFonts w:ascii="Arial" w:eastAsiaTheme="majorEastAsia" w:hAnsi="Arial" w:cstheme="majorBidi"/>
      <w:i/>
      <w:iCs/>
      <w:color w:val="262626" w:themeColor="text1" w:themeShade="80"/>
      <w:szCs w:val="18"/>
      <w:lang w:bidi="he-IL"/>
    </w:rPr>
  </w:style>
  <w:style w:type="paragraph" w:customStyle="1" w:styleId="VzHeader1">
    <w:name w:val="Vz Header1"/>
    <w:basedOn w:val="Normal"/>
    <w:next w:val="VzHeader2"/>
    <w:qFormat/>
    <w:rsid w:val="00C27911"/>
    <w:pPr>
      <w:spacing w:after="0"/>
      <w:jc w:val="right"/>
    </w:pPr>
    <w:rPr>
      <w:rFonts w:ascii="NeueHaasGroteskDisp Std Md" w:hAnsi="NeueHaasGroteskDisp Std Md" w:cstheme="minorHAnsi"/>
      <w:b/>
      <w:sz w:val="28"/>
    </w:rPr>
  </w:style>
  <w:style w:type="paragraph" w:customStyle="1" w:styleId="VzHeader2">
    <w:name w:val="Vz Header2"/>
    <w:basedOn w:val="Normal"/>
    <w:qFormat/>
    <w:rsid w:val="00C27911"/>
    <w:pPr>
      <w:spacing w:after="0"/>
      <w:jc w:val="right"/>
    </w:pPr>
    <w:rPr>
      <w:rFonts w:ascii="NeueHaasGroteskDisp Std" w:hAnsi="NeueHaasGroteskDisp Std" w:cstheme="minorHAnsi"/>
      <w:sz w:val="24"/>
    </w:rPr>
  </w:style>
  <w:style w:type="paragraph" w:customStyle="1" w:styleId="TOCheader">
    <w:name w:val="TOC header"/>
    <w:basedOn w:val="Normal"/>
    <w:next w:val="TOC1"/>
    <w:qFormat/>
    <w:rsid w:val="004671EA"/>
    <w:pPr>
      <w:keepNext/>
      <w:keepLines/>
      <w:pageBreakBefore/>
      <w:spacing w:before="120" w:after="240"/>
    </w:pPr>
    <w:rPr>
      <w:rFonts w:ascii="NeueHaasGroteskDisp Std Md" w:eastAsiaTheme="majorEastAsia" w:hAnsi="NeueHaasGroteskDisp Std Md" w:cstheme="majorBidi"/>
      <w:b/>
      <w:bCs/>
      <w:caps/>
      <w:sz w:val="32"/>
      <w:szCs w:val="32"/>
    </w:rPr>
  </w:style>
  <w:style w:type="paragraph" w:customStyle="1" w:styleId="appendixheader">
    <w:name w:val="appendix header"/>
    <w:basedOn w:val="TOCheader"/>
    <w:next w:val="Body"/>
    <w:qFormat/>
    <w:rsid w:val="00C27911"/>
    <w:pPr>
      <w:outlineLvl w:val="1"/>
    </w:pPr>
    <w:rPr>
      <w:caps w:val="0"/>
    </w:rPr>
  </w:style>
  <w:style w:type="paragraph" w:styleId="Title">
    <w:name w:val="Title"/>
    <w:basedOn w:val="Normal"/>
    <w:next w:val="Normal"/>
    <w:link w:val="TitleChar"/>
    <w:uiPriority w:val="10"/>
    <w:semiHidden/>
    <w:qFormat/>
    <w:rsid w:val="00D10E75"/>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semiHidden/>
    <w:rsid w:val="00D10E75"/>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D712AE"/>
    <w:pPr>
      <w:spacing w:before="40" w:after="40"/>
    </w:pPr>
    <w:rPr>
      <w:rFonts w:ascii="Arial Bold" w:eastAsia="Calibri" w:hAnsi="Arial Bold" w:cs="Times New Roman"/>
      <w:b/>
      <w:caps/>
      <w:sz w:val="18"/>
      <w:lang w:val="en-GB" w:bidi="ar-SA"/>
    </w:rPr>
  </w:style>
  <w:style w:type="paragraph" w:customStyle="1" w:styleId="figureheading">
    <w:name w:val="figureheading"/>
    <w:basedOn w:val="Heading5"/>
    <w:next w:val="Normal"/>
    <w:qFormat/>
    <w:rsid w:val="00B1000A"/>
    <w:pPr>
      <w:keepLines w:val="0"/>
      <w:numPr>
        <w:ilvl w:val="0"/>
        <w:numId w:val="0"/>
      </w:numPr>
      <w:spacing w:before="20" w:after="20"/>
      <w:outlineLvl w:val="9"/>
    </w:pPr>
    <w:rPr>
      <w:rFonts w:eastAsiaTheme="minorHAnsi" w:cstheme="minorBidi"/>
      <w:b/>
      <w:iCs w:val="0"/>
      <w:sz w:val="20"/>
      <w:szCs w:val="22"/>
      <w:lang w:bidi="ar-SA"/>
    </w:rPr>
  </w:style>
  <w:style w:type="paragraph" w:customStyle="1" w:styleId="numberlist1">
    <w:name w:val="numberlist1"/>
    <w:basedOn w:val="Body"/>
    <w:link w:val="numberlist1Char"/>
    <w:qFormat/>
    <w:rsid w:val="003341EC"/>
    <w:pPr>
      <w:numPr>
        <w:numId w:val="14"/>
      </w:numPr>
      <w:spacing w:after="60"/>
    </w:pPr>
  </w:style>
  <w:style w:type="character" w:customStyle="1" w:styleId="numberlist1Char">
    <w:name w:val="numberlist1 Char"/>
    <w:basedOn w:val="DefaultParagraphFont"/>
    <w:link w:val="numberlist1"/>
    <w:rsid w:val="003341EC"/>
    <w:rPr>
      <w:rFonts w:ascii="Arial" w:hAnsi="Arial" w:cs="Arial"/>
      <w:color w:val="262626" w:themeColor="text1" w:themeShade="80"/>
      <w:szCs w:val="18"/>
      <w:lang w:bidi="he-IL"/>
    </w:rPr>
  </w:style>
  <w:style w:type="paragraph" w:customStyle="1" w:styleId="numberlist2">
    <w:name w:val="numberlist2"/>
    <w:basedOn w:val="numberlist1"/>
    <w:link w:val="numberlist2Char"/>
    <w:qFormat/>
    <w:rsid w:val="00941301"/>
    <w:pPr>
      <w:numPr>
        <w:numId w:val="16"/>
      </w:numPr>
      <w:ind w:left="1080"/>
    </w:pPr>
  </w:style>
  <w:style w:type="character" w:customStyle="1" w:styleId="numberlist2Char">
    <w:name w:val="numberlist2 Char"/>
    <w:basedOn w:val="DefaultParagraphFont"/>
    <w:link w:val="numberlist2"/>
    <w:rsid w:val="00941301"/>
    <w:rPr>
      <w:rFonts w:ascii="Arial" w:hAnsi="Arial" w:cs="Arial"/>
      <w:color w:val="262626" w:themeColor="text1" w:themeShade="80"/>
      <w:szCs w:val="18"/>
      <w:lang w:bidi="he-IL"/>
    </w:rPr>
  </w:style>
  <w:style w:type="paragraph" w:styleId="ListNumber2">
    <w:name w:val="List Number 2"/>
    <w:basedOn w:val="Normal"/>
    <w:uiPriority w:val="99"/>
    <w:semiHidden/>
    <w:unhideWhenUsed/>
    <w:rsid w:val="00941301"/>
    <w:pPr>
      <w:numPr>
        <w:numId w:val="15"/>
      </w:numPr>
      <w:contextualSpacing/>
    </w:pPr>
  </w:style>
  <w:style w:type="paragraph" w:customStyle="1" w:styleId="numberlist3">
    <w:name w:val="numberlist3"/>
    <w:basedOn w:val="numberlist2"/>
    <w:link w:val="numberlist3Char"/>
    <w:qFormat/>
    <w:rsid w:val="006D0E66"/>
    <w:pPr>
      <w:numPr>
        <w:numId w:val="18"/>
      </w:numPr>
      <w:ind w:left="1440"/>
    </w:pPr>
  </w:style>
  <w:style w:type="character" w:customStyle="1" w:styleId="numberlist3Char">
    <w:name w:val="numberlist3 Char"/>
    <w:basedOn w:val="DefaultParagraphFont"/>
    <w:link w:val="numberlist3"/>
    <w:rsid w:val="006D0E66"/>
    <w:rPr>
      <w:rFonts w:ascii="Arial" w:hAnsi="Arial" w:cs="Arial"/>
      <w:color w:val="262626" w:themeColor="text1" w:themeShade="80"/>
      <w:szCs w:val="18"/>
      <w:lang w:bidi="he-IL"/>
    </w:rPr>
  </w:style>
  <w:style w:type="paragraph" w:styleId="ListNumber3">
    <w:name w:val="List Number 3"/>
    <w:basedOn w:val="Normal"/>
    <w:uiPriority w:val="99"/>
    <w:semiHidden/>
    <w:unhideWhenUsed/>
    <w:rsid w:val="00941301"/>
    <w:pPr>
      <w:numPr>
        <w:numId w:val="17"/>
      </w:numPr>
      <w:contextualSpacing/>
    </w:pPr>
  </w:style>
  <w:style w:type="paragraph" w:customStyle="1" w:styleId="numberlist4">
    <w:name w:val="numberlist4"/>
    <w:basedOn w:val="numberlist3"/>
    <w:link w:val="numberlist4Char"/>
    <w:qFormat/>
    <w:rsid w:val="00941301"/>
    <w:pPr>
      <w:numPr>
        <w:numId w:val="20"/>
      </w:numPr>
      <w:ind w:left="1800"/>
    </w:pPr>
  </w:style>
  <w:style w:type="character" w:customStyle="1" w:styleId="numberlist4Char">
    <w:name w:val="numberlist4 Char"/>
    <w:basedOn w:val="numberlist3Char"/>
    <w:link w:val="numberlist4"/>
    <w:rsid w:val="00941301"/>
    <w:rPr>
      <w:rFonts w:ascii="Arial" w:hAnsi="Arial" w:cs="Arial"/>
      <w:color w:val="262626" w:themeColor="text1" w:themeShade="80"/>
      <w:szCs w:val="18"/>
      <w:lang w:bidi="he-IL"/>
    </w:rPr>
  </w:style>
  <w:style w:type="paragraph" w:styleId="ListNumber4">
    <w:name w:val="List Number 4"/>
    <w:basedOn w:val="Normal"/>
    <w:uiPriority w:val="99"/>
    <w:semiHidden/>
    <w:unhideWhenUsed/>
    <w:rsid w:val="00941301"/>
    <w:pPr>
      <w:numPr>
        <w:numId w:val="19"/>
      </w:numPr>
      <w:contextualSpacing/>
    </w:pPr>
  </w:style>
  <w:style w:type="paragraph" w:customStyle="1" w:styleId="TableNum">
    <w:name w:val="TableNum"/>
    <w:basedOn w:val="TableText"/>
    <w:link w:val="TableNumChar"/>
    <w:qFormat/>
    <w:rsid w:val="00A439BC"/>
    <w:pPr>
      <w:numPr>
        <w:numId w:val="21"/>
      </w:numPr>
      <w:spacing w:before="20" w:after="40"/>
      <w:ind w:left="389" w:hanging="274"/>
    </w:pPr>
  </w:style>
  <w:style w:type="character" w:customStyle="1" w:styleId="TableNumChar">
    <w:name w:val="TableNum Char"/>
    <w:basedOn w:val="TableTextChar"/>
    <w:link w:val="TableNum"/>
    <w:rsid w:val="00A439BC"/>
    <w:rPr>
      <w:rFonts w:ascii="Arial" w:hAnsi="Arial" w:cs="Arial"/>
      <w:color w:val="262626" w:themeColor="text1" w:themeShade="80"/>
      <w:sz w:val="18"/>
      <w:szCs w:val="18"/>
      <w:lang w:bidi="he-IL"/>
    </w:rPr>
  </w:style>
  <w:style w:type="paragraph" w:customStyle="1" w:styleId="TableBullet">
    <w:name w:val="TableBullet"/>
    <w:basedOn w:val="TableText"/>
    <w:qFormat/>
    <w:rsid w:val="00A439BC"/>
    <w:pPr>
      <w:numPr>
        <w:numId w:val="22"/>
      </w:numPr>
      <w:spacing w:before="20" w:after="40"/>
      <w:ind w:left="392" w:hanging="270"/>
    </w:pPr>
  </w:style>
  <w:style w:type="paragraph" w:customStyle="1" w:styleId="TableTextBold">
    <w:name w:val="TableText Bold"/>
    <w:basedOn w:val="TableText"/>
    <w:qFormat/>
    <w:rsid w:val="0007117D"/>
    <w:rPr>
      <w:b/>
      <w:lang w:val="en-GB" w:bidi="ar-SA"/>
    </w:rPr>
  </w:style>
  <w:style w:type="paragraph" w:customStyle="1" w:styleId="continue1">
    <w:name w:val="continue1"/>
    <w:basedOn w:val="Body"/>
    <w:link w:val="continue1Char"/>
    <w:qFormat/>
    <w:rsid w:val="003341EC"/>
    <w:pPr>
      <w:spacing w:after="60"/>
      <w:ind w:left="720"/>
    </w:pPr>
  </w:style>
  <w:style w:type="character" w:customStyle="1" w:styleId="continue1Char">
    <w:name w:val="continue1 Char"/>
    <w:basedOn w:val="DefaultParagraphFont"/>
    <w:link w:val="continue1"/>
    <w:rsid w:val="003341EC"/>
    <w:rPr>
      <w:rFonts w:ascii="Arial" w:hAnsi="Arial" w:cs="Arial"/>
      <w:color w:val="262626" w:themeColor="text1" w:themeShade="80"/>
      <w:szCs w:val="18"/>
      <w:lang w:bidi="he-IL"/>
    </w:rPr>
  </w:style>
  <w:style w:type="paragraph" w:customStyle="1" w:styleId="continue2">
    <w:name w:val="continue2"/>
    <w:basedOn w:val="Body"/>
    <w:link w:val="continue2Char"/>
    <w:qFormat/>
    <w:rsid w:val="003341EC"/>
    <w:pPr>
      <w:spacing w:after="60"/>
      <w:ind w:left="1080"/>
    </w:pPr>
  </w:style>
  <w:style w:type="character" w:customStyle="1" w:styleId="continue2Char">
    <w:name w:val="continue2 Char"/>
    <w:basedOn w:val="DefaultParagraphFont"/>
    <w:link w:val="continue2"/>
    <w:rsid w:val="003341EC"/>
    <w:rPr>
      <w:rFonts w:ascii="Arial" w:hAnsi="Arial" w:cs="Arial"/>
      <w:color w:val="262626" w:themeColor="text1" w:themeShade="80"/>
      <w:szCs w:val="18"/>
      <w:lang w:bidi="he-IL"/>
    </w:rPr>
  </w:style>
  <w:style w:type="paragraph" w:customStyle="1" w:styleId="continue3">
    <w:name w:val="continue3"/>
    <w:basedOn w:val="Body"/>
    <w:link w:val="continue3Char"/>
    <w:qFormat/>
    <w:rsid w:val="003341EC"/>
    <w:pPr>
      <w:spacing w:after="60"/>
      <w:ind w:left="1440"/>
    </w:pPr>
  </w:style>
  <w:style w:type="character" w:customStyle="1" w:styleId="continue3Char">
    <w:name w:val="continue3 Char"/>
    <w:basedOn w:val="DefaultParagraphFont"/>
    <w:link w:val="continue3"/>
    <w:rsid w:val="003341EC"/>
    <w:rPr>
      <w:rFonts w:ascii="Arial" w:hAnsi="Arial" w:cs="Arial"/>
      <w:color w:val="262626" w:themeColor="text1" w:themeShade="80"/>
      <w:szCs w:val="18"/>
      <w:lang w:bidi="he-IL"/>
    </w:rPr>
  </w:style>
  <w:style w:type="paragraph" w:customStyle="1" w:styleId="continue4">
    <w:name w:val="continue4"/>
    <w:basedOn w:val="Body"/>
    <w:qFormat/>
    <w:rsid w:val="003341EC"/>
    <w:pPr>
      <w:spacing w:after="60"/>
      <w:ind w:left="1800"/>
    </w:pPr>
  </w:style>
  <w:style w:type="paragraph" w:customStyle="1" w:styleId="space">
    <w:name w:val="space"/>
    <w:basedOn w:val="Body"/>
    <w:qFormat/>
    <w:rsid w:val="00937C69"/>
    <w:pPr>
      <w:spacing w:before="0" w:after="0"/>
    </w:pPr>
    <w:rPr>
      <w:sz w:val="16"/>
    </w:rPr>
  </w:style>
  <w:style w:type="paragraph" w:customStyle="1" w:styleId="DMSFooter">
    <w:name w:val="DMS Footer"/>
    <w:basedOn w:val="Normal"/>
    <w:qFormat/>
    <w:rsid w:val="009E23B1"/>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4671EA"/>
    <w:pPr>
      <w:keepNext/>
      <w:spacing w:before="120" w:after="120"/>
      <w:ind w:left="86"/>
    </w:pPr>
    <w:rPr>
      <w:b/>
      <w:sz w:val="20"/>
    </w:rPr>
  </w:style>
  <w:style w:type="paragraph" w:styleId="TableofFigures">
    <w:name w:val="table of figures"/>
    <w:basedOn w:val="Normal"/>
    <w:next w:val="Normal"/>
    <w:uiPriority w:val="99"/>
    <w:unhideWhenUsed/>
    <w:rsid w:val="00C562E4"/>
    <w:pPr>
      <w:spacing w:after="0"/>
    </w:pPr>
  </w:style>
  <w:style w:type="paragraph" w:styleId="Caption">
    <w:name w:val="caption"/>
    <w:basedOn w:val="Normal"/>
    <w:next w:val="Normal"/>
    <w:link w:val="CaptionChar"/>
    <w:uiPriority w:val="99"/>
    <w:unhideWhenUsed/>
    <w:qFormat/>
    <w:rsid w:val="00B1000A"/>
    <w:pPr>
      <w:spacing w:before="0"/>
    </w:pPr>
    <w:rPr>
      <w:b/>
      <w:bCs/>
      <w:sz w:val="20"/>
    </w:rPr>
  </w:style>
  <w:style w:type="paragraph" w:customStyle="1" w:styleId="VerizonLetter">
    <w:name w:val="Verizon Letter"/>
    <w:basedOn w:val="Normal"/>
    <w:qFormat/>
    <w:rsid w:val="008B4FE1"/>
    <w:pPr>
      <w:autoSpaceDE w:val="0"/>
      <w:autoSpaceDN w:val="0"/>
      <w:adjustRightInd w:val="0"/>
      <w:spacing w:before="170" w:after="120" w:line="280" w:lineRule="exact"/>
    </w:pPr>
    <w:rPr>
      <w:color w:val="383838" w:themeColor="text1" w:themeShade="BF"/>
      <w:szCs w:val="22"/>
    </w:rPr>
  </w:style>
  <w:style w:type="paragraph" w:customStyle="1" w:styleId="Topic">
    <w:name w:val="Topic"/>
    <w:basedOn w:val="Heading1"/>
    <w:next w:val="Body"/>
    <w:rsid w:val="008B4FE1"/>
    <w:pPr>
      <w:numPr>
        <w:numId w:val="0"/>
      </w:numPr>
    </w:pPr>
  </w:style>
  <w:style w:type="paragraph" w:customStyle="1" w:styleId="copyright">
    <w:name w:val="copyright"/>
    <w:basedOn w:val="Body"/>
    <w:qFormat/>
    <w:rsid w:val="00E06C42"/>
    <w:pPr>
      <w:spacing w:after="120" w:line="280" w:lineRule="exact"/>
    </w:pPr>
    <w:rPr>
      <w:color w:val="262626" w:themeColor="text1" w:themeShade="80"/>
      <w:sz w:val="20"/>
    </w:rPr>
  </w:style>
  <w:style w:type="paragraph" w:styleId="NoSpacing">
    <w:name w:val="No Spacing"/>
    <w:uiPriority w:val="1"/>
    <w:qFormat/>
    <w:rsid w:val="002A1A79"/>
    <w:pPr>
      <w:spacing w:after="0" w:line="240" w:lineRule="auto"/>
    </w:pPr>
    <w:rPr>
      <w:sz w:val="16"/>
      <w:lang w:bidi="he-IL"/>
    </w:rPr>
  </w:style>
  <w:style w:type="paragraph" w:styleId="ListContinue">
    <w:name w:val="List Continue"/>
    <w:basedOn w:val="Normal"/>
    <w:autoRedefine/>
    <w:uiPriority w:val="99"/>
    <w:semiHidden/>
    <w:unhideWhenUsed/>
    <w:qFormat/>
    <w:rsid w:val="00EB720F"/>
    <w:pPr>
      <w:numPr>
        <w:numId w:val="31"/>
      </w:numPr>
      <w:spacing w:before="120" w:after="120"/>
    </w:pPr>
    <w:rPr>
      <w:rFonts w:eastAsia="Calibri" w:cs="Times New Roman"/>
      <w:sz w:val="20"/>
      <w:szCs w:val="22"/>
      <w:lang w:bidi="ar-SA"/>
    </w:rPr>
  </w:style>
  <w:style w:type="character" w:styleId="Strong">
    <w:name w:val="Strong"/>
    <w:uiPriority w:val="22"/>
    <w:qFormat/>
    <w:rsid w:val="00EB720F"/>
    <w:rPr>
      <w:b/>
      <w:bCs/>
    </w:rPr>
  </w:style>
  <w:style w:type="character" w:customStyle="1" w:styleId="left">
    <w:name w:val="left"/>
    <w:basedOn w:val="DefaultParagraphFont"/>
    <w:rsid w:val="00EB720F"/>
  </w:style>
  <w:style w:type="character" w:customStyle="1" w:styleId="Heading7Char">
    <w:name w:val="Heading 7 Char"/>
    <w:basedOn w:val="DefaultParagraphFont"/>
    <w:link w:val="Heading7"/>
    <w:uiPriority w:val="99"/>
    <w:rsid w:val="0055233B"/>
    <w:rPr>
      <w:rFonts w:ascii="Times New Roman" w:eastAsia="Times New Roman" w:hAnsi="Times New Roman" w:cs="Times New Roman"/>
      <w:i/>
      <w:iCs/>
      <w:color w:val="787878" w:themeColor="text1" w:themeTint="BF"/>
      <w:lang w:bidi="he-IL"/>
    </w:rPr>
  </w:style>
  <w:style w:type="paragraph" w:customStyle="1" w:styleId="BulletTable">
    <w:name w:val="Bullet Table"/>
    <w:basedOn w:val="Normal"/>
    <w:autoRedefine/>
    <w:uiPriority w:val="99"/>
    <w:qFormat/>
    <w:rsid w:val="00CA43CD"/>
    <w:pPr>
      <w:numPr>
        <w:numId w:val="32"/>
      </w:numPr>
      <w:tabs>
        <w:tab w:val="left" w:pos="360"/>
      </w:tabs>
      <w:spacing w:before="40" w:after="40"/>
      <w:ind w:left="360"/>
    </w:pPr>
    <w:rPr>
      <w:rFonts w:eastAsia="Calibri" w:cs="Times New Roman"/>
      <w:sz w:val="18"/>
      <w:szCs w:val="20"/>
      <w:lang w:bidi="ar-SA"/>
    </w:rPr>
  </w:style>
  <w:style w:type="paragraph" w:customStyle="1" w:styleId="TableHeading0">
    <w:name w:val="Table Heading"/>
    <w:basedOn w:val="Normal"/>
    <w:autoRedefine/>
    <w:uiPriority w:val="99"/>
    <w:qFormat/>
    <w:rsid w:val="00CA43CD"/>
    <w:pPr>
      <w:spacing w:before="40" w:after="40"/>
    </w:pPr>
    <w:rPr>
      <w:rFonts w:ascii="Arial Bold" w:eastAsia="Calibri" w:hAnsi="Arial Bold" w:cs="Times New Roman"/>
      <w:b/>
      <w:caps/>
      <w:sz w:val="18"/>
      <w:lang w:val="en-GB" w:bidi="ar-SA"/>
    </w:rPr>
  </w:style>
  <w:style w:type="paragraph" w:styleId="MessageHeader">
    <w:name w:val="Message Header"/>
    <w:basedOn w:val="Normal"/>
    <w:link w:val="MessageHeaderChar"/>
    <w:autoRedefine/>
    <w:uiPriority w:val="99"/>
    <w:unhideWhenUsed/>
    <w:qFormat/>
    <w:rsid w:val="00CA43CD"/>
    <w:pPr>
      <w:pBdr>
        <w:top w:val="single" w:sz="6" w:space="1" w:color="auto"/>
        <w:left w:val="single" w:sz="6" w:space="1" w:color="auto"/>
        <w:bottom w:val="single" w:sz="6" w:space="1" w:color="auto"/>
        <w:right w:val="single" w:sz="6" w:space="1" w:color="auto"/>
      </w:pBdr>
      <w:shd w:val="pct20" w:color="auto" w:fill="auto"/>
      <w:spacing w:before="0" w:after="0"/>
      <w:ind w:left="612" w:right="270" w:hanging="612"/>
    </w:pPr>
    <w:rPr>
      <w:rFonts w:eastAsiaTheme="majorEastAsia" w:cstheme="majorBidi"/>
      <w:sz w:val="20"/>
      <w:szCs w:val="24"/>
      <w:lang w:bidi="ar-SA"/>
    </w:rPr>
  </w:style>
  <w:style w:type="character" w:customStyle="1" w:styleId="MessageHeaderChar">
    <w:name w:val="Message Header Char"/>
    <w:basedOn w:val="DefaultParagraphFont"/>
    <w:link w:val="MessageHeader"/>
    <w:uiPriority w:val="99"/>
    <w:rsid w:val="00CA43CD"/>
    <w:rPr>
      <w:rFonts w:ascii="Arial" w:eastAsiaTheme="majorEastAsia" w:hAnsi="Arial" w:cstheme="majorBidi"/>
      <w:sz w:val="20"/>
      <w:szCs w:val="24"/>
      <w:shd w:val="pct20" w:color="auto" w:fill="auto"/>
    </w:rPr>
  </w:style>
  <w:style w:type="paragraph" w:customStyle="1" w:styleId="TableText0">
    <w:name w:val="Table Text"/>
    <w:link w:val="TableTextChar0"/>
    <w:autoRedefine/>
    <w:uiPriority w:val="99"/>
    <w:qFormat/>
    <w:rsid w:val="004671EA"/>
    <w:pPr>
      <w:numPr>
        <w:ilvl w:val="12"/>
      </w:numPr>
      <w:overflowPunct w:val="0"/>
      <w:autoSpaceDE w:val="0"/>
      <w:autoSpaceDN w:val="0"/>
      <w:adjustRightInd w:val="0"/>
      <w:spacing w:before="40" w:after="40" w:line="240" w:lineRule="auto"/>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4671EA"/>
    <w:rPr>
      <w:rFonts w:ascii="Arial" w:eastAsia="Calibri" w:hAnsi="Arial" w:cs="Times New Roman"/>
      <w:sz w:val="18"/>
      <w:szCs w:val="20"/>
      <w:lang w:val="en-GB"/>
    </w:rPr>
  </w:style>
  <w:style w:type="character" w:customStyle="1" w:styleId="CaptionChar">
    <w:name w:val="Caption Char"/>
    <w:link w:val="Caption"/>
    <w:uiPriority w:val="99"/>
    <w:locked/>
    <w:rsid w:val="00CA43CD"/>
    <w:rPr>
      <w:rFonts w:ascii="Arial" w:hAnsi="Arial" w:cs="Arial"/>
      <w:b/>
      <w:bCs/>
      <w:sz w:val="20"/>
      <w:szCs w:val="18"/>
      <w:lang w:bidi="he-IL"/>
    </w:rPr>
  </w:style>
  <w:style w:type="paragraph" w:styleId="FootnoteText">
    <w:name w:val="footnote text"/>
    <w:basedOn w:val="Normal"/>
    <w:link w:val="FootnoteTextChar"/>
    <w:uiPriority w:val="99"/>
    <w:unhideWhenUsed/>
    <w:rsid w:val="00E63B5D"/>
    <w:pPr>
      <w:spacing w:before="0" w:after="0"/>
    </w:pPr>
    <w:rPr>
      <w:rFonts w:asciiTheme="minorHAnsi" w:eastAsiaTheme="minorEastAsia" w:hAnsiTheme="minorHAnsi" w:cstheme="minorBidi"/>
      <w:sz w:val="20"/>
      <w:szCs w:val="20"/>
      <w:lang w:eastAsia="ja-JP" w:bidi="ar-SA"/>
    </w:rPr>
  </w:style>
  <w:style w:type="character" w:customStyle="1" w:styleId="FootnoteTextChar">
    <w:name w:val="Footnote Text Char"/>
    <w:basedOn w:val="DefaultParagraphFont"/>
    <w:link w:val="FootnoteText"/>
    <w:uiPriority w:val="99"/>
    <w:rsid w:val="00E63B5D"/>
    <w:rPr>
      <w:rFonts w:eastAsiaTheme="minorEastAsia"/>
      <w:sz w:val="20"/>
      <w:szCs w:val="20"/>
      <w:lang w:eastAsia="ja-JP"/>
    </w:rPr>
  </w:style>
  <w:style w:type="character" w:styleId="FootnoteReference">
    <w:name w:val="footnote reference"/>
    <w:basedOn w:val="DefaultParagraphFont"/>
    <w:uiPriority w:val="99"/>
    <w:semiHidden/>
    <w:unhideWhenUsed/>
    <w:qFormat/>
    <w:rsid w:val="00E63B5D"/>
    <w:rPr>
      <w:rFonts w:ascii="Arial" w:hAnsi="Arial"/>
      <w:sz w:val="18"/>
      <w:vertAlign w:val="superscript"/>
    </w:rPr>
  </w:style>
  <w:style w:type="paragraph" w:customStyle="1" w:styleId="Bullet">
    <w:name w:val="Bullet"/>
    <w:basedOn w:val="Normal"/>
    <w:link w:val="BulletChar"/>
    <w:autoRedefine/>
    <w:uiPriority w:val="99"/>
    <w:qFormat/>
    <w:rsid w:val="0045372E"/>
    <w:pPr>
      <w:numPr>
        <w:numId w:val="45"/>
      </w:numPr>
      <w:tabs>
        <w:tab w:val="left" w:pos="720"/>
      </w:tabs>
      <w:spacing w:before="0" w:after="0"/>
    </w:pPr>
    <w:rPr>
      <w:rFonts w:eastAsia="Calibri" w:cs="Times New Roman"/>
      <w:sz w:val="20"/>
      <w:szCs w:val="20"/>
      <w:lang w:bidi="ar-SA"/>
    </w:rPr>
  </w:style>
  <w:style w:type="character" w:customStyle="1" w:styleId="BulletChar">
    <w:name w:val="Bullet Char"/>
    <w:link w:val="Bullet"/>
    <w:uiPriority w:val="99"/>
    <w:locked/>
    <w:rsid w:val="0045372E"/>
    <w:rPr>
      <w:rFonts w:ascii="Arial" w:eastAsia="Calibri" w:hAnsi="Arial" w:cs="Times New Roman"/>
      <w:sz w:val="20"/>
      <w:szCs w:val="20"/>
    </w:rPr>
  </w:style>
  <w:style w:type="paragraph" w:customStyle="1" w:styleId="Bullet1Last">
    <w:name w:val="Bullet 1 Last"/>
    <w:basedOn w:val="Normal"/>
    <w:next w:val="Normal"/>
    <w:link w:val="Bullet1LastChar"/>
    <w:autoRedefine/>
    <w:uiPriority w:val="99"/>
    <w:qFormat/>
    <w:rsid w:val="00E63B5D"/>
    <w:pPr>
      <w:numPr>
        <w:numId w:val="44"/>
      </w:numPr>
      <w:spacing w:before="120" w:after="180"/>
      <w:ind w:left="720"/>
    </w:pPr>
    <w:rPr>
      <w:rFonts w:eastAsia="Calibri" w:cs="Times New Roman"/>
      <w:sz w:val="20"/>
      <w:szCs w:val="24"/>
      <w:lang w:bidi="ar-SA"/>
    </w:rPr>
  </w:style>
  <w:style w:type="character" w:customStyle="1" w:styleId="Bullet1LastChar">
    <w:name w:val="Bullet 1 Last Char"/>
    <w:link w:val="Bullet1Last"/>
    <w:uiPriority w:val="99"/>
    <w:locked/>
    <w:rsid w:val="00E63B5D"/>
    <w:rPr>
      <w:rFonts w:ascii="Arial" w:eastAsia="Calibri" w:hAnsi="Arial" w:cs="Times New Roman"/>
      <w:sz w:val="20"/>
      <w:szCs w:val="24"/>
    </w:rPr>
  </w:style>
  <w:style w:type="character" w:styleId="CommentReference">
    <w:name w:val="annotation reference"/>
    <w:uiPriority w:val="99"/>
    <w:semiHidden/>
    <w:qFormat/>
    <w:rsid w:val="00E63B5D"/>
    <w:rPr>
      <w:rFonts w:ascii="Arial" w:hAnsi="Arial" w:cs="Times New Roman"/>
      <w:i w:val="0"/>
      <w:sz w:val="20"/>
      <w:szCs w:val="16"/>
    </w:rPr>
  </w:style>
  <w:style w:type="table" w:customStyle="1" w:styleId="TableGrid1">
    <w:name w:val="Table Grid1"/>
    <w:basedOn w:val="TableNormal"/>
    <w:next w:val="TableGrid"/>
    <w:uiPriority w:val="59"/>
    <w:locked/>
    <w:rsid w:val="00E63B5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1596"/>
    <w:rPr>
      <w:color w:val="4C4C4C" w:themeColor="followedHyperlink"/>
      <w:u w:val="single"/>
    </w:rPr>
  </w:style>
  <w:style w:type="paragraph" w:styleId="CommentText">
    <w:name w:val="annotation text"/>
    <w:basedOn w:val="Normal"/>
    <w:link w:val="CommentTextChar"/>
    <w:uiPriority w:val="99"/>
    <w:semiHidden/>
    <w:unhideWhenUsed/>
    <w:rsid w:val="00D06F66"/>
    <w:rPr>
      <w:sz w:val="20"/>
      <w:szCs w:val="20"/>
    </w:rPr>
  </w:style>
  <w:style w:type="character" w:customStyle="1" w:styleId="CommentTextChar">
    <w:name w:val="Comment Text Char"/>
    <w:basedOn w:val="DefaultParagraphFont"/>
    <w:link w:val="CommentText"/>
    <w:uiPriority w:val="99"/>
    <w:semiHidden/>
    <w:rsid w:val="00D06F66"/>
    <w:rPr>
      <w:rFonts w:ascii="Arial" w:hAnsi="Arial" w:cs="Arial"/>
      <w:sz w:val="20"/>
      <w:szCs w:val="20"/>
      <w:lang w:bidi="he-IL"/>
    </w:rPr>
  </w:style>
  <w:style w:type="paragraph" w:styleId="CommentSubject">
    <w:name w:val="annotation subject"/>
    <w:basedOn w:val="CommentText"/>
    <w:next w:val="CommentText"/>
    <w:link w:val="CommentSubjectChar"/>
    <w:uiPriority w:val="99"/>
    <w:semiHidden/>
    <w:unhideWhenUsed/>
    <w:rsid w:val="00D06F66"/>
    <w:rPr>
      <w:b/>
      <w:bCs/>
    </w:rPr>
  </w:style>
  <w:style w:type="character" w:customStyle="1" w:styleId="CommentSubjectChar">
    <w:name w:val="Comment Subject Char"/>
    <w:basedOn w:val="CommentTextChar"/>
    <w:link w:val="CommentSubject"/>
    <w:uiPriority w:val="99"/>
    <w:semiHidden/>
    <w:rsid w:val="00D06F66"/>
    <w:rPr>
      <w:rFonts w:ascii="Arial" w:hAnsi="Arial" w:cs="Arial"/>
      <w:b/>
      <w:bCs/>
      <w:sz w:val="20"/>
      <w:szCs w:val="20"/>
      <w:lang w:bidi="he-IL"/>
    </w:rPr>
  </w:style>
  <w:style w:type="character" w:customStyle="1" w:styleId="ListParagraphChar">
    <w:name w:val="List Paragraph Char"/>
    <w:basedOn w:val="DefaultParagraphFont"/>
    <w:link w:val="ListParagraph"/>
    <w:uiPriority w:val="34"/>
    <w:rsid w:val="00F023C7"/>
    <w:rPr>
      <w:rFonts w:ascii="Arial" w:hAnsi="Arial" w:cs="Arial"/>
      <w:szCs w:val="18"/>
      <w:lang w:bidi="he-IL"/>
    </w:rPr>
  </w:style>
  <w:style w:type="paragraph" w:styleId="Revision">
    <w:name w:val="Revision"/>
    <w:hidden/>
    <w:uiPriority w:val="99"/>
    <w:semiHidden/>
    <w:rsid w:val="00050A5D"/>
    <w:pPr>
      <w:spacing w:after="0" w:line="240" w:lineRule="auto"/>
    </w:pPr>
    <w:rPr>
      <w:rFonts w:ascii="Arial" w:hAnsi="Arial" w:cs="Arial"/>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208">
      <w:bodyDiv w:val="1"/>
      <w:marLeft w:val="0"/>
      <w:marRight w:val="0"/>
      <w:marTop w:val="0"/>
      <w:marBottom w:val="0"/>
      <w:divBdr>
        <w:top w:val="none" w:sz="0" w:space="0" w:color="auto"/>
        <w:left w:val="none" w:sz="0" w:space="0" w:color="auto"/>
        <w:bottom w:val="none" w:sz="0" w:space="0" w:color="auto"/>
        <w:right w:val="none" w:sz="0" w:space="0" w:color="auto"/>
      </w:divBdr>
    </w:div>
    <w:div w:id="451286067">
      <w:bodyDiv w:val="1"/>
      <w:marLeft w:val="0"/>
      <w:marRight w:val="0"/>
      <w:marTop w:val="0"/>
      <w:marBottom w:val="0"/>
      <w:divBdr>
        <w:top w:val="none" w:sz="0" w:space="0" w:color="auto"/>
        <w:left w:val="none" w:sz="0" w:space="0" w:color="auto"/>
        <w:bottom w:val="none" w:sz="0" w:space="0" w:color="auto"/>
        <w:right w:val="none" w:sz="0" w:space="0" w:color="auto"/>
      </w:divBdr>
    </w:div>
    <w:div w:id="588925667">
      <w:bodyDiv w:val="1"/>
      <w:marLeft w:val="0"/>
      <w:marRight w:val="0"/>
      <w:marTop w:val="0"/>
      <w:marBottom w:val="0"/>
      <w:divBdr>
        <w:top w:val="none" w:sz="0" w:space="0" w:color="auto"/>
        <w:left w:val="none" w:sz="0" w:space="0" w:color="auto"/>
        <w:bottom w:val="none" w:sz="0" w:space="0" w:color="auto"/>
        <w:right w:val="none" w:sz="0" w:space="0" w:color="auto"/>
      </w:divBdr>
    </w:div>
    <w:div w:id="797990400">
      <w:bodyDiv w:val="1"/>
      <w:marLeft w:val="0"/>
      <w:marRight w:val="0"/>
      <w:marTop w:val="0"/>
      <w:marBottom w:val="0"/>
      <w:divBdr>
        <w:top w:val="none" w:sz="0" w:space="0" w:color="auto"/>
        <w:left w:val="none" w:sz="0" w:space="0" w:color="auto"/>
        <w:bottom w:val="none" w:sz="0" w:space="0" w:color="auto"/>
        <w:right w:val="none" w:sz="0" w:space="0" w:color="auto"/>
      </w:divBdr>
    </w:div>
    <w:div w:id="1490751484">
      <w:bodyDiv w:val="1"/>
      <w:marLeft w:val="0"/>
      <w:marRight w:val="0"/>
      <w:marTop w:val="0"/>
      <w:marBottom w:val="0"/>
      <w:divBdr>
        <w:top w:val="none" w:sz="0" w:space="0" w:color="auto"/>
        <w:left w:val="none" w:sz="0" w:space="0" w:color="auto"/>
        <w:bottom w:val="none" w:sz="0" w:space="0" w:color="auto"/>
        <w:right w:val="none" w:sz="0" w:space="0" w:color="auto"/>
      </w:divBdr>
    </w:div>
    <w:div w:id="1694721497">
      <w:bodyDiv w:val="1"/>
      <w:marLeft w:val="0"/>
      <w:marRight w:val="0"/>
      <w:marTop w:val="0"/>
      <w:marBottom w:val="0"/>
      <w:divBdr>
        <w:top w:val="none" w:sz="0" w:space="0" w:color="auto"/>
        <w:left w:val="none" w:sz="0" w:space="0" w:color="auto"/>
        <w:bottom w:val="none" w:sz="0" w:space="0" w:color="auto"/>
        <w:right w:val="none" w:sz="0" w:space="0" w:color="auto"/>
      </w:divBdr>
    </w:div>
    <w:div w:id="1829981041">
      <w:bodyDiv w:val="1"/>
      <w:marLeft w:val="0"/>
      <w:marRight w:val="0"/>
      <w:marTop w:val="0"/>
      <w:marBottom w:val="0"/>
      <w:divBdr>
        <w:top w:val="none" w:sz="0" w:space="0" w:color="auto"/>
        <w:left w:val="none" w:sz="0" w:space="0" w:color="auto"/>
        <w:bottom w:val="none" w:sz="0" w:space="0" w:color="auto"/>
        <w:right w:val="none" w:sz="0" w:space="0" w:color="auto"/>
      </w:divBdr>
    </w:div>
    <w:div w:id="1833446396">
      <w:bodyDiv w:val="1"/>
      <w:marLeft w:val="0"/>
      <w:marRight w:val="0"/>
      <w:marTop w:val="0"/>
      <w:marBottom w:val="0"/>
      <w:divBdr>
        <w:top w:val="none" w:sz="0" w:space="0" w:color="auto"/>
        <w:left w:val="none" w:sz="0" w:space="0" w:color="auto"/>
        <w:bottom w:val="none" w:sz="0" w:space="0" w:color="auto"/>
        <w:right w:val="none" w:sz="0" w:space="0" w:color="auto"/>
      </w:divBdr>
    </w:div>
    <w:div w:id="207461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mia21654sps460.apps.tmrk.corp:35214/Quality%20Management/Public%20Documents/Service%20Delivery/Change%20Mgmt/CHGM-00003%20TQM%20Facilities%20Operations%20Change%20Management%20Process%20Overview_old%20template.pdf" TargetMode="External"/><Relationship Id="rId26" Type="http://schemas.openxmlformats.org/officeDocument/2006/relationships/hyperlink" Target="https://vzweb2.verizon.com/sites/wireline/files/media/Corporate_Policy_Statement_cps_810_Information%20Security%20Policy.pdf" TargetMode="External"/><Relationship Id="rId39" Type="http://schemas.openxmlformats.org/officeDocument/2006/relationships/theme" Target="theme/theme1.xml"/><Relationship Id="rId21" Type="http://schemas.openxmlformats.org/officeDocument/2006/relationships/hyperlink" Target="http://mia21654sps460.apps.tmrk.corp:35214/Quality%20Management/Public%20Documents/Service%20Delivery/Change%20Mgmt/CHGM-00003%20TQM%20Facilities%20Operations%20Change%20Management%20Process%20Overview.pdf" TargetMode="External"/><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vzweb2.verizon.com/sites/wireline/files/media/upload/Corporate_Policy_Statement_cps_303_Protection%20of%20Customer%20and%20Employee%20Information.pdf" TargetMode="External"/><Relationship Id="rId33" Type="http://schemas.openxmlformats.org/officeDocument/2006/relationships/hyperlink" Target="mailto:Nord.MSPE.Global.Org@one.verizon.com"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mia21654sps460.apps.tmrk.corp:35214/Quality%20Management/Public%20Documents/Service%20Delivery/Change%20Mgmt/CHGM-00003%20TQM%20Facilities%20Operations%20Change%20Management%20Process%20Overview_old%20template.pdf" TargetMode="External"/><Relationship Id="rId29" Type="http://schemas.openxmlformats.org/officeDocument/2006/relationships/hyperlink" Target="mailto:IT.Governance-TCC@one.verizon.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vzweb2.verizon.com/sites/wireline/files/media/upload/Corporate_Policy_Statement_cps_130_Records%20Management.pdf" TargetMode="External"/><Relationship Id="rId32" Type="http://schemas.openxmlformats.org/officeDocument/2006/relationships/hyperlink" Target="mailto:grpglobalchangemanagement@verizon.co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zweb2.verizon.com/sites/wireline/files/media/Operations%20Management.pdf" TargetMode="External"/><Relationship Id="rId28" Type="http://schemas.openxmlformats.org/officeDocument/2006/relationships/hyperlink" Target="https://aboutyou.verizon.com/HRGuidelines/VzCulture/EthicsCompliance/CodeOfConduct" TargetMode="External"/><Relationship Id="rId36"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yperlink" Target="http://mia21654sps460.apps.tmrk.corp:35214/Quality%20Management/Public%20Documents/Security%20Management/SECM-00089%20Policy%20Management%20Process.pdf" TargetMode="External"/><Relationship Id="rId31" Type="http://schemas.openxmlformats.org/officeDocument/2006/relationships/hyperlink" Target="mailto:Document.Management@one.verizon.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vzweb2.verizon.com/learn-about-security-policies-cpi-810" TargetMode="External"/><Relationship Id="rId27" Type="http://schemas.openxmlformats.org/officeDocument/2006/relationships/hyperlink" Target="http://mia21654sps460.apps.tmrk.corp:35214/Quality%20Management/Public%20Documents/Security%20Management/SECM-00089%20Policy%20Management%20Process.pdf" TargetMode="External"/><Relationship Id="rId30" Type="http://schemas.openxmlformats.org/officeDocument/2006/relationships/hyperlink" Target="mailto:IT.Governance-CISC@one.verizon.com" TargetMode="External"/><Relationship Id="rId35" Type="http://schemas.openxmlformats.org/officeDocument/2006/relationships/header" Target="header6.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ane\Documents\TechWriter\Brand%20Central\VZ_Word_Template_v012114.dotx" TargetMode="External"/></Relationships>
</file>

<file path=word/theme/theme1.xml><?xml version="1.0" encoding="utf-8"?>
<a:theme xmlns:a="http://schemas.openxmlformats.org/drawingml/2006/main" name="Office Theme">
  <a:themeElements>
    <a:clrScheme name="Verizon marcom">
      <a:dk1>
        <a:srgbClr val="4C4C4C"/>
      </a:dk1>
      <a:lt1>
        <a:sysClr val="window" lastClr="FFFFFF"/>
      </a:lt1>
      <a:dk2>
        <a:srgbClr val="4C4C4C"/>
      </a:dk2>
      <a:lt2>
        <a:srgbClr val="FFFFFF"/>
      </a:lt2>
      <a:accent1>
        <a:srgbClr val="86BCB6"/>
      </a:accent1>
      <a:accent2>
        <a:srgbClr val="4C4C4C"/>
      </a:accent2>
      <a:accent3>
        <a:srgbClr val="4C4C4C"/>
      </a:accent3>
      <a:accent4>
        <a:srgbClr val="4C4C4C"/>
      </a:accent4>
      <a:accent5>
        <a:srgbClr val="4C4C4C"/>
      </a:accent5>
      <a:accent6>
        <a:srgbClr val="4C4C4C"/>
      </a:accent6>
      <a:hlink>
        <a:srgbClr val="86BCB6"/>
      </a:hlink>
      <a:folHlink>
        <a:srgbClr val="4C4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tatus xmlns="http://schemas.microsoft.com/sharepoint/v3/fields">Active</_Status>
    <_dlc_DocId xmlns="5d6a04c1-1394-4a7e-9d70-8143b95db66c">TP2DVDTPC4NT-127-2640</_dlc_DocId>
    <_dlc_DocIdUrl xmlns="5d6a04c1-1394-4a7e-9d70-8143b95db66c">
      <Url>http://blueoperationsportal.apps.tmrk.corp/Quality Management/_layouts/15/DocIdRedir.aspx?ID=TP2DVDTPC4NT-127-2640</Url>
      <Description>TP2DVDTPC4NT-127-2640</Description>
    </_dlc_DocIdUrl>
    <Document_x0020_Owner xmlns="b597eddc-3f98-49b6-b4ed-014d141949cb">
      <UserInfo>
        <DisplayName>Hsia, Paul C</DisplayName>
        <AccountId>9462</AccountId>
        <AccountType/>
      </UserInfo>
    </Document_x0020_Owner>
    <Status_x0020_Notes xmlns="b597eddc-3f98-49b6-b4ed-014d141949cb">Approved</Status_x0020_Notes>
    <FLAG xmlns="b597eddc-3f98-49b6-b4ed-014d141949c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5C21380D686B844838E47B8772714A3" ma:contentTypeVersion="5" ma:contentTypeDescription="Create a new document." ma:contentTypeScope="" ma:versionID="3bfca46a6b7f32d775e4206358e43a9e">
  <xsd:schema xmlns:xsd="http://www.w3.org/2001/XMLSchema" xmlns:xs="http://www.w3.org/2001/XMLSchema" xmlns:p="http://schemas.microsoft.com/office/2006/metadata/properties" xmlns:ns2="http://schemas.microsoft.com/sharepoint/v3/fields" xmlns:ns3="5d6a04c1-1394-4a7e-9d70-8143b95db66c" xmlns:ns4="b597eddc-3f98-49b6-b4ed-014d141949cb" xmlns:ns5="c5020873-2467-449c-a7a5-0a9b21f0f121" targetNamespace="http://schemas.microsoft.com/office/2006/metadata/properties" ma:root="true" ma:fieldsID="f0983e498994db39121a3a5bd361596b" ns2:_="" ns3:_="" ns4:_="" ns5:_="">
    <xsd:import namespace="http://schemas.microsoft.com/sharepoint/v3/fields"/>
    <xsd:import namespace="5d6a04c1-1394-4a7e-9d70-8143b95db66c"/>
    <xsd:import namespace="b597eddc-3f98-49b6-b4ed-014d141949cb"/>
    <xsd:import namespace="c5020873-2467-449c-a7a5-0a9b21f0f121"/>
    <xsd:element name="properties">
      <xsd:complexType>
        <xsd:sequence>
          <xsd:element name="documentManagement">
            <xsd:complexType>
              <xsd:all>
                <xsd:element ref="ns2:_Status" minOccurs="0"/>
                <xsd:element ref="ns3:_dlc_DocId" minOccurs="0"/>
                <xsd:element ref="ns3:_dlc_DocIdUrl" minOccurs="0"/>
                <xsd:element ref="ns3:_dlc_DocIdPersistId" minOccurs="0"/>
                <xsd:element ref="ns4:Document_x0020_Owner" minOccurs="0"/>
                <xsd:element ref="ns4:Status_x0020_Notes" minOccurs="0"/>
                <xsd:element ref="ns5:SharedWithUsers" minOccurs="0"/>
                <xsd:element ref="ns4:FL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8" nillable="true" ma:displayName="Status" ma:default="Draft" ma:format="Dropdown" ma:internalName="_Status">
      <xsd:simpleType>
        <xsd:union memberTypes="dms:Text">
          <xsd:simpleType>
            <xsd:restriction base="dms:Choice">
              <xsd:enumeration value="Not Started"/>
              <xsd:enumeration value="Draft"/>
              <xsd:enumeration value="Reviewed"/>
              <xsd:enumeration value="Accepted"/>
              <xsd:enumeration value="Published"/>
              <xsd:enumeration value="Expired"/>
              <xsd:enumeration value="On Hold"/>
              <xsd:enumeration value="Withdraw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d6a04c1-1394-4a7e-9d70-8143b95db66c"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597eddc-3f98-49b6-b4ed-014d141949cb" elementFormDefault="qualified">
    <xsd:import namespace="http://schemas.microsoft.com/office/2006/documentManagement/types"/>
    <xsd:import namespace="http://schemas.microsoft.com/office/infopath/2007/PartnerControls"/>
    <xsd:element name="Document_x0020_Owner" ma:index="12" nillable="true" ma:displayName="Document Owner" ma:list="UserInfo" ma:SearchPeopleOnly="false"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_x0020_Notes" ma:index="13" nillable="true" ma:displayName="Status Notes" ma:internalName="Status_x0020_Notes">
      <xsd:simpleType>
        <xsd:restriction base="dms:Text">
          <xsd:maxLength value="255"/>
        </xsd:restriction>
      </xsd:simpleType>
    </xsd:element>
    <xsd:element name="FLAG" ma:index="15" nillable="true" ma:displayName="FLAG" ma:internalName="FL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020873-2467-449c-a7a5-0a9b21f0f121"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C01B34B-9328-4667-9B6B-6149D2D7701D}"/>
</file>

<file path=customXml/itemProps2.xml><?xml version="1.0" encoding="utf-8"?>
<ds:datastoreItem xmlns:ds="http://schemas.openxmlformats.org/officeDocument/2006/customXml" ds:itemID="{94944C98-EC60-4113-A544-384B4BFD8FAD}"/>
</file>

<file path=customXml/itemProps3.xml><?xml version="1.0" encoding="utf-8"?>
<ds:datastoreItem xmlns:ds="http://schemas.openxmlformats.org/officeDocument/2006/customXml" ds:itemID="{1AB1B694-F294-425B-AA18-8A36FC5D10E3}"/>
</file>

<file path=customXml/itemProps4.xml><?xml version="1.0" encoding="utf-8"?>
<ds:datastoreItem xmlns:ds="http://schemas.openxmlformats.org/officeDocument/2006/customXml" ds:itemID="{1D95069C-3BA5-4FE0-A46D-99D6895CB50F}"/>
</file>

<file path=customXml/itemProps5.xml><?xml version="1.0" encoding="utf-8"?>
<ds:datastoreItem xmlns:ds="http://schemas.openxmlformats.org/officeDocument/2006/customXml" ds:itemID="{D57B685E-CB93-4A22-A3CD-EBCE71597A4D}"/>
</file>

<file path=docProps/app.xml><?xml version="1.0" encoding="utf-8"?>
<Properties xmlns="http://schemas.openxmlformats.org/officeDocument/2006/extended-properties" xmlns:vt="http://schemas.openxmlformats.org/officeDocument/2006/docPropsVTypes">
  <Template>VZ_Word_Template_v012114.dotx</Template>
  <TotalTime>448</TotalTime>
  <Pages>21</Pages>
  <Words>5483</Words>
  <Characters>31258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CHGM-00002 Change Management Policy</vt:lpstr>
    </vt:vector>
  </TitlesOfParts>
  <Company>Verizon</Company>
  <LinksUpToDate>false</LinksUpToDate>
  <CharactersWithSpaces>36668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CHGM-00002 Change Management Policy</dc:title>
  <dc:creator>Michelle Lane</dc:creator>
  <cp:lastModifiedBy>Addy-Lamptey, James</cp:lastModifiedBy>
  <cp:revision>55</cp:revision>
  <cp:lastPrinted>2013-12-09T16:28:00Z</cp:lastPrinted>
  <dcterms:created xsi:type="dcterms:W3CDTF">2015-11-06T20:05:00Z</dcterms:created>
  <dcterms:modified xsi:type="dcterms:W3CDTF">2017-09-29T18:09:00Z</dcterms:modified>
  <cp:contentStatus>Check-out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341d4a9a-8970-4350-be56-108d43b0ad6c</vt:lpwstr>
  </property>
  <property fmtid="{D5CDD505-2E9C-101B-9397-08002B2CF9AE}" pid="3" name="ContentTypeId">
    <vt:lpwstr>0x01010085C21380D686B844838E47B8772714A3</vt:lpwstr>
  </property>
  <property fmtid="{D5CDD505-2E9C-101B-9397-08002B2CF9AE}" pid="4" name="_dlc_DocId">
    <vt:lpwstr>TP2DVDTPC4NT-128-107</vt:lpwstr>
  </property>
  <property fmtid="{D5CDD505-2E9C-101B-9397-08002B2CF9AE}" pid="5" name="_dlc_DocIdUrl">
    <vt:lpwstr>http://operationsportal.apps.tmrk.corp/Quality Management/_layouts/DocIdRedir.aspx?ID=TP2DVDTPC4NT-128-107TP2DVDTPC4NT-128-107</vt:lpwstr>
  </property>
  <property fmtid="{D5CDD505-2E9C-101B-9397-08002B2CF9AE}" pid="6" name="Base Target">
    <vt:lpwstr>    </vt:lpwstr>
  </property>
  <property fmtid="{D5CDD505-2E9C-101B-9397-08002B2CF9AE}" pid="7" name="Document Status">
    <vt:lpwstr>Active</vt:lpwstr>
  </property>
  <property fmtid="{D5CDD505-2E9C-101B-9397-08002B2CF9AE}" pid="8" name="Document Owner">
    <vt:lpwstr>9462;#Hsia, Paul C</vt:lpwstr>
  </property>
  <property fmtid="{D5CDD505-2E9C-101B-9397-08002B2CF9AE}" pid="9" name="Status Notes">
    <vt:lpwstr>Approved</vt:lpwstr>
  </property>
</Properties>
</file>