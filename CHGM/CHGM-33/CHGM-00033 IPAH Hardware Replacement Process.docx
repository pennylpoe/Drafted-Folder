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700DE" w14:textId="77777777" w:rsidR="007B4F4C" w:rsidRDefault="007B4F4C" w:rsidP="006D1F01">
      <w:pPr>
        <w:pStyle w:val="Body"/>
      </w:pPr>
      <w:bookmarkStart w:id="0" w:name="_GoBack"/>
    </w:p>
    <w:p w14:paraId="7F3072B0" w14:textId="77777777" w:rsidR="00D064D0" w:rsidRDefault="00D064D0" w:rsidP="006D1F01">
      <w:pPr>
        <w:pStyle w:val="Body"/>
      </w:pPr>
    </w:p>
    <w:p w14:paraId="00ACD6E2" w14:textId="77777777" w:rsidR="00D064D0" w:rsidRDefault="00D064D0" w:rsidP="006D1F01">
      <w:pPr>
        <w:pStyle w:val="Body"/>
      </w:pPr>
    </w:p>
    <w:p w14:paraId="01BC42D8" w14:textId="77777777" w:rsidR="00D064D0" w:rsidRDefault="00D064D0" w:rsidP="006D1F01">
      <w:pPr>
        <w:pStyle w:val="Body"/>
      </w:pPr>
    </w:p>
    <w:p w14:paraId="2E5D086D" w14:textId="77777777" w:rsidR="00D064D0" w:rsidRPr="006D1F01" w:rsidRDefault="00D064D0" w:rsidP="006D1F01">
      <w:pPr>
        <w:pStyle w:val="Body"/>
      </w:pPr>
    </w:p>
    <w:p w14:paraId="24D700DF" w14:textId="77777777" w:rsidR="006D1F01" w:rsidRPr="006D1F01" w:rsidRDefault="006D1F01" w:rsidP="006D1F01">
      <w:pPr>
        <w:pStyle w:val="Body"/>
      </w:pPr>
    </w:p>
    <w:p w14:paraId="0135E81E" w14:textId="77777777" w:rsidR="00975D39" w:rsidRPr="001535CB" w:rsidRDefault="00975D39" w:rsidP="001535CB">
      <w:pPr>
        <w:pStyle w:val="VerizonHeadline1"/>
      </w:pPr>
      <w:r w:rsidRPr="001535CB">
        <w:t>Change Management</w:t>
      </w:r>
    </w:p>
    <w:p w14:paraId="24D700E2" w14:textId="038BD688" w:rsidR="00080FFD" w:rsidRPr="001535CB" w:rsidRDefault="00975D39" w:rsidP="001535CB">
      <w:pPr>
        <w:pStyle w:val="VerizonHeadline2"/>
      </w:pPr>
      <w:r w:rsidRPr="001535CB">
        <w:t>IPAH HARDWARE REPLACEMENT PROCESS</w:t>
      </w:r>
    </w:p>
    <w:p w14:paraId="24D700E4" w14:textId="0937F82B" w:rsidR="006B1A0B" w:rsidRDefault="00775B5F" w:rsidP="001535CB">
      <w:pPr>
        <w:pStyle w:val="VerizonSubhead"/>
      </w:pPr>
      <w:r>
        <w:t>For Alert Generated ETMS Tickets</w:t>
      </w:r>
    </w:p>
    <w:p w14:paraId="6F8E50C7" w14:textId="77777777" w:rsidR="00676171" w:rsidRDefault="00676171" w:rsidP="006D1F01">
      <w:pPr>
        <w:pStyle w:val="Body"/>
      </w:pPr>
    </w:p>
    <w:p w14:paraId="41BDD575" w14:textId="77777777" w:rsidR="00676171" w:rsidRDefault="00676171" w:rsidP="006D1F01">
      <w:pPr>
        <w:pStyle w:val="Body"/>
      </w:pPr>
    </w:p>
    <w:p w14:paraId="543B070A" w14:textId="77777777" w:rsidR="00676171" w:rsidRDefault="00676171" w:rsidP="006D1F01">
      <w:pPr>
        <w:pStyle w:val="Body"/>
      </w:pPr>
    </w:p>
    <w:p w14:paraId="24D700EC" w14:textId="77777777" w:rsidR="006B1A0B" w:rsidRDefault="006B1A0B" w:rsidP="006D1F01">
      <w:pPr>
        <w:pStyle w:val="Body"/>
      </w:pPr>
    </w:p>
    <w:p w14:paraId="0CD825D0" w14:textId="77777777" w:rsidR="00D26337" w:rsidRDefault="00D26337" w:rsidP="006D1F01">
      <w:pPr>
        <w:pStyle w:val="Body"/>
      </w:pPr>
    </w:p>
    <w:p w14:paraId="5B2F5548" w14:textId="77777777" w:rsidR="00D26337" w:rsidRDefault="00D26337" w:rsidP="006D1F01">
      <w:pPr>
        <w:pStyle w:val="Body"/>
      </w:pPr>
    </w:p>
    <w:p w14:paraId="07763689" w14:textId="77777777" w:rsidR="008E7550" w:rsidRDefault="008E7550" w:rsidP="006D1F01">
      <w:pPr>
        <w:pStyle w:val="Body"/>
      </w:pPr>
    </w:p>
    <w:p w14:paraId="5D16E1EF" w14:textId="77777777" w:rsidR="008E7550" w:rsidRDefault="008E7550" w:rsidP="006D1F01">
      <w:pPr>
        <w:pStyle w:val="Body"/>
      </w:pPr>
    </w:p>
    <w:p w14:paraId="24D700EE" w14:textId="7848446E" w:rsidR="006B1A0B" w:rsidRDefault="008E7550" w:rsidP="00E06C42">
      <w:pPr>
        <w:pStyle w:val="copyright"/>
        <w:sectPr w:rsidR="006B1A0B"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r w:rsidRPr="00CC1855">
        <w:t xml:space="preserve">© 2017 IBM. All Rights Reserved. </w:t>
      </w:r>
      <w:r w:rsidR="00040618" w:rsidRPr="00040618">
        <w:t>.</w:t>
      </w:r>
    </w:p>
    <w:p w14:paraId="24D700EF" w14:textId="77777777" w:rsidR="00D712AE" w:rsidRDefault="00D712AE" w:rsidP="006D1F01">
      <w:pPr>
        <w:pStyle w:val="TOCheader"/>
      </w:pPr>
      <w:r>
        <w:lastRenderedPageBreak/>
        <w:t>Revision History</w:t>
      </w:r>
    </w:p>
    <w:tbl>
      <w:tblPr>
        <w:tblW w:w="1065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970"/>
        <w:gridCol w:w="4622"/>
      </w:tblGrid>
      <w:tr w:rsidR="00D712AE" w:rsidRPr="00D712AE" w14:paraId="24D700F4" w14:textId="77777777" w:rsidTr="00920C95">
        <w:tc>
          <w:tcPr>
            <w:tcW w:w="1136" w:type="dxa"/>
            <w:tcBorders>
              <w:bottom w:val="double" w:sz="4" w:space="0" w:color="auto"/>
            </w:tcBorders>
            <w:shd w:val="clear" w:color="auto" w:fill="E6E6E6"/>
            <w:tcMar>
              <w:top w:w="14" w:type="dxa"/>
              <w:bottom w:w="14" w:type="dxa"/>
            </w:tcMar>
            <w:vAlign w:val="center"/>
          </w:tcPr>
          <w:p w14:paraId="24D700F0" w14:textId="77777777" w:rsidR="00D712AE" w:rsidRPr="005B3E4D" w:rsidRDefault="00D712AE" w:rsidP="005B3E4D">
            <w:pPr>
              <w:pStyle w:val="tableheading"/>
            </w:pPr>
            <w:r w:rsidRPr="005B3E4D">
              <w:t>version</w:t>
            </w:r>
          </w:p>
        </w:tc>
        <w:tc>
          <w:tcPr>
            <w:tcW w:w="1928" w:type="dxa"/>
            <w:tcBorders>
              <w:bottom w:val="double" w:sz="4" w:space="0" w:color="auto"/>
            </w:tcBorders>
            <w:shd w:val="clear" w:color="auto" w:fill="E6E6E6"/>
            <w:tcMar>
              <w:top w:w="14" w:type="dxa"/>
              <w:bottom w:w="14" w:type="dxa"/>
            </w:tcMar>
            <w:vAlign w:val="center"/>
          </w:tcPr>
          <w:p w14:paraId="24D700F1" w14:textId="77777777" w:rsidR="00D712AE" w:rsidRPr="005B3E4D" w:rsidRDefault="00D712AE" w:rsidP="005B3E4D">
            <w:pPr>
              <w:pStyle w:val="tableheading"/>
            </w:pPr>
            <w:r w:rsidRPr="005B3E4D">
              <w:t>Date</w:t>
            </w:r>
          </w:p>
        </w:tc>
        <w:tc>
          <w:tcPr>
            <w:tcW w:w="2970" w:type="dxa"/>
            <w:tcBorders>
              <w:bottom w:val="double" w:sz="4" w:space="0" w:color="auto"/>
            </w:tcBorders>
            <w:shd w:val="clear" w:color="auto" w:fill="E6E6E6"/>
            <w:tcMar>
              <w:top w:w="14" w:type="dxa"/>
              <w:bottom w:w="14" w:type="dxa"/>
            </w:tcMar>
            <w:vAlign w:val="center"/>
          </w:tcPr>
          <w:p w14:paraId="24D700F2" w14:textId="77777777" w:rsidR="00D712AE" w:rsidRPr="005B3E4D" w:rsidRDefault="0007117D" w:rsidP="005B3E4D">
            <w:pPr>
              <w:pStyle w:val="tableheading"/>
            </w:pPr>
            <w:r w:rsidRPr="005B3E4D">
              <w:t>APPROVED BY</w:t>
            </w:r>
          </w:p>
        </w:tc>
        <w:tc>
          <w:tcPr>
            <w:tcW w:w="4622" w:type="dxa"/>
            <w:tcBorders>
              <w:bottom w:val="double" w:sz="4" w:space="0" w:color="auto"/>
            </w:tcBorders>
            <w:shd w:val="clear" w:color="auto" w:fill="E6E6E6"/>
            <w:tcMar>
              <w:top w:w="14" w:type="dxa"/>
              <w:bottom w:w="14" w:type="dxa"/>
            </w:tcMar>
            <w:vAlign w:val="center"/>
          </w:tcPr>
          <w:p w14:paraId="24D700F3" w14:textId="77777777" w:rsidR="00D712AE" w:rsidRPr="005B3E4D" w:rsidRDefault="00D712AE" w:rsidP="005B3E4D">
            <w:pPr>
              <w:pStyle w:val="tableheading"/>
            </w:pPr>
            <w:r w:rsidRPr="005B3E4D">
              <w:t>Description of the Change</w:t>
            </w:r>
          </w:p>
        </w:tc>
      </w:tr>
      <w:tr w:rsidR="00975D39" w:rsidRPr="00D712AE" w14:paraId="24D700F9" w14:textId="77777777" w:rsidTr="00A65E00">
        <w:tc>
          <w:tcPr>
            <w:tcW w:w="1136" w:type="dxa"/>
          </w:tcPr>
          <w:p w14:paraId="24D700F5" w14:textId="46A94EED" w:rsidR="00975D39" w:rsidRPr="00D712AE" w:rsidRDefault="00975D39" w:rsidP="00A65E00">
            <w:pPr>
              <w:pStyle w:val="TableText"/>
              <w:jc w:val="center"/>
              <w:rPr>
                <w:lang w:val="en-GB" w:bidi="ar-SA"/>
              </w:rPr>
            </w:pPr>
            <w:r>
              <w:t>1.0</w:t>
            </w:r>
          </w:p>
        </w:tc>
        <w:tc>
          <w:tcPr>
            <w:tcW w:w="1928" w:type="dxa"/>
          </w:tcPr>
          <w:p w14:paraId="24D700F6" w14:textId="027598B7" w:rsidR="00975D39" w:rsidRPr="00D712AE" w:rsidRDefault="00975D39" w:rsidP="00A65E00">
            <w:pPr>
              <w:pStyle w:val="TableText"/>
              <w:rPr>
                <w:lang w:val="en-GB" w:bidi="ar-SA"/>
              </w:rPr>
            </w:pPr>
            <w:r>
              <w:t>22-Sep-2014</w:t>
            </w:r>
          </w:p>
        </w:tc>
        <w:tc>
          <w:tcPr>
            <w:tcW w:w="2970" w:type="dxa"/>
          </w:tcPr>
          <w:p w14:paraId="24D700F7" w14:textId="3DABF651" w:rsidR="00975D39" w:rsidRPr="00D712AE" w:rsidRDefault="00975D39" w:rsidP="00A65E00">
            <w:pPr>
              <w:pStyle w:val="TableText"/>
              <w:rPr>
                <w:lang w:val="en-GB" w:bidi="ar-SA"/>
              </w:rPr>
            </w:pPr>
            <w:r>
              <w:t>Kay Lipps, Verizon</w:t>
            </w:r>
          </w:p>
        </w:tc>
        <w:tc>
          <w:tcPr>
            <w:tcW w:w="4622" w:type="dxa"/>
          </w:tcPr>
          <w:p w14:paraId="24D700F8" w14:textId="0915593F" w:rsidR="00975D39" w:rsidRPr="00D712AE" w:rsidRDefault="00975D39" w:rsidP="00A65E00">
            <w:pPr>
              <w:pStyle w:val="TableText"/>
              <w:rPr>
                <w:lang w:val="en-GB" w:bidi="ar-SA"/>
              </w:rPr>
            </w:pPr>
            <w:r>
              <w:t>Initial Draft</w:t>
            </w:r>
          </w:p>
        </w:tc>
      </w:tr>
      <w:tr w:rsidR="00975D39" w:rsidRPr="00D712AE" w14:paraId="24D700FE" w14:textId="77777777" w:rsidTr="00A65E00">
        <w:tc>
          <w:tcPr>
            <w:tcW w:w="1136" w:type="dxa"/>
          </w:tcPr>
          <w:p w14:paraId="24D700FA" w14:textId="130D74DF" w:rsidR="00975D39" w:rsidRPr="00D712AE" w:rsidRDefault="00975D39" w:rsidP="00A65E00">
            <w:pPr>
              <w:pStyle w:val="TableText"/>
              <w:jc w:val="center"/>
              <w:rPr>
                <w:lang w:val="en-GB" w:bidi="ar-SA"/>
              </w:rPr>
            </w:pPr>
            <w:r>
              <w:t>1.1</w:t>
            </w:r>
          </w:p>
        </w:tc>
        <w:tc>
          <w:tcPr>
            <w:tcW w:w="1928" w:type="dxa"/>
          </w:tcPr>
          <w:p w14:paraId="24D700FB" w14:textId="138D7274" w:rsidR="00975D39" w:rsidRPr="00D712AE" w:rsidRDefault="00975D39" w:rsidP="00A65E00">
            <w:pPr>
              <w:pStyle w:val="TableText"/>
              <w:rPr>
                <w:lang w:val="en-GB" w:bidi="ar-SA"/>
              </w:rPr>
            </w:pPr>
            <w:r>
              <w:t>30-Sep-2014</w:t>
            </w:r>
          </w:p>
        </w:tc>
        <w:tc>
          <w:tcPr>
            <w:tcW w:w="2970" w:type="dxa"/>
          </w:tcPr>
          <w:p w14:paraId="24D700FC" w14:textId="42E4AE74" w:rsidR="00975D39" w:rsidRPr="00D712AE" w:rsidRDefault="00975D39" w:rsidP="00A65E00">
            <w:pPr>
              <w:pStyle w:val="TableText"/>
              <w:rPr>
                <w:lang w:val="en-GB" w:bidi="ar-SA"/>
              </w:rPr>
            </w:pPr>
            <w:r>
              <w:t>Kay Lipps, Verizon</w:t>
            </w:r>
          </w:p>
        </w:tc>
        <w:tc>
          <w:tcPr>
            <w:tcW w:w="4622" w:type="dxa"/>
          </w:tcPr>
          <w:p w14:paraId="24D700FD" w14:textId="5A057640" w:rsidR="00975D39" w:rsidRPr="00D712AE" w:rsidRDefault="00975D39" w:rsidP="00A65E00">
            <w:pPr>
              <w:pStyle w:val="TableText"/>
              <w:rPr>
                <w:lang w:val="en-GB" w:bidi="ar-SA"/>
              </w:rPr>
            </w:pPr>
            <w:r>
              <w:t>Time zone changed from ET to Local Data Center (Local DC) time, in Table 3-4, QA update in Table 3.5 &amp; 3.6</w:t>
            </w:r>
          </w:p>
        </w:tc>
      </w:tr>
      <w:tr w:rsidR="00975D39" w:rsidRPr="00D712AE" w14:paraId="24D70103" w14:textId="77777777" w:rsidTr="00A65E00">
        <w:tc>
          <w:tcPr>
            <w:tcW w:w="1136" w:type="dxa"/>
          </w:tcPr>
          <w:p w14:paraId="24D700FF" w14:textId="1E96547C" w:rsidR="00975D39" w:rsidRPr="00D712AE" w:rsidRDefault="00975D39" w:rsidP="00A65E00">
            <w:pPr>
              <w:pStyle w:val="TableText"/>
              <w:jc w:val="center"/>
              <w:rPr>
                <w:lang w:val="en-GB" w:bidi="ar-SA"/>
              </w:rPr>
            </w:pPr>
            <w:r>
              <w:rPr>
                <w:lang w:val="en-GB" w:bidi="ar-SA"/>
              </w:rPr>
              <w:t>1.2</w:t>
            </w:r>
          </w:p>
        </w:tc>
        <w:tc>
          <w:tcPr>
            <w:tcW w:w="1928" w:type="dxa"/>
          </w:tcPr>
          <w:p w14:paraId="24D70100" w14:textId="4C4CCB23" w:rsidR="00975D39" w:rsidRPr="00D712AE" w:rsidRDefault="00975D39" w:rsidP="00A65E00">
            <w:pPr>
              <w:pStyle w:val="TableText"/>
              <w:rPr>
                <w:lang w:val="en-GB" w:bidi="ar-SA"/>
              </w:rPr>
            </w:pPr>
            <w:r>
              <w:rPr>
                <w:lang w:val="en-GB" w:bidi="ar-SA"/>
              </w:rPr>
              <w:t>20-Oct-2014</w:t>
            </w:r>
          </w:p>
        </w:tc>
        <w:tc>
          <w:tcPr>
            <w:tcW w:w="2970" w:type="dxa"/>
          </w:tcPr>
          <w:p w14:paraId="24D70101" w14:textId="4B33690F" w:rsidR="00975D39" w:rsidRPr="00D712AE" w:rsidRDefault="00975D39" w:rsidP="00A65E00">
            <w:pPr>
              <w:pStyle w:val="TableText"/>
              <w:rPr>
                <w:lang w:val="en-GB" w:bidi="ar-SA"/>
              </w:rPr>
            </w:pPr>
            <w:r>
              <w:t>Kay Lipps, Verizon</w:t>
            </w:r>
          </w:p>
        </w:tc>
        <w:tc>
          <w:tcPr>
            <w:tcW w:w="4622" w:type="dxa"/>
          </w:tcPr>
          <w:p w14:paraId="24D70102" w14:textId="0E524DA7" w:rsidR="00975D39" w:rsidRPr="00D712AE" w:rsidRDefault="00975D39" w:rsidP="00A65E00">
            <w:pPr>
              <w:pStyle w:val="TableText"/>
              <w:rPr>
                <w:lang w:val="en-GB" w:bidi="ar-SA"/>
              </w:rPr>
            </w:pPr>
            <w:r>
              <w:rPr>
                <w:lang w:val="en-GB" w:bidi="ar-SA"/>
              </w:rPr>
              <w:t>Update steps in Tables 3.4 &amp; 3.5</w:t>
            </w:r>
          </w:p>
        </w:tc>
      </w:tr>
      <w:tr w:rsidR="00975D39" w:rsidRPr="00D712AE" w14:paraId="24D70108" w14:textId="77777777" w:rsidTr="00A65E00">
        <w:tc>
          <w:tcPr>
            <w:tcW w:w="1136" w:type="dxa"/>
          </w:tcPr>
          <w:p w14:paraId="24D70104" w14:textId="0679B40C" w:rsidR="00975D39" w:rsidRPr="00D712AE" w:rsidRDefault="00975D39" w:rsidP="00A65E00">
            <w:pPr>
              <w:pStyle w:val="TableText"/>
              <w:jc w:val="center"/>
              <w:rPr>
                <w:lang w:val="en-GB" w:bidi="ar-SA"/>
              </w:rPr>
            </w:pPr>
            <w:r>
              <w:rPr>
                <w:lang w:val="en-GB" w:bidi="ar-SA"/>
              </w:rPr>
              <w:t>1.3</w:t>
            </w:r>
          </w:p>
        </w:tc>
        <w:tc>
          <w:tcPr>
            <w:tcW w:w="1928" w:type="dxa"/>
          </w:tcPr>
          <w:p w14:paraId="24D70105" w14:textId="05A6B656" w:rsidR="00975D39" w:rsidRPr="00D712AE" w:rsidRDefault="00975D39" w:rsidP="00A65E00">
            <w:pPr>
              <w:pStyle w:val="TableText"/>
              <w:rPr>
                <w:lang w:val="en-GB" w:bidi="ar-SA"/>
              </w:rPr>
            </w:pPr>
            <w:r>
              <w:rPr>
                <w:lang w:val="en-GB" w:bidi="ar-SA"/>
              </w:rPr>
              <w:t>26-Nov-2014</w:t>
            </w:r>
          </w:p>
        </w:tc>
        <w:tc>
          <w:tcPr>
            <w:tcW w:w="2970" w:type="dxa"/>
          </w:tcPr>
          <w:p w14:paraId="24D70106" w14:textId="518C7C9D" w:rsidR="00975D39" w:rsidRPr="00D712AE" w:rsidRDefault="00975D39" w:rsidP="00A65E00">
            <w:pPr>
              <w:pStyle w:val="TableText"/>
              <w:rPr>
                <w:lang w:val="en-GB" w:bidi="ar-SA"/>
              </w:rPr>
            </w:pPr>
            <w:r>
              <w:rPr>
                <w:lang w:val="en-GB" w:bidi="ar-SA"/>
              </w:rPr>
              <w:t>Kay Lipps, Verizon</w:t>
            </w:r>
          </w:p>
        </w:tc>
        <w:tc>
          <w:tcPr>
            <w:tcW w:w="4622" w:type="dxa"/>
          </w:tcPr>
          <w:p w14:paraId="67ADB0BF" w14:textId="77777777" w:rsidR="00975D39" w:rsidRDefault="00975D39" w:rsidP="00A65E00">
            <w:pPr>
              <w:pStyle w:val="TableText"/>
              <w:rPr>
                <w:lang w:val="en-GB" w:bidi="ar-SA"/>
              </w:rPr>
            </w:pPr>
            <w:r>
              <w:rPr>
                <w:lang w:val="en-GB" w:bidi="ar-SA"/>
              </w:rPr>
              <w:t>Update workflow in sections 3.2.3 through 4.0</w:t>
            </w:r>
          </w:p>
          <w:p w14:paraId="24D70107" w14:textId="0D626F60" w:rsidR="00975D39" w:rsidRPr="00D712AE" w:rsidRDefault="00975D39" w:rsidP="00A65E00">
            <w:pPr>
              <w:pStyle w:val="TableText"/>
              <w:rPr>
                <w:lang w:val="en-GB" w:bidi="ar-SA"/>
              </w:rPr>
            </w:pPr>
            <w:r>
              <w:rPr>
                <w:lang w:val="en-GB" w:bidi="ar-SA"/>
              </w:rPr>
              <w:t>Published</w:t>
            </w:r>
          </w:p>
        </w:tc>
      </w:tr>
      <w:tr w:rsidR="00975D39" w:rsidRPr="00D712AE" w14:paraId="24D7010D" w14:textId="77777777" w:rsidTr="00A65E00">
        <w:tc>
          <w:tcPr>
            <w:tcW w:w="1136" w:type="dxa"/>
          </w:tcPr>
          <w:p w14:paraId="24D70109" w14:textId="14575D24" w:rsidR="00975D39" w:rsidRPr="00D712AE" w:rsidRDefault="00975D39" w:rsidP="00A65E00">
            <w:pPr>
              <w:pStyle w:val="TableText"/>
              <w:jc w:val="center"/>
              <w:rPr>
                <w:lang w:val="en-GB" w:bidi="ar-SA"/>
              </w:rPr>
            </w:pPr>
            <w:r>
              <w:rPr>
                <w:lang w:val="en-GB" w:bidi="ar-SA"/>
              </w:rPr>
              <w:t>1.4</w:t>
            </w:r>
          </w:p>
        </w:tc>
        <w:tc>
          <w:tcPr>
            <w:tcW w:w="1928" w:type="dxa"/>
          </w:tcPr>
          <w:p w14:paraId="24D7010A" w14:textId="769CE872" w:rsidR="00975D39" w:rsidRPr="00D712AE" w:rsidRDefault="00975D39" w:rsidP="00A65E00">
            <w:pPr>
              <w:pStyle w:val="TableText"/>
              <w:rPr>
                <w:lang w:val="en-GB" w:bidi="ar-SA"/>
              </w:rPr>
            </w:pPr>
            <w:r>
              <w:rPr>
                <w:lang w:val="en-GB" w:bidi="ar-SA"/>
              </w:rPr>
              <w:t>30-Mar-2017</w:t>
            </w:r>
          </w:p>
        </w:tc>
        <w:tc>
          <w:tcPr>
            <w:tcW w:w="2970" w:type="dxa"/>
          </w:tcPr>
          <w:p w14:paraId="24D7010B" w14:textId="77777777" w:rsidR="00975D39" w:rsidRPr="00D712AE" w:rsidRDefault="00975D39" w:rsidP="00A65E00">
            <w:pPr>
              <w:pStyle w:val="TableText"/>
              <w:rPr>
                <w:lang w:val="en-GB" w:bidi="ar-SA"/>
              </w:rPr>
            </w:pPr>
          </w:p>
        </w:tc>
        <w:tc>
          <w:tcPr>
            <w:tcW w:w="4622" w:type="dxa"/>
          </w:tcPr>
          <w:p w14:paraId="24D7010C" w14:textId="2B497220" w:rsidR="00975D39" w:rsidRPr="00D712AE" w:rsidRDefault="00975D39" w:rsidP="00032E6E">
            <w:pPr>
              <w:pStyle w:val="TableText"/>
              <w:rPr>
                <w:lang w:val="en-GB" w:bidi="ar-SA"/>
              </w:rPr>
            </w:pPr>
            <w:r>
              <w:rPr>
                <w:lang w:val="en-GB" w:bidi="ar-SA"/>
              </w:rPr>
              <w:t xml:space="preserve">Annual Renewal </w:t>
            </w:r>
            <w:r w:rsidR="00032E6E">
              <w:rPr>
                <w:lang w:val="en-GB" w:bidi="ar-SA"/>
              </w:rPr>
              <w:t xml:space="preserve">Template Update - </w:t>
            </w:r>
            <w:r>
              <w:rPr>
                <w:lang w:val="en-GB" w:bidi="ar-SA"/>
              </w:rPr>
              <w:t>Policy management Review</w:t>
            </w:r>
          </w:p>
        </w:tc>
      </w:tr>
      <w:tr w:rsidR="00975D39" w:rsidRPr="00D712AE" w14:paraId="24D70112" w14:textId="77777777" w:rsidTr="00A65E00">
        <w:tc>
          <w:tcPr>
            <w:tcW w:w="1136" w:type="dxa"/>
          </w:tcPr>
          <w:p w14:paraId="24D7010E" w14:textId="41E79841" w:rsidR="00975D39" w:rsidRPr="00D712AE" w:rsidRDefault="00D26337" w:rsidP="00A65E00">
            <w:pPr>
              <w:pStyle w:val="TableText"/>
              <w:jc w:val="center"/>
              <w:rPr>
                <w:lang w:val="en-GB" w:bidi="ar-SA"/>
              </w:rPr>
            </w:pPr>
            <w:r>
              <w:rPr>
                <w:lang w:val="en-GB" w:bidi="ar-SA"/>
              </w:rPr>
              <w:t>1.5</w:t>
            </w:r>
          </w:p>
        </w:tc>
        <w:tc>
          <w:tcPr>
            <w:tcW w:w="1928" w:type="dxa"/>
          </w:tcPr>
          <w:p w14:paraId="24D7010F" w14:textId="6CC8BB12" w:rsidR="00975D39" w:rsidRPr="00D712AE" w:rsidRDefault="00D26337" w:rsidP="00A65E00">
            <w:pPr>
              <w:pStyle w:val="TableText"/>
              <w:rPr>
                <w:lang w:val="en-GB" w:bidi="ar-SA"/>
              </w:rPr>
            </w:pPr>
            <w:r>
              <w:rPr>
                <w:lang w:val="en-GB" w:bidi="ar-SA"/>
              </w:rPr>
              <w:t>26-Apr-2017</w:t>
            </w:r>
          </w:p>
        </w:tc>
        <w:tc>
          <w:tcPr>
            <w:tcW w:w="2970" w:type="dxa"/>
          </w:tcPr>
          <w:p w14:paraId="24D70110" w14:textId="77777777" w:rsidR="00975D39" w:rsidRPr="00D712AE" w:rsidRDefault="00975D39" w:rsidP="00A65E00">
            <w:pPr>
              <w:pStyle w:val="TableText"/>
              <w:rPr>
                <w:lang w:val="en-GB" w:bidi="ar-SA"/>
              </w:rPr>
            </w:pPr>
          </w:p>
        </w:tc>
        <w:tc>
          <w:tcPr>
            <w:tcW w:w="4622" w:type="dxa"/>
          </w:tcPr>
          <w:p w14:paraId="24D70111" w14:textId="6BBD89FD" w:rsidR="00975D39" w:rsidRPr="00D712AE" w:rsidRDefault="00D26337" w:rsidP="00A65E00">
            <w:pPr>
              <w:pStyle w:val="TableText"/>
              <w:rPr>
                <w:lang w:val="en-GB" w:bidi="ar-SA"/>
              </w:rPr>
            </w:pPr>
            <w:r>
              <w:rPr>
                <w:lang w:val="en-GB" w:bidi="ar-SA"/>
              </w:rPr>
              <w:t>SME Review and Updates</w:t>
            </w:r>
          </w:p>
        </w:tc>
      </w:tr>
      <w:tr w:rsidR="00975D39" w:rsidRPr="00D712AE" w14:paraId="24D70117" w14:textId="77777777" w:rsidTr="00A65E00">
        <w:tc>
          <w:tcPr>
            <w:tcW w:w="1136" w:type="dxa"/>
          </w:tcPr>
          <w:p w14:paraId="24D70113" w14:textId="616390D7" w:rsidR="00975D39" w:rsidRPr="00D712AE" w:rsidRDefault="00D26337" w:rsidP="00A65E00">
            <w:pPr>
              <w:pStyle w:val="TableText"/>
              <w:jc w:val="center"/>
              <w:rPr>
                <w:lang w:val="en-GB" w:bidi="ar-SA"/>
              </w:rPr>
            </w:pPr>
            <w:r>
              <w:rPr>
                <w:lang w:val="en-GB" w:bidi="ar-SA"/>
              </w:rPr>
              <w:t>1.6</w:t>
            </w:r>
          </w:p>
        </w:tc>
        <w:tc>
          <w:tcPr>
            <w:tcW w:w="1928" w:type="dxa"/>
          </w:tcPr>
          <w:p w14:paraId="24D70114" w14:textId="43B87188" w:rsidR="00975D39" w:rsidRPr="00D712AE" w:rsidRDefault="00D26337" w:rsidP="00A65E00">
            <w:pPr>
              <w:pStyle w:val="TableText"/>
              <w:rPr>
                <w:lang w:val="en-GB" w:bidi="ar-SA"/>
              </w:rPr>
            </w:pPr>
            <w:r>
              <w:rPr>
                <w:lang w:val="en-GB" w:bidi="ar-SA"/>
              </w:rPr>
              <w:t>27-Apr-2017</w:t>
            </w:r>
          </w:p>
        </w:tc>
        <w:tc>
          <w:tcPr>
            <w:tcW w:w="2970" w:type="dxa"/>
          </w:tcPr>
          <w:p w14:paraId="24D70115" w14:textId="77777777" w:rsidR="00975D39" w:rsidRPr="00D712AE" w:rsidRDefault="00975D39" w:rsidP="00A65E00">
            <w:pPr>
              <w:pStyle w:val="TableText"/>
              <w:rPr>
                <w:lang w:val="en-GB" w:bidi="ar-SA"/>
              </w:rPr>
            </w:pPr>
          </w:p>
        </w:tc>
        <w:tc>
          <w:tcPr>
            <w:tcW w:w="4622" w:type="dxa"/>
          </w:tcPr>
          <w:p w14:paraId="24D70116" w14:textId="6467F9EC" w:rsidR="00975D39" w:rsidRPr="00D712AE" w:rsidRDefault="00D26337" w:rsidP="00A65E00">
            <w:pPr>
              <w:pStyle w:val="TableText"/>
              <w:rPr>
                <w:lang w:val="en-GB" w:bidi="ar-SA"/>
              </w:rPr>
            </w:pPr>
            <w:r>
              <w:rPr>
                <w:lang w:val="en-GB" w:bidi="ar-SA"/>
              </w:rPr>
              <w:t>Policy Management Review of Changes</w:t>
            </w:r>
            <w:r w:rsidR="0058338A">
              <w:rPr>
                <w:lang w:val="en-GB" w:bidi="ar-SA"/>
              </w:rPr>
              <w:t xml:space="preserve"> – TCC May 1, 2017</w:t>
            </w:r>
          </w:p>
        </w:tc>
      </w:tr>
      <w:tr w:rsidR="00975D39" w:rsidRPr="00D712AE" w14:paraId="24D7011C" w14:textId="77777777" w:rsidTr="00A65E00">
        <w:tc>
          <w:tcPr>
            <w:tcW w:w="1136" w:type="dxa"/>
          </w:tcPr>
          <w:p w14:paraId="24D70118" w14:textId="5792D6E2" w:rsidR="00975D39" w:rsidRPr="00D712AE" w:rsidRDefault="001535CB" w:rsidP="00A65E00">
            <w:pPr>
              <w:pStyle w:val="TableText"/>
              <w:jc w:val="center"/>
              <w:rPr>
                <w:lang w:val="en-GB" w:bidi="ar-SA"/>
              </w:rPr>
            </w:pPr>
            <w:r>
              <w:rPr>
                <w:lang w:val="en-GB" w:bidi="ar-SA"/>
              </w:rPr>
              <w:t>2.0</w:t>
            </w:r>
          </w:p>
        </w:tc>
        <w:tc>
          <w:tcPr>
            <w:tcW w:w="1928" w:type="dxa"/>
          </w:tcPr>
          <w:p w14:paraId="24D70119" w14:textId="26673101" w:rsidR="00975D39" w:rsidRPr="00D712AE" w:rsidRDefault="001535CB" w:rsidP="00A65E00">
            <w:pPr>
              <w:pStyle w:val="TableText"/>
              <w:rPr>
                <w:lang w:val="en-GB" w:bidi="ar-SA"/>
              </w:rPr>
            </w:pPr>
            <w:r>
              <w:rPr>
                <w:lang w:val="en-GB" w:bidi="ar-SA"/>
              </w:rPr>
              <w:t>0</w:t>
            </w:r>
            <w:r w:rsidR="0058338A">
              <w:rPr>
                <w:lang w:val="en-GB" w:bidi="ar-SA"/>
              </w:rPr>
              <w:t>1-May-2017</w:t>
            </w:r>
          </w:p>
        </w:tc>
        <w:tc>
          <w:tcPr>
            <w:tcW w:w="2970" w:type="dxa"/>
          </w:tcPr>
          <w:p w14:paraId="24D7011A" w14:textId="5EC03F5D" w:rsidR="00975D39" w:rsidRPr="00D712AE" w:rsidRDefault="00A56A19" w:rsidP="00A65E00">
            <w:pPr>
              <w:pStyle w:val="TableText"/>
              <w:rPr>
                <w:lang w:val="en-GB" w:bidi="ar-SA"/>
              </w:rPr>
            </w:pPr>
            <w:r>
              <w:rPr>
                <w:lang w:val="en-GB" w:bidi="ar-SA"/>
              </w:rPr>
              <w:t>TCC</w:t>
            </w:r>
          </w:p>
        </w:tc>
        <w:tc>
          <w:tcPr>
            <w:tcW w:w="4622" w:type="dxa"/>
          </w:tcPr>
          <w:p w14:paraId="24D7011B" w14:textId="2E99D655" w:rsidR="00975D39" w:rsidRPr="00D712AE" w:rsidRDefault="0058338A" w:rsidP="00A65E00">
            <w:pPr>
              <w:pStyle w:val="TableText"/>
              <w:rPr>
                <w:lang w:val="en-GB" w:bidi="ar-SA"/>
              </w:rPr>
            </w:pPr>
            <w:r>
              <w:rPr>
                <w:lang w:val="en-GB" w:bidi="ar-SA"/>
              </w:rPr>
              <w:t>TCC Review</w:t>
            </w:r>
            <w:r w:rsidR="00A56A19">
              <w:rPr>
                <w:lang w:val="en-GB" w:bidi="ar-SA"/>
              </w:rPr>
              <w:t xml:space="preserve"> / Approved for Publishing</w:t>
            </w:r>
          </w:p>
        </w:tc>
      </w:tr>
      <w:tr w:rsidR="00975D39" w:rsidRPr="00D712AE" w14:paraId="24D70121" w14:textId="77777777" w:rsidTr="00A65E00">
        <w:tc>
          <w:tcPr>
            <w:tcW w:w="1136" w:type="dxa"/>
          </w:tcPr>
          <w:p w14:paraId="24D7011D" w14:textId="7B464B70" w:rsidR="00975D39" w:rsidRPr="00D712AE" w:rsidRDefault="00094D4B" w:rsidP="00A65E00">
            <w:pPr>
              <w:pStyle w:val="TableText"/>
              <w:jc w:val="center"/>
              <w:rPr>
                <w:lang w:val="en-GB" w:bidi="ar-SA"/>
              </w:rPr>
            </w:pPr>
            <w:r>
              <w:rPr>
                <w:lang w:val="en-GB" w:bidi="ar-SA"/>
              </w:rPr>
              <w:t>2.1</w:t>
            </w:r>
          </w:p>
        </w:tc>
        <w:tc>
          <w:tcPr>
            <w:tcW w:w="1928" w:type="dxa"/>
          </w:tcPr>
          <w:p w14:paraId="24D7011E" w14:textId="02A5A595" w:rsidR="00975D39" w:rsidRPr="00D712AE" w:rsidRDefault="00094D4B" w:rsidP="00A65E00">
            <w:pPr>
              <w:pStyle w:val="TableText"/>
              <w:rPr>
                <w:lang w:val="en-GB" w:bidi="ar-SA"/>
              </w:rPr>
            </w:pPr>
            <w:r>
              <w:rPr>
                <w:lang w:val="en-GB" w:bidi="ar-SA"/>
              </w:rPr>
              <w:t>14-Jun-2017</w:t>
            </w:r>
          </w:p>
        </w:tc>
        <w:tc>
          <w:tcPr>
            <w:tcW w:w="2970" w:type="dxa"/>
          </w:tcPr>
          <w:p w14:paraId="24D7011F" w14:textId="77777777" w:rsidR="00975D39" w:rsidRPr="00D712AE" w:rsidRDefault="00975D39" w:rsidP="00A65E00">
            <w:pPr>
              <w:pStyle w:val="TableText"/>
              <w:rPr>
                <w:lang w:val="en-GB" w:bidi="ar-SA"/>
              </w:rPr>
            </w:pPr>
          </w:p>
        </w:tc>
        <w:tc>
          <w:tcPr>
            <w:tcW w:w="4622" w:type="dxa"/>
          </w:tcPr>
          <w:p w14:paraId="24D70120" w14:textId="52C8F681" w:rsidR="00975D39" w:rsidRPr="00D712AE" w:rsidRDefault="00094D4B" w:rsidP="00A65E00">
            <w:pPr>
              <w:pStyle w:val="TableText"/>
              <w:rPr>
                <w:lang w:val="en-GB" w:bidi="ar-SA"/>
              </w:rPr>
            </w:pPr>
            <w:r>
              <w:rPr>
                <w:lang w:val="en-GB" w:bidi="ar-SA"/>
              </w:rPr>
              <w:t>Checkout for update</w:t>
            </w:r>
          </w:p>
        </w:tc>
      </w:tr>
      <w:tr w:rsidR="00975D39" w:rsidRPr="00D712AE" w14:paraId="24D70126" w14:textId="77777777" w:rsidTr="00A65E00">
        <w:tc>
          <w:tcPr>
            <w:tcW w:w="1136" w:type="dxa"/>
          </w:tcPr>
          <w:p w14:paraId="24D70122" w14:textId="7D9AF39E" w:rsidR="00975D39" w:rsidRPr="00D712AE" w:rsidRDefault="008E7550" w:rsidP="00A65E00">
            <w:pPr>
              <w:pStyle w:val="TableText"/>
              <w:jc w:val="center"/>
              <w:rPr>
                <w:lang w:val="en-GB" w:bidi="ar-SA"/>
              </w:rPr>
            </w:pPr>
            <w:r>
              <w:rPr>
                <w:lang w:val="en-GB" w:bidi="ar-SA"/>
              </w:rPr>
              <w:t>2.2</w:t>
            </w:r>
          </w:p>
        </w:tc>
        <w:tc>
          <w:tcPr>
            <w:tcW w:w="1928" w:type="dxa"/>
          </w:tcPr>
          <w:p w14:paraId="24D70123" w14:textId="3C810097" w:rsidR="00975D39" w:rsidRPr="00D712AE" w:rsidRDefault="008E7550" w:rsidP="00A65E00">
            <w:pPr>
              <w:pStyle w:val="TableText"/>
              <w:rPr>
                <w:lang w:val="en-GB" w:bidi="ar-SA"/>
              </w:rPr>
            </w:pPr>
            <w:r>
              <w:rPr>
                <w:lang w:val="en-GB" w:bidi="ar-SA"/>
              </w:rPr>
              <w:t>17-Oct-2017</w:t>
            </w:r>
          </w:p>
        </w:tc>
        <w:tc>
          <w:tcPr>
            <w:tcW w:w="2970" w:type="dxa"/>
          </w:tcPr>
          <w:p w14:paraId="24D70124" w14:textId="77777777" w:rsidR="00975D39" w:rsidRPr="00D712AE" w:rsidRDefault="00975D39" w:rsidP="00A65E00">
            <w:pPr>
              <w:pStyle w:val="TableText"/>
              <w:rPr>
                <w:lang w:val="en-GB" w:bidi="ar-SA"/>
              </w:rPr>
            </w:pPr>
          </w:p>
        </w:tc>
        <w:tc>
          <w:tcPr>
            <w:tcW w:w="4622" w:type="dxa"/>
          </w:tcPr>
          <w:p w14:paraId="24D70125" w14:textId="3C007500" w:rsidR="00975D39" w:rsidRPr="00D712AE" w:rsidRDefault="008E7550" w:rsidP="00A65E00">
            <w:pPr>
              <w:pStyle w:val="TableText"/>
              <w:rPr>
                <w:lang w:val="en-GB" w:bidi="ar-SA"/>
              </w:rPr>
            </w:pPr>
            <w:r>
              <w:rPr>
                <w:lang w:val="en-GB" w:bidi="ar-SA"/>
              </w:rPr>
              <w:t>IBM Branding, Template Refresh,  Corp Standards updated</w:t>
            </w:r>
          </w:p>
        </w:tc>
      </w:tr>
      <w:tr w:rsidR="00975D39" w:rsidRPr="00D712AE" w14:paraId="24D7012B" w14:textId="77777777" w:rsidTr="00A65E00">
        <w:tc>
          <w:tcPr>
            <w:tcW w:w="1136" w:type="dxa"/>
          </w:tcPr>
          <w:p w14:paraId="24D70127" w14:textId="77777777" w:rsidR="00975D39" w:rsidRPr="00D712AE" w:rsidRDefault="00975D39" w:rsidP="00A65E00">
            <w:pPr>
              <w:pStyle w:val="TableText"/>
              <w:jc w:val="center"/>
              <w:rPr>
                <w:lang w:val="en-GB" w:bidi="ar-SA"/>
              </w:rPr>
            </w:pPr>
          </w:p>
        </w:tc>
        <w:tc>
          <w:tcPr>
            <w:tcW w:w="1928" w:type="dxa"/>
          </w:tcPr>
          <w:p w14:paraId="24D70128" w14:textId="77777777" w:rsidR="00975D39" w:rsidRPr="00D712AE" w:rsidRDefault="00975D39" w:rsidP="00A65E00">
            <w:pPr>
              <w:pStyle w:val="TableText"/>
              <w:rPr>
                <w:lang w:val="en-GB" w:bidi="ar-SA"/>
              </w:rPr>
            </w:pPr>
          </w:p>
        </w:tc>
        <w:tc>
          <w:tcPr>
            <w:tcW w:w="2970" w:type="dxa"/>
          </w:tcPr>
          <w:p w14:paraId="24D70129" w14:textId="77777777" w:rsidR="00975D39" w:rsidRPr="00D712AE" w:rsidRDefault="00975D39" w:rsidP="00A65E00">
            <w:pPr>
              <w:pStyle w:val="TableText"/>
              <w:rPr>
                <w:lang w:val="en-GB" w:bidi="ar-SA"/>
              </w:rPr>
            </w:pPr>
          </w:p>
        </w:tc>
        <w:tc>
          <w:tcPr>
            <w:tcW w:w="4622" w:type="dxa"/>
          </w:tcPr>
          <w:p w14:paraId="24D7012A" w14:textId="77777777" w:rsidR="00975D39" w:rsidRPr="00D712AE" w:rsidRDefault="00975D39" w:rsidP="00A65E00">
            <w:pPr>
              <w:pStyle w:val="TableText"/>
              <w:rPr>
                <w:lang w:val="en-GB" w:bidi="ar-SA"/>
              </w:rPr>
            </w:pPr>
          </w:p>
        </w:tc>
      </w:tr>
      <w:tr w:rsidR="00975D39" w:rsidRPr="00D712AE" w14:paraId="24D70130" w14:textId="77777777" w:rsidTr="00A65E00">
        <w:tc>
          <w:tcPr>
            <w:tcW w:w="1136" w:type="dxa"/>
          </w:tcPr>
          <w:p w14:paraId="24D7012C" w14:textId="77777777" w:rsidR="00975D39" w:rsidRPr="00D712AE" w:rsidRDefault="00975D39" w:rsidP="00A65E00">
            <w:pPr>
              <w:pStyle w:val="TableText"/>
              <w:jc w:val="center"/>
              <w:rPr>
                <w:lang w:val="en-GB" w:bidi="ar-SA"/>
              </w:rPr>
            </w:pPr>
          </w:p>
        </w:tc>
        <w:tc>
          <w:tcPr>
            <w:tcW w:w="1928" w:type="dxa"/>
          </w:tcPr>
          <w:p w14:paraId="24D7012D" w14:textId="77777777" w:rsidR="00975D39" w:rsidRPr="00D712AE" w:rsidRDefault="00975D39" w:rsidP="00A65E00">
            <w:pPr>
              <w:pStyle w:val="TableText"/>
              <w:rPr>
                <w:lang w:val="en-GB" w:bidi="ar-SA"/>
              </w:rPr>
            </w:pPr>
          </w:p>
        </w:tc>
        <w:tc>
          <w:tcPr>
            <w:tcW w:w="2970" w:type="dxa"/>
          </w:tcPr>
          <w:p w14:paraId="24D7012E" w14:textId="77777777" w:rsidR="00975D39" w:rsidRPr="00D712AE" w:rsidRDefault="00975D39" w:rsidP="00A65E00">
            <w:pPr>
              <w:pStyle w:val="TableText"/>
              <w:rPr>
                <w:lang w:val="en-GB" w:bidi="ar-SA"/>
              </w:rPr>
            </w:pPr>
          </w:p>
        </w:tc>
        <w:tc>
          <w:tcPr>
            <w:tcW w:w="4622" w:type="dxa"/>
          </w:tcPr>
          <w:p w14:paraId="24D7012F" w14:textId="77777777" w:rsidR="00975D39" w:rsidRPr="00D712AE" w:rsidRDefault="00975D39" w:rsidP="00A65E00">
            <w:pPr>
              <w:pStyle w:val="TableText"/>
              <w:rPr>
                <w:lang w:val="en-GB" w:bidi="ar-SA"/>
              </w:rPr>
            </w:pPr>
          </w:p>
        </w:tc>
      </w:tr>
      <w:tr w:rsidR="00975D39" w:rsidRPr="00D712AE" w14:paraId="24D70135" w14:textId="77777777" w:rsidTr="00A65E00">
        <w:tc>
          <w:tcPr>
            <w:tcW w:w="1136" w:type="dxa"/>
          </w:tcPr>
          <w:p w14:paraId="24D70131" w14:textId="77777777" w:rsidR="00975D39" w:rsidRPr="00D712AE" w:rsidRDefault="00975D39" w:rsidP="00A65E00">
            <w:pPr>
              <w:pStyle w:val="TableText"/>
              <w:jc w:val="center"/>
              <w:rPr>
                <w:lang w:val="en-GB" w:bidi="ar-SA"/>
              </w:rPr>
            </w:pPr>
          </w:p>
        </w:tc>
        <w:tc>
          <w:tcPr>
            <w:tcW w:w="1928" w:type="dxa"/>
          </w:tcPr>
          <w:p w14:paraId="24D70132" w14:textId="77777777" w:rsidR="00975D39" w:rsidRPr="00D712AE" w:rsidRDefault="00975D39" w:rsidP="00A65E00">
            <w:pPr>
              <w:pStyle w:val="TableText"/>
              <w:rPr>
                <w:lang w:val="en-GB" w:bidi="ar-SA"/>
              </w:rPr>
            </w:pPr>
          </w:p>
        </w:tc>
        <w:tc>
          <w:tcPr>
            <w:tcW w:w="2970" w:type="dxa"/>
          </w:tcPr>
          <w:p w14:paraId="24D70133" w14:textId="77777777" w:rsidR="00975D39" w:rsidRPr="00D712AE" w:rsidRDefault="00975D39" w:rsidP="00A65E00">
            <w:pPr>
              <w:pStyle w:val="TableText"/>
              <w:rPr>
                <w:lang w:val="en-GB" w:bidi="ar-SA"/>
              </w:rPr>
            </w:pPr>
          </w:p>
        </w:tc>
        <w:tc>
          <w:tcPr>
            <w:tcW w:w="4622" w:type="dxa"/>
          </w:tcPr>
          <w:p w14:paraId="24D70134" w14:textId="77777777" w:rsidR="00975D39" w:rsidRPr="00D712AE" w:rsidRDefault="00975D39" w:rsidP="00A65E00">
            <w:pPr>
              <w:pStyle w:val="TableText"/>
              <w:rPr>
                <w:lang w:val="en-GB" w:bidi="ar-SA"/>
              </w:rPr>
            </w:pPr>
          </w:p>
        </w:tc>
      </w:tr>
      <w:tr w:rsidR="00975D39" w:rsidRPr="00D712AE" w14:paraId="24D7013A" w14:textId="77777777" w:rsidTr="00A65E00">
        <w:tc>
          <w:tcPr>
            <w:tcW w:w="1136" w:type="dxa"/>
          </w:tcPr>
          <w:p w14:paraId="24D70136" w14:textId="77777777" w:rsidR="00975D39" w:rsidRPr="00D712AE" w:rsidRDefault="00975D39" w:rsidP="00A65E00">
            <w:pPr>
              <w:pStyle w:val="TableText"/>
              <w:jc w:val="center"/>
              <w:rPr>
                <w:lang w:val="en-GB" w:bidi="ar-SA"/>
              </w:rPr>
            </w:pPr>
          </w:p>
        </w:tc>
        <w:tc>
          <w:tcPr>
            <w:tcW w:w="1928" w:type="dxa"/>
          </w:tcPr>
          <w:p w14:paraId="24D70137" w14:textId="77777777" w:rsidR="00975D39" w:rsidRPr="00D712AE" w:rsidRDefault="00975D39" w:rsidP="00A65E00">
            <w:pPr>
              <w:pStyle w:val="TableText"/>
              <w:rPr>
                <w:lang w:val="en-GB" w:bidi="ar-SA"/>
              </w:rPr>
            </w:pPr>
          </w:p>
        </w:tc>
        <w:tc>
          <w:tcPr>
            <w:tcW w:w="2970" w:type="dxa"/>
          </w:tcPr>
          <w:p w14:paraId="24D70138" w14:textId="77777777" w:rsidR="00975D39" w:rsidRPr="00D712AE" w:rsidRDefault="00975D39" w:rsidP="00A65E00">
            <w:pPr>
              <w:pStyle w:val="TableText"/>
              <w:rPr>
                <w:lang w:val="en-GB" w:bidi="ar-SA"/>
              </w:rPr>
            </w:pPr>
          </w:p>
        </w:tc>
        <w:tc>
          <w:tcPr>
            <w:tcW w:w="4622" w:type="dxa"/>
          </w:tcPr>
          <w:p w14:paraId="24D70139" w14:textId="77777777" w:rsidR="00975D39" w:rsidRPr="00D712AE" w:rsidRDefault="00975D39" w:rsidP="00A65E00">
            <w:pPr>
              <w:pStyle w:val="TableText"/>
              <w:rPr>
                <w:lang w:val="en-GB" w:bidi="ar-SA"/>
              </w:rPr>
            </w:pPr>
          </w:p>
        </w:tc>
      </w:tr>
      <w:tr w:rsidR="00975D39" w:rsidRPr="00D712AE" w14:paraId="24D7013F" w14:textId="77777777" w:rsidTr="00A65E00">
        <w:tc>
          <w:tcPr>
            <w:tcW w:w="1136" w:type="dxa"/>
          </w:tcPr>
          <w:p w14:paraId="24D7013B" w14:textId="77777777" w:rsidR="00975D39" w:rsidRPr="00D712AE" w:rsidRDefault="00975D39" w:rsidP="00A65E00">
            <w:pPr>
              <w:pStyle w:val="TableText"/>
              <w:jc w:val="center"/>
              <w:rPr>
                <w:lang w:val="en-GB" w:bidi="ar-SA"/>
              </w:rPr>
            </w:pPr>
          </w:p>
        </w:tc>
        <w:tc>
          <w:tcPr>
            <w:tcW w:w="1928" w:type="dxa"/>
          </w:tcPr>
          <w:p w14:paraId="24D7013C" w14:textId="77777777" w:rsidR="00975D39" w:rsidRPr="00D712AE" w:rsidRDefault="00975D39" w:rsidP="00A65E00">
            <w:pPr>
              <w:pStyle w:val="TableText"/>
              <w:rPr>
                <w:lang w:val="en-GB" w:bidi="ar-SA"/>
              </w:rPr>
            </w:pPr>
          </w:p>
        </w:tc>
        <w:tc>
          <w:tcPr>
            <w:tcW w:w="2970" w:type="dxa"/>
          </w:tcPr>
          <w:p w14:paraId="24D7013D" w14:textId="77777777" w:rsidR="00975D39" w:rsidRPr="00D712AE" w:rsidRDefault="00975D39" w:rsidP="00A65E00">
            <w:pPr>
              <w:pStyle w:val="TableText"/>
              <w:rPr>
                <w:lang w:val="en-GB" w:bidi="ar-SA"/>
              </w:rPr>
            </w:pPr>
          </w:p>
        </w:tc>
        <w:tc>
          <w:tcPr>
            <w:tcW w:w="4622" w:type="dxa"/>
          </w:tcPr>
          <w:p w14:paraId="24D7013E" w14:textId="77777777" w:rsidR="00975D39" w:rsidRPr="00D712AE" w:rsidRDefault="00975D39" w:rsidP="00A65E00">
            <w:pPr>
              <w:pStyle w:val="TableText"/>
              <w:rPr>
                <w:lang w:val="en-GB" w:bidi="ar-SA"/>
              </w:rPr>
            </w:pPr>
          </w:p>
        </w:tc>
      </w:tr>
      <w:tr w:rsidR="00975D39" w:rsidRPr="00D712AE" w14:paraId="24D70144" w14:textId="77777777" w:rsidTr="00A65E00">
        <w:tc>
          <w:tcPr>
            <w:tcW w:w="1136" w:type="dxa"/>
          </w:tcPr>
          <w:p w14:paraId="24D70140" w14:textId="77777777" w:rsidR="00975D39" w:rsidRPr="00D712AE" w:rsidRDefault="00975D39" w:rsidP="00A65E00">
            <w:pPr>
              <w:pStyle w:val="TableText"/>
              <w:jc w:val="center"/>
              <w:rPr>
                <w:lang w:val="en-GB" w:bidi="ar-SA"/>
              </w:rPr>
            </w:pPr>
          </w:p>
        </w:tc>
        <w:tc>
          <w:tcPr>
            <w:tcW w:w="1928" w:type="dxa"/>
          </w:tcPr>
          <w:p w14:paraId="24D70141" w14:textId="77777777" w:rsidR="00975D39" w:rsidRPr="00D712AE" w:rsidRDefault="00975D39" w:rsidP="00A65E00">
            <w:pPr>
              <w:pStyle w:val="TableText"/>
              <w:rPr>
                <w:lang w:val="en-GB" w:bidi="ar-SA"/>
              </w:rPr>
            </w:pPr>
          </w:p>
        </w:tc>
        <w:tc>
          <w:tcPr>
            <w:tcW w:w="2970" w:type="dxa"/>
          </w:tcPr>
          <w:p w14:paraId="24D70142" w14:textId="77777777" w:rsidR="00975D39" w:rsidRPr="00D712AE" w:rsidRDefault="00975D39" w:rsidP="00A65E00">
            <w:pPr>
              <w:pStyle w:val="TableText"/>
              <w:rPr>
                <w:lang w:val="en-GB" w:bidi="ar-SA"/>
              </w:rPr>
            </w:pPr>
          </w:p>
        </w:tc>
        <w:tc>
          <w:tcPr>
            <w:tcW w:w="4622" w:type="dxa"/>
          </w:tcPr>
          <w:p w14:paraId="24D70143" w14:textId="77777777" w:rsidR="00975D39" w:rsidRPr="00D712AE" w:rsidRDefault="00975D39" w:rsidP="00A65E00">
            <w:pPr>
              <w:pStyle w:val="TableText"/>
              <w:rPr>
                <w:lang w:val="en-GB" w:bidi="ar-SA"/>
              </w:rPr>
            </w:pPr>
          </w:p>
        </w:tc>
      </w:tr>
      <w:tr w:rsidR="00975D39" w:rsidRPr="00D712AE" w14:paraId="24D70149" w14:textId="77777777" w:rsidTr="00A65E00">
        <w:tc>
          <w:tcPr>
            <w:tcW w:w="1136" w:type="dxa"/>
          </w:tcPr>
          <w:p w14:paraId="24D70145" w14:textId="77777777" w:rsidR="00975D39" w:rsidRPr="00D712AE" w:rsidRDefault="00975D39" w:rsidP="00A65E00">
            <w:pPr>
              <w:pStyle w:val="TableText"/>
              <w:jc w:val="center"/>
              <w:rPr>
                <w:lang w:val="en-GB" w:bidi="ar-SA"/>
              </w:rPr>
            </w:pPr>
          </w:p>
        </w:tc>
        <w:tc>
          <w:tcPr>
            <w:tcW w:w="1928" w:type="dxa"/>
          </w:tcPr>
          <w:p w14:paraId="24D70146" w14:textId="77777777" w:rsidR="00975D39" w:rsidRPr="00D712AE" w:rsidRDefault="00975D39" w:rsidP="00A65E00">
            <w:pPr>
              <w:pStyle w:val="TableText"/>
              <w:rPr>
                <w:lang w:val="en-GB" w:bidi="ar-SA"/>
              </w:rPr>
            </w:pPr>
          </w:p>
        </w:tc>
        <w:tc>
          <w:tcPr>
            <w:tcW w:w="2970" w:type="dxa"/>
          </w:tcPr>
          <w:p w14:paraId="24D70147" w14:textId="77777777" w:rsidR="00975D39" w:rsidRPr="00D712AE" w:rsidRDefault="00975D39" w:rsidP="00A65E00">
            <w:pPr>
              <w:pStyle w:val="TableText"/>
              <w:rPr>
                <w:lang w:val="en-GB" w:bidi="ar-SA"/>
              </w:rPr>
            </w:pPr>
          </w:p>
        </w:tc>
        <w:tc>
          <w:tcPr>
            <w:tcW w:w="4622" w:type="dxa"/>
          </w:tcPr>
          <w:p w14:paraId="24D70148" w14:textId="77777777" w:rsidR="00975D39" w:rsidRPr="00D712AE" w:rsidRDefault="00975D39" w:rsidP="00A65E00">
            <w:pPr>
              <w:pStyle w:val="TableText"/>
              <w:rPr>
                <w:lang w:val="en-GB" w:bidi="ar-SA"/>
              </w:rPr>
            </w:pPr>
          </w:p>
        </w:tc>
      </w:tr>
      <w:tr w:rsidR="00975D39" w:rsidRPr="00D712AE" w14:paraId="24D7014E" w14:textId="77777777" w:rsidTr="00A65E00">
        <w:tc>
          <w:tcPr>
            <w:tcW w:w="1136" w:type="dxa"/>
          </w:tcPr>
          <w:p w14:paraId="24D7014A" w14:textId="77777777" w:rsidR="00975D39" w:rsidRPr="00D712AE" w:rsidRDefault="00975D39" w:rsidP="00A65E00">
            <w:pPr>
              <w:pStyle w:val="TableText"/>
              <w:jc w:val="center"/>
              <w:rPr>
                <w:lang w:val="en-GB" w:bidi="ar-SA"/>
              </w:rPr>
            </w:pPr>
          </w:p>
        </w:tc>
        <w:tc>
          <w:tcPr>
            <w:tcW w:w="1928" w:type="dxa"/>
          </w:tcPr>
          <w:p w14:paraId="24D7014B" w14:textId="77777777" w:rsidR="00975D39" w:rsidRPr="00D712AE" w:rsidRDefault="00975D39" w:rsidP="00A65E00">
            <w:pPr>
              <w:pStyle w:val="TableText"/>
              <w:rPr>
                <w:lang w:val="en-GB" w:bidi="ar-SA"/>
              </w:rPr>
            </w:pPr>
          </w:p>
        </w:tc>
        <w:tc>
          <w:tcPr>
            <w:tcW w:w="2970" w:type="dxa"/>
          </w:tcPr>
          <w:p w14:paraId="24D7014C" w14:textId="77777777" w:rsidR="00975D39" w:rsidRPr="00D712AE" w:rsidRDefault="00975D39" w:rsidP="00A65E00">
            <w:pPr>
              <w:pStyle w:val="TableText"/>
              <w:rPr>
                <w:lang w:val="en-GB" w:bidi="ar-SA"/>
              </w:rPr>
            </w:pPr>
          </w:p>
        </w:tc>
        <w:tc>
          <w:tcPr>
            <w:tcW w:w="4622" w:type="dxa"/>
          </w:tcPr>
          <w:p w14:paraId="24D7014D" w14:textId="77777777" w:rsidR="00975D39" w:rsidRPr="00D712AE" w:rsidRDefault="00975D39" w:rsidP="00A65E00">
            <w:pPr>
              <w:pStyle w:val="TableText"/>
              <w:rPr>
                <w:lang w:val="en-GB" w:bidi="ar-SA"/>
              </w:rPr>
            </w:pPr>
          </w:p>
        </w:tc>
      </w:tr>
      <w:tr w:rsidR="00975D39" w:rsidRPr="00D712AE" w14:paraId="24D70153" w14:textId="77777777" w:rsidTr="00A65E00">
        <w:tc>
          <w:tcPr>
            <w:tcW w:w="1136" w:type="dxa"/>
          </w:tcPr>
          <w:p w14:paraId="24D7014F" w14:textId="77777777" w:rsidR="00975D39" w:rsidRPr="00D712AE" w:rsidRDefault="00975D39" w:rsidP="00A65E00">
            <w:pPr>
              <w:pStyle w:val="TableText"/>
              <w:jc w:val="center"/>
              <w:rPr>
                <w:lang w:val="en-GB" w:bidi="ar-SA"/>
              </w:rPr>
            </w:pPr>
          </w:p>
        </w:tc>
        <w:tc>
          <w:tcPr>
            <w:tcW w:w="1928" w:type="dxa"/>
          </w:tcPr>
          <w:p w14:paraId="24D70150" w14:textId="77777777" w:rsidR="00975D39" w:rsidRPr="00D712AE" w:rsidRDefault="00975D39" w:rsidP="00A65E00">
            <w:pPr>
              <w:pStyle w:val="TableText"/>
              <w:rPr>
                <w:lang w:val="en-GB" w:bidi="ar-SA"/>
              </w:rPr>
            </w:pPr>
          </w:p>
        </w:tc>
        <w:tc>
          <w:tcPr>
            <w:tcW w:w="2970" w:type="dxa"/>
          </w:tcPr>
          <w:p w14:paraId="24D70151" w14:textId="77777777" w:rsidR="00975D39" w:rsidRPr="00D712AE" w:rsidRDefault="00975D39" w:rsidP="00A65E00">
            <w:pPr>
              <w:pStyle w:val="TableText"/>
              <w:rPr>
                <w:lang w:val="en-GB" w:bidi="ar-SA"/>
              </w:rPr>
            </w:pPr>
          </w:p>
        </w:tc>
        <w:tc>
          <w:tcPr>
            <w:tcW w:w="4622" w:type="dxa"/>
          </w:tcPr>
          <w:p w14:paraId="24D70152" w14:textId="77777777" w:rsidR="00975D39" w:rsidRPr="00D712AE" w:rsidRDefault="00975D39" w:rsidP="00A65E00">
            <w:pPr>
              <w:pStyle w:val="TableText"/>
              <w:rPr>
                <w:lang w:val="en-GB" w:bidi="ar-SA"/>
              </w:rPr>
            </w:pPr>
          </w:p>
        </w:tc>
      </w:tr>
    </w:tbl>
    <w:p w14:paraId="721A7F85" w14:textId="77777777" w:rsidR="008E7550" w:rsidRDefault="008E7550" w:rsidP="008E7550">
      <w:pPr>
        <w:pStyle w:val="TOCheader"/>
      </w:pPr>
      <w:r>
        <w:br w:type="page"/>
      </w:r>
    </w:p>
    <w:p w14:paraId="24D70154" w14:textId="1E63B4C4" w:rsidR="004918DA" w:rsidRPr="008E7550" w:rsidRDefault="00D10E75" w:rsidP="008E7550">
      <w:pPr>
        <w:pStyle w:val="TOCheader"/>
      </w:pPr>
      <w:r w:rsidRPr="008E7550">
        <w:lastRenderedPageBreak/>
        <w:t xml:space="preserve">Table of </w:t>
      </w:r>
      <w:r w:rsidR="004918DA" w:rsidRPr="008E7550">
        <w:t>C</w:t>
      </w:r>
      <w:r w:rsidRPr="008E7550">
        <w:t>ontents</w:t>
      </w:r>
    </w:p>
    <w:p w14:paraId="75A92DB1" w14:textId="77777777" w:rsidR="00CD2527"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sz w:val="24"/>
          <w:szCs w:val="22"/>
          <w:lang w:bidi="ar-SA"/>
        </w:rPr>
        <w:fldChar w:fldCharType="begin"/>
      </w:r>
      <w:r>
        <w:instrText xml:space="preserve"> TOC \o "1-3" \h \z \u </w:instrText>
      </w:r>
      <w:r>
        <w:rPr>
          <w:rFonts w:ascii="Verizon Apex Medium" w:hAnsi="Verizon Apex Medium" w:cstheme="minorBidi"/>
          <w:sz w:val="24"/>
          <w:szCs w:val="22"/>
          <w:lang w:bidi="ar-SA"/>
        </w:rPr>
        <w:fldChar w:fldCharType="separate"/>
      </w:r>
      <w:hyperlink w:anchor="_Toc495995349" w:history="1">
        <w:r w:rsidR="00CD2527" w:rsidRPr="001B57E0">
          <w:rPr>
            <w:rStyle w:val="Hyperlink"/>
            <w:noProof/>
          </w:rPr>
          <w:t>1</w:t>
        </w:r>
        <w:r w:rsidR="00CD2527">
          <w:rPr>
            <w:rFonts w:asciiTheme="minorHAnsi" w:eastAsiaTheme="minorEastAsia" w:hAnsiTheme="minorHAnsi" w:cstheme="minorBidi"/>
            <w:b w:val="0"/>
            <w:smallCaps w:val="0"/>
            <w:noProof/>
            <w:sz w:val="22"/>
            <w:szCs w:val="22"/>
            <w:lang w:bidi="ar-SA"/>
          </w:rPr>
          <w:tab/>
        </w:r>
        <w:r w:rsidR="00CD2527" w:rsidRPr="001B57E0">
          <w:rPr>
            <w:rStyle w:val="Hyperlink"/>
            <w:noProof/>
          </w:rPr>
          <w:t>Process Overview</w:t>
        </w:r>
        <w:r w:rsidR="00CD2527">
          <w:rPr>
            <w:noProof/>
            <w:webHidden/>
          </w:rPr>
          <w:tab/>
        </w:r>
        <w:r w:rsidR="00CD2527">
          <w:rPr>
            <w:noProof/>
            <w:webHidden/>
          </w:rPr>
          <w:fldChar w:fldCharType="begin"/>
        </w:r>
        <w:r w:rsidR="00CD2527">
          <w:rPr>
            <w:noProof/>
            <w:webHidden/>
          </w:rPr>
          <w:instrText xml:space="preserve"> PAGEREF _Toc495995349 \h </w:instrText>
        </w:r>
        <w:r w:rsidR="00CD2527">
          <w:rPr>
            <w:noProof/>
            <w:webHidden/>
          </w:rPr>
        </w:r>
        <w:r w:rsidR="00CD2527">
          <w:rPr>
            <w:noProof/>
            <w:webHidden/>
          </w:rPr>
          <w:fldChar w:fldCharType="separate"/>
        </w:r>
        <w:r w:rsidR="00CD2527">
          <w:rPr>
            <w:noProof/>
            <w:webHidden/>
          </w:rPr>
          <w:t>1</w:t>
        </w:r>
        <w:r w:rsidR="00CD2527">
          <w:rPr>
            <w:noProof/>
            <w:webHidden/>
          </w:rPr>
          <w:fldChar w:fldCharType="end"/>
        </w:r>
      </w:hyperlink>
    </w:p>
    <w:p w14:paraId="764AE08D"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0" w:history="1">
        <w:r w:rsidRPr="001B57E0">
          <w:rPr>
            <w:rStyle w:val="Hyperlink"/>
          </w:rPr>
          <w:t>1.1</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Purpose and Objectives</w:t>
        </w:r>
        <w:r>
          <w:rPr>
            <w:webHidden/>
          </w:rPr>
          <w:tab/>
        </w:r>
        <w:r>
          <w:rPr>
            <w:webHidden/>
          </w:rPr>
          <w:fldChar w:fldCharType="begin"/>
        </w:r>
        <w:r>
          <w:rPr>
            <w:webHidden/>
          </w:rPr>
          <w:instrText xml:space="preserve"> PAGEREF _Toc495995350 \h </w:instrText>
        </w:r>
        <w:r>
          <w:rPr>
            <w:webHidden/>
          </w:rPr>
        </w:r>
        <w:r>
          <w:rPr>
            <w:webHidden/>
          </w:rPr>
          <w:fldChar w:fldCharType="separate"/>
        </w:r>
        <w:r>
          <w:rPr>
            <w:webHidden/>
          </w:rPr>
          <w:t>1</w:t>
        </w:r>
        <w:r>
          <w:rPr>
            <w:webHidden/>
          </w:rPr>
          <w:fldChar w:fldCharType="end"/>
        </w:r>
      </w:hyperlink>
    </w:p>
    <w:p w14:paraId="319567CD"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1" w:history="1">
        <w:r w:rsidRPr="001B57E0">
          <w:rPr>
            <w:rStyle w:val="Hyperlink"/>
          </w:rPr>
          <w:t>1.2</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Scope</w:t>
        </w:r>
        <w:r>
          <w:rPr>
            <w:webHidden/>
          </w:rPr>
          <w:tab/>
        </w:r>
        <w:r>
          <w:rPr>
            <w:webHidden/>
          </w:rPr>
          <w:fldChar w:fldCharType="begin"/>
        </w:r>
        <w:r>
          <w:rPr>
            <w:webHidden/>
          </w:rPr>
          <w:instrText xml:space="preserve"> PAGEREF _Toc495995351 \h </w:instrText>
        </w:r>
        <w:r>
          <w:rPr>
            <w:webHidden/>
          </w:rPr>
        </w:r>
        <w:r>
          <w:rPr>
            <w:webHidden/>
          </w:rPr>
          <w:fldChar w:fldCharType="separate"/>
        </w:r>
        <w:r>
          <w:rPr>
            <w:webHidden/>
          </w:rPr>
          <w:t>1</w:t>
        </w:r>
        <w:r>
          <w:rPr>
            <w:webHidden/>
          </w:rPr>
          <w:fldChar w:fldCharType="end"/>
        </w:r>
      </w:hyperlink>
    </w:p>
    <w:p w14:paraId="4BBBF093"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2" w:history="1">
        <w:r w:rsidRPr="001B57E0">
          <w:rPr>
            <w:rStyle w:val="Hyperlink"/>
          </w:rPr>
          <w:t>1.3</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Concepts and Relationships</w:t>
        </w:r>
        <w:r>
          <w:rPr>
            <w:webHidden/>
          </w:rPr>
          <w:tab/>
        </w:r>
        <w:r>
          <w:rPr>
            <w:webHidden/>
          </w:rPr>
          <w:fldChar w:fldCharType="begin"/>
        </w:r>
        <w:r>
          <w:rPr>
            <w:webHidden/>
          </w:rPr>
          <w:instrText xml:space="preserve"> PAGEREF _Toc495995352 \h </w:instrText>
        </w:r>
        <w:r>
          <w:rPr>
            <w:webHidden/>
          </w:rPr>
        </w:r>
        <w:r>
          <w:rPr>
            <w:webHidden/>
          </w:rPr>
          <w:fldChar w:fldCharType="separate"/>
        </w:r>
        <w:r>
          <w:rPr>
            <w:webHidden/>
          </w:rPr>
          <w:t>1</w:t>
        </w:r>
        <w:r>
          <w:rPr>
            <w:webHidden/>
          </w:rPr>
          <w:fldChar w:fldCharType="end"/>
        </w:r>
      </w:hyperlink>
    </w:p>
    <w:p w14:paraId="04090DB9"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3" w:history="1">
        <w:r w:rsidRPr="001B57E0">
          <w:rPr>
            <w:rStyle w:val="Hyperlink"/>
          </w:rPr>
          <w:t>1.4</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Alignment with IBM Corporate Policies</w:t>
        </w:r>
        <w:r>
          <w:rPr>
            <w:webHidden/>
          </w:rPr>
          <w:tab/>
        </w:r>
        <w:r>
          <w:rPr>
            <w:webHidden/>
          </w:rPr>
          <w:fldChar w:fldCharType="begin"/>
        </w:r>
        <w:r>
          <w:rPr>
            <w:webHidden/>
          </w:rPr>
          <w:instrText xml:space="preserve"> PAGEREF _Toc495995353 \h </w:instrText>
        </w:r>
        <w:r>
          <w:rPr>
            <w:webHidden/>
          </w:rPr>
        </w:r>
        <w:r>
          <w:rPr>
            <w:webHidden/>
          </w:rPr>
          <w:fldChar w:fldCharType="separate"/>
        </w:r>
        <w:r>
          <w:rPr>
            <w:webHidden/>
          </w:rPr>
          <w:t>2</w:t>
        </w:r>
        <w:r>
          <w:rPr>
            <w:webHidden/>
          </w:rPr>
          <w:fldChar w:fldCharType="end"/>
        </w:r>
      </w:hyperlink>
    </w:p>
    <w:p w14:paraId="6A602F45"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54" w:history="1">
        <w:r w:rsidRPr="001B57E0">
          <w:rPr>
            <w:rStyle w:val="Hyperlink"/>
            <w:noProof/>
          </w:rPr>
          <w:t>2</w:t>
        </w:r>
        <w:r>
          <w:rPr>
            <w:rFonts w:asciiTheme="minorHAnsi" w:eastAsiaTheme="minorEastAsia" w:hAnsiTheme="minorHAnsi" w:cstheme="minorBidi"/>
            <w:b w:val="0"/>
            <w:smallCaps w:val="0"/>
            <w:noProof/>
            <w:sz w:val="22"/>
            <w:szCs w:val="22"/>
            <w:lang w:bidi="ar-SA"/>
          </w:rPr>
          <w:tab/>
        </w:r>
        <w:r w:rsidRPr="001B57E0">
          <w:rPr>
            <w:rStyle w:val="Hyperlink"/>
            <w:noProof/>
          </w:rPr>
          <w:t>Process Flow and Activities</w:t>
        </w:r>
        <w:r>
          <w:rPr>
            <w:noProof/>
            <w:webHidden/>
          </w:rPr>
          <w:tab/>
        </w:r>
        <w:r>
          <w:rPr>
            <w:noProof/>
            <w:webHidden/>
          </w:rPr>
          <w:fldChar w:fldCharType="begin"/>
        </w:r>
        <w:r>
          <w:rPr>
            <w:noProof/>
            <w:webHidden/>
          </w:rPr>
          <w:instrText xml:space="preserve"> PAGEREF _Toc495995354 \h </w:instrText>
        </w:r>
        <w:r>
          <w:rPr>
            <w:noProof/>
            <w:webHidden/>
          </w:rPr>
        </w:r>
        <w:r>
          <w:rPr>
            <w:noProof/>
            <w:webHidden/>
          </w:rPr>
          <w:fldChar w:fldCharType="separate"/>
        </w:r>
        <w:r>
          <w:rPr>
            <w:noProof/>
            <w:webHidden/>
          </w:rPr>
          <w:t>3</w:t>
        </w:r>
        <w:r>
          <w:rPr>
            <w:noProof/>
            <w:webHidden/>
          </w:rPr>
          <w:fldChar w:fldCharType="end"/>
        </w:r>
      </w:hyperlink>
    </w:p>
    <w:p w14:paraId="07026BB2"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5" w:history="1">
        <w:r w:rsidRPr="001B57E0">
          <w:rPr>
            <w:rStyle w:val="Hyperlink"/>
          </w:rPr>
          <w:t>2.1</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Process Flow</w:t>
        </w:r>
        <w:r>
          <w:rPr>
            <w:webHidden/>
          </w:rPr>
          <w:tab/>
        </w:r>
        <w:r>
          <w:rPr>
            <w:webHidden/>
          </w:rPr>
          <w:fldChar w:fldCharType="begin"/>
        </w:r>
        <w:r>
          <w:rPr>
            <w:webHidden/>
          </w:rPr>
          <w:instrText xml:space="preserve"> PAGEREF _Toc495995355 \h </w:instrText>
        </w:r>
        <w:r>
          <w:rPr>
            <w:webHidden/>
          </w:rPr>
        </w:r>
        <w:r>
          <w:rPr>
            <w:webHidden/>
          </w:rPr>
          <w:fldChar w:fldCharType="separate"/>
        </w:r>
        <w:r>
          <w:rPr>
            <w:webHidden/>
          </w:rPr>
          <w:t>3</w:t>
        </w:r>
        <w:r>
          <w:rPr>
            <w:webHidden/>
          </w:rPr>
          <w:fldChar w:fldCharType="end"/>
        </w:r>
      </w:hyperlink>
    </w:p>
    <w:p w14:paraId="02EA4849"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6" w:history="1">
        <w:r w:rsidRPr="001B57E0">
          <w:rPr>
            <w:rStyle w:val="Hyperlink"/>
          </w:rPr>
          <w:t>2.2</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Ticket Handling Process</w:t>
        </w:r>
        <w:r>
          <w:rPr>
            <w:webHidden/>
          </w:rPr>
          <w:tab/>
        </w:r>
        <w:r>
          <w:rPr>
            <w:webHidden/>
          </w:rPr>
          <w:fldChar w:fldCharType="begin"/>
        </w:r>
        <w:r>
          <w:rPr>
            <w:webHidden/>
          </w:rPr>
          <w:instrText xml:space="preserve"> PAGEREF _Toc495995356 \h </w:instrText>
        </w:r>
        <w:r>
          <w:rPr>
            <w:webHidden/>
          </w:rPr>
        </w:r>
        <w:r>
          <w:rPr>
            <w:webHidden/>
          </w:rPr>
          <w:fldChar w:fldCharType="separate"/>
        </w:r>
        <w:r>
          <w:rPr>
            <w:webHidden/>
          </w:rPr>
          <w:t>4</w:t>
        </w:r>
        <w:r>
          <w:rPr>
            <w:webHidden/>
          </w:rPr>
          <w:fldChar w:fldCharType="end"/>
        </w:r>
      </w:hyperlink>
    </w:p>
    <w:p w14:paraId="70E3C9F8"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57" w:history="1">
        <w:r w:rsidRPr="001B57E0">
          <w:rPr>
            <w:rStyle w:val="Hyperlink"/>
          </w:rPr>
          <w:t>2.3</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Collection of Hardware Information</w:t>
        </w:r>
        <w:r>
          <w:rPr>
            <w:webHidden/>
          </w:rPr>
          <w:tab/>
        </w:r>
        <w:r>
          <w:rPr>
            <w:webHidden/>
          </w:rPr>
          <w:fldChar w:fldCharType="begin"/>
        </w:r>
        <w:r>
          <w:rPr>
            <w:webHidden/>
          </w:rPr>
          <w:instrText xml:space="preserve"> PAGEREF _Toc495995357 \h </w:instrText>
        </w:r>
        <w:r>
          <w:rPr>
            <w:webHidden/>
          </w:rPr>
        </w:r>
        <w:r>
          <w:rPr>
            <w:webHidden/>
          </w:rPr>
          <w:fldChar w:fldCharType="separate"/>
        </w:r>
        <w:r>
          <w:rPr>
            <w:webHidden/>
          </w:rPr>
          <w:t>4</w:t>
        </w:r>
        <w:r>
          <w:rPr>
            <w:webHidden/>
          </w:rPr>
          <w:fldChar w:fldCharType="end"/>
        </w:r>
      </w:hyperlink>
    </w:p>
    <w:p w14:paraId="6DC82ACD"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58" w:history="1">
        <w:r w:rsidRPr="001B57E0">
          <w:rPr>
            <w:rStyle w:val="Hyperlink"/>
            <w:noProof/>
          </w:rPr>
          <w:t>2.3.1</w:t>
        </w:r>
        <w:r>
          <w:rPr>
            <w:rFonts w:asciiTheme="minorHAnsi" w:eastAsiaTheme="minorEastAsia" w:hAnsiTheme="minorHAnsi" w:cstheme="minorBidi"/>
            <w:noProof/>
            <w:szCs w:val="22"/>
            <w:lang w:bidi="ar-SA"/>
          </w:rPr>
          <w:tab/>
        </w:r>
        <w:r w:rsidRPr="001B57E0">
          <w:rPr>
            <w:rStyle w:val="Hyperlink"/>
            <w:noProof/>
          </w:rPr>
          <w:t>Data Center Location</w:t>
        </w:r>
        <w:r>
          <w:rPr>
            <w:noProof/>
            <w:webHidden/>
          </w:rPr>
          <w:tab/>
        </w:r>
        <w:r>
          <w:rPr>
            <w:noProof/>
            <w:webHidden/>
          </w:rPr>
          <w:fldChar w:fldCharType="begin"/>
        </w:r>
        <w:r>
          <w:rPr>
            <w:noProof/>
            <w:webHidden/>
          </w:rPr>
          <w:instrText xml:space="preserve"> PAGEREF _Toc495995358 \h </w:instrText>
        </w:r>
        <w:r>
          <w:rPr>
            <w:noProof/>
            <w:webHidden/>
          </w:rPr>
        </w:r>
        <w:r>
          <w:rPr>
            <w:noProof/>
            <w:webHidden/>
          </w:rPr>
          <w:fldChar w:fldCharType="separate"/>
        </w:r>
        <w:r>
          <w:rPr>
            <w:noProof/>
            <w:webHidden/>
          </w:rPr>
          <w:t>4</w:t>
        </w:r>
        <w:r>
          <w:rPr>
            <w:noProof/>
            <w:webHidden/>
          </w:rPr>
          <w:fldChar w:fldCharType="end"/>
        </w:r>
      </w:hyperlink>
    </w:p>
    <w:p w14:paraId="331EE70B"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59" w:history="1">
        <w:r w:rsidRPr="001B57E0">
          <w:rPr>
            <w:rStyle w:val="Hyperlink"/>
            <w:noProof/>
          </w:rPr>
          <w:t>2.3.2</w:t>
        </w:r>
        <w:r>
          <w:rPr>
            <w:rFonts w:asciiTheme="minorHAnsi" w:eastAsiaTheme="minorEastAsia" w:hAnsiTheme="minorHAnsi" w:cstheme="minorBidi"/>
            <w:noProof/>
            <w:szCs w:val="22"/>
            <w:lang w:bidi="ar-SA"/>
          </w:rPr>
          <w:tab/>
        </w:r>
        <w:r w:rsidRPr="001B57E0">
          <w:rPr>
            <w:rStyle w:val="Hyperlink"/>
            <w:noProof/>
          </w:rPr>
          <w:t>Parts Information</w:t>
        </w:r>
        <w:r>
          <w:rPr>
            <w:noProof/>
            <w:webHidden/>
          </w:rPr>
          <w:tab/>
        </w:r>
        <w:r>
          <w:rPr>
            <w:noProof/>
            <w:webHidden/>
          </w:rPr>
          <w:fldChar w:fldCharType="begin"/>
        </w:r>
        <w:r>
          <w:rPr>
            <w:noProof/>
            <w:webHidden/>
          </w:rPr>
          <w:instrText xml:space="preserve"> PAGEREF _Toc495995359 \h </w:instrText>
        </w:r>
        <w:r>
          <w:rPr>
            <w:noProof/>
            <w:webHidden/>
          </w:rPr>
        </w:r>
        <w:r>
          <w:rPr>
            <w:noProof/>
            <w:webHidden/>
          </w:rPr>
          <w:fldChar w:fldCharType="separate"/>
        </w:r>
        <w:r>
          <w:rPr>
            <w:noProof/>
            <w:webHidden/>
          </w:rPr>
          <w:t>4</w:t>
        </w:r>
        <w:r>
          <w:rPr>
            <w:noProof/>
            <w:webHidden/>
          </w:rPr>
          <w:fldChar w:fldCharType="end"/>
        </w:r>
      </w:hyperlink>
    </w:p>
    <w:p w14:paraId="4392727A"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60" w:history="1">
        <w:r w:rsidRPr="001B57E0">
          <w:rPr>
            <w:rStyle w:val="Hyperlink"/>
            <w:noProof/>
          </w:rPr>
          <w:t>2.3.3</w:t>
        </w:r>
        <w:r>
          <w:rPr>
            <w:rFonts w:asciiTheme="minorHAnsi" w:eastAsiaTheme="minorEastAsia" w:hAnsiTheme="minorHAnsi" w:cstheme="minorBidi"/>
            <w:noProof/>
            <w:szCs w:val="22"/>
            <w:lang w:bidi="ar-SA"/>
          </w:rPr>
          <w:tab/>
        </w:r>
        <w:r w:rsidRPr="001B57E0">
          <w:rPr>
            <w:rStyle w:val="Hyperlink"/>
            <w:noProof/>
          </w:rPr>
          <w:t>Modify ETMS Information</w:t>
        </w:r>
        <w:r>
          <w:rPr>
            <w:noProof/>
            <w:webHidden/>
          </w:rPr>
          <w:tab/>
        </w:r>
        <w:r>
          <w:rPr>
            <w:noProof/>
            <w:webHidden/>
          </w:rPr>
          <w:fldChar w:fldCharType="begin"/>
        </w:r>
        <w:r>
          <w:rPr>
            <w:noProof/>
            <w:webHidden/>
          </w:rPr>
          <w:instrText xml:space="preserve"> PAGEREF _Toc495995360 \h </w:instrText>
        </w:r>
        <w:r>
          <w:rPr>
            <w:noProof/>
            <w:webHidden/>
          </w:rPr>
        </w:r>
        <w:r>
          <w:rPr>
            <w:noProof/>
            <w:webHidden/>
          </w:rPr>
          <w:fldChar w:fldCharType="separate"/>
        </w:r>
        <w:r>
          <w:rPr>
            <w:noProof/>
            <w:webHidden/>
          </w:rPr>
          <w:t>5</w:t>
        </w:r>
        <w:r>
          <w:rPr>
            <w:noProof/>
            <w:webHidden/>
          </w:rPr>
          <w:fldChar w:fldCharType="end"/>
        </w:r>
      </w:hyperlink>
    </w:p>
    <w:p w14:paraId="643E9839"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61" w:history="1">
        <w:r w:rsidRPr="001B57E0">
          <w:rPr>
            <w:rStyle w:val="Hyperlink"/>
            <w:noProof/>
          </w:rPr>
          <w:t>2.3.4</w:t>
        </w:r>
        <w:r>
          <w:rPr>
            <w:rFonts w:asciiTheme="minorHAnsi" w:eastAsiaTheme="minorEastAsia" w:hAnsiTheme="minorHAnsi" w:cstheme="minorBidi"/>
            <w:noProof/>
            <w:szCs w:val="22"/>
            <w:lang w:bidi="ar-SA"/>
          </w:rPr>
          <w:tab/>
        </w:r>
        <w:r w:rsidRPr="001B57E0">
          <w:rPr>
            <w:rStyle w:val="Hyperlink"/>
            <w:noProof/>
          </w:rPr>
          <w:t>Service Manager Review and Schedule</w:t>
        </w:r>
        <w:r>
          <w:rPr>
            <w:noProof/>
            <w:webHidden/>
          </w:rPr>
          <w:tab/>
        </w:r>
        <w:r>
          <w:rPr>
            <w:noProof/>
            <w:webHidden/>
          </w:rPr>
          <w:fldChar w:fldCharType="begin"/>
        </w:r>
        <w:r>
          <w:rPr>
            <w:noProof/>
            <w:webHidden/>
          </w:rPr>
          <w:instrText xml:space="preserve"> PAGEREF _Toc495995361 \h </w:instrText>
        </w:r>
        <w:r>
          <w:rPr>
            <w:noProof/>
            <w:webHidden/>
          </w:rPr>
        </w:r>
        <w:r>
          <w:rPr>
            <w:noProof/>
            <w:webHidden/>
          </w:rPr>
          <w:fldChar w:fldCharType="separate"/>
        </w:r>
        <w:r>
          <w:rPr>
            <w:noProof/>
            <w:webHidden/>
          </w:rPr>
          <w:t>5</w:t>
        </w:r>
        <w:r>
          <w:rPr>
            <w:noProof/>
            <w:webHidden/>
          </w:rPr>
          <w:fldChar w:fldCharType="end"/>
        </w:r>
      </w:hyperlink>
    </w:p>
    <w:p w14:paraId="50629DBF"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62" w:history="1">
        <w:r w:rsidRPr="001B57E0">
          <w:rPr>
            <w:rStyle w:val="Hyperlink"/>
            <w:noProof/>
          </w:rPr>
          <w:t>2.3.5</w:t>
        </w:r>
        <w:r>
          <w:rPr>
            <w:rFonts w:asciiTheme="minorHAnsi" w:eastAsiaTheme="minorEastAsia" w:hAnsiTheme="minorHAnsi" w:cstheme="minorBidi"/>
            <w:noProof/>
            <w:szCs w:val="22"/>
            <w:lang w:bidi="ar-SA"/>
          </w:rPr>
          <w:tab/>
        </w:r>
        <w:r w:rsidRPr="001B57E0">
          <w:rPr>
            <w:rStyle w:val="Hyperlink"/>
            <w:noProof/>
          </w:rPr>
          <w:t>IME and Remote Hands Engineer Technical Peer Review</w:t>
        </w:r>
        <w:r>
          <w:rPr>
            <w:noProof/>
            <w:webHidden/>
          </w:rPr>
          <w:tab/>
        </w:r>
        <w:r>
          <w:rPr>
            <w:noProof/>
            <w:webHidden/>
          </w:rPr>
          <w:fldChar w:fldCharType="begin"/>
        </w:r>
        <w:r>
          <w:rPr>
            <w:noProof/>
            <w:webHidden/>
          </w:rPr>
          <w:instrText xml:space="preserve"> PAGEREF _Toc495995362 \h </w:instrText>
        </w:r>
        <w:r>
          <w:rPr>
            <w:noProof/>
            <w:webHidden/>
          </w:rPr>
        </w:r>
        <w:r>
          <w:rPr>
            <w:noProof/>
            <w:webHidden/>
          </w:rPr>
          <w:fldChar w:fldCharType="separate"/>
        </w:r>
        <w:r>
          <w:rPr>
            <w:noProof/>
            <w:webHidden/>
          </w:rPr>
          <w:t>5</w:t>
        </w:r>
        <w:r>
          <w:rPr>
            <w:noProof/>
            <w:webHidden/>
          </w:rPr>
          <w:fldChar w:fldCharType="end"/>
        </w:r>
      </w:hyperlink>
    </w:p>
    <w:p w14:paraId="724A7676"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63" w:history="1">
        <w:r w:rsidRPr="001B57E0">
          <w:rPr>
            <w:rStyle w:val="Hyperlink"/>
            <w:noProof/>
          </w:rPr>
          <w:t>2.3.6</w:t>
        </w:r>
        <w:r>
          <w:rPr>
            <w:rFonts w:asciiTheme="minorHAnsi" w:eastAsiaTheme="minorEastAsia" w:hAnsiTheme="minorHAnsi" w:cstheme="minorBidi"/>
            <w:noProof/>
            <w:szCs w:val="22"/>
            <w:lang w:bidi="ar-SA"/>
          </w:rPr>
          <w:tab/>
        </w:r>
        <w:r w:rsidRPr="001B57E0">
          <w:rPr>
            <w:rStyle w:val="Hyperlink"/>
            <w:noProof/>
          </w:rPr>
          <w:t>Change Management Review and Approval</w:t>
        </w:r>
        <w:r>
          <w:rPr>
            <w:noProof/>
            <w:webHidden/>
          </w:rPr>
          <w:tab/>
        </w:r>
        <w:r>
          <w:rPr>
            <w:noProof/>
            <w:webHidden/>
          </w:rPr>
          <w:fldChar w:fldCharType="begin"/>
        </w:r>
        <w:r>
          <w:rPr>
            <w:noProof/>
            <w:webHidden/>
          </w:rPr>
          <w:instrText xml:space="preserve"> PAGEREF _Toc495995363 \h </w:instrText>
        </w:r>
        <w:r>
          <w:rPr>
            <w:noProof/>
            <w:webHidden/>
          </w:rPr>
        </w:r>
        <w:r>
          <w:rPr>
            <w:noProof/>
            <w:webHidden/>
          </w:rPr>
          <w:fldChar w:fldCharType="separate"/>
        </w:r>
        <w:r>
          <w:rPr>
            <w:noProof/>
            <w:webHidden/>
          </w:rPr>
          <w:t>6</w:t>
        </w:r>
        <w:r>
          <w:rPr>
            <w:noProof/>
            <w:webHidden/>
          </w:rPr>
          <w:fldChar w:fldCharType="end"/>
        </w:r>
      </w:hyperlink>
    </w:p>
    <w:p w14:paraId="2DAF710C" w14:textId="77777777" w:rsidR="00CD2527" w:rsidRDefault="00CD2527">
      <w:pPr>
        <w:pStyle w:val="TOC3"/>
        <w:tabs>
          <w:tab w:val="left" w:pos="1320"/>
          <w:tab w:val="right" w:leader="dot" w:pos="10790"/>
        </w:tabs>
        <w:rPr>
          <w:rFonts w:asciiTheme="minorHAnsi" w:eastAsiaTheme="minorEastAsia" w:hAnsiTheme="minorHAnsi" w:cstheme="minorBidi"/>
          <w:noProof/>
          <w:szCs w:val="22"/>
          <w:lang w:bidi="ar-SA"/>
        </w:rPr>
      </w:pPr>
      <w:hyperlink w:anchor="_Toc495995364" w:history="1">
        <w:r w:rsidRPr="001B57E0">
          <w:rPr>
            <w:rStyle w:val="Hyperlink"/>
            <w:noProof/>
          </w:rPr>
          <w:t>2.3.7</w:t>
        </w:r>
        <w:r>
          <w:rPr>
            <w:rFonts w:asciiTheme="minorHAnsi" w:eastAsiaTheme="minorEastAsia" w:hAnsiTheme="minorHAnsi" w:cstheme="minorBidi"/>
            <w:noProof/>
            <w:szCs w:val="22"/>
            <w:lang w:bidi="ar-SA"/>
          </w:rPr>
          <w:tab/>
        </w:r>
        <w:r w:rsidRPr="001B57E0">
          <w:rPr>
            <w:rStyle w:val="Hyperlink"/>
            <w:noProof/>
          </w:rPr>
          <w:t>IME Execution on Scheduled Work</w:t>
        </w:r>
        <w:r>
          <w:rPr>
            <w:noProof/>
            <w:webHidden/>
          </w:rPr>
          <w:tab/>
        </w:r>
        <w:r>
          <w:rPr>
            <w:noProof/>
            <w:webHidden/>
          </w:rPr>
          <w:fldChar w:fldCharType="begin"/>
        </w:r>
        <w:r>
          <w:rPr>
            <w:noProof/>
            <w:webHidden/>
          </w:rPr>
          <w:instrText xml:space="preserve"> PAGEREF _Toc495995364 \h </w:instrText>
        </w:r>
        <w:r>
          <w:rPr>
            <w:noProof/>
            <w:webHidden/>
          </w:rPr>
        </w:r>
        <w:r>
          <w:rPr>
            <w:noProof/>
            <w:webHidden/>
          </w:rPr>
          <w:fldChar w:fldCharType="separate"/>
        </w:r>
        <w:r>
          <w:rPr>
            <w:noProof/>
            <w:webHidden/>
          </w:rPr>
          <w:t>6</w:t>
        </w:r>
        <w:r>
          <w:rPr>
            <w:noProof/>
            <w:webHidden/>
          </w:rPr>
          <w:fldChar w:fldCharType="end"/>
        </w:r>
      </w:hyperlink>
    </w:p>
    <w:p w14:paraId="3E90ADA7"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65" w:history="1">
        <w:r w:rsidRPr="001B57E0">
          <w:rPr>
            <w:rStyle w:val="Hyperlink"/>
            <w:noProof/>
          </w:rPr>
          <w:t>3</w:t>
        </w:r>
        <w:r>
          <w:rPr>
            <w:rFonts w:asciiTheme="minorHAnsi" w:eastAsiaTheme="minorEastAsia" w:hAnsiTheme="minorHAnsi" w:cstheme="minorBidi"/>
            <w:b w:val="0"/>
            <w:smallCaps w:val="0"/>
            <w:noProof/>
            <w:sz w:val="22"/>
            <w:szCs w:val="22"/>
            <w:lang w:bidi="ar-SA"/>
          </w:rPr>
          <w:tab/>
        </w:r>
        <w:r w:rsidRPr="001B57E0">
          <w:rPr>
            <w:rStyle w:val="Hyperlink"/>
            <w:noProof/>
          </w:rPr>
          <w:t>Roles and Responsibilities</w:t>
        </w:r>
        <w:r>
          <w:rPr>
            <w:noProof/>
            <w:webHidden/>
          </w:rPr>
          <w:tab/>
        </w:r>
        <w:r>
          <w:rPr>
            <w:noProof/>
            <w:webHidden/>
          </w:rPr>
          <w:fldChar w:fldCharType="begin"/>
        </w:r>
        <w:r>
          <w:rPr>
            <w:noProof/>
            <w:webHidden/>
          </w:rPr>
          <w:instrText xml:space="preserve"> PAGEREF _Toc495995365 \h </w:instrText>
        </w:r>
        <w:r>
          <w:rPr>
            <w:noProof/>
            <w:webHidden/>
          </w:rPr>
        </w:r>
        <w:r>
          <w:rPr>
            <w:noProof/>
            <w:webHidden/>
          </w:rPr>
          <w:fldChar w:fldCharType="separate"/>
        </w:r>
        <w:r>
          <w:rPr>
            <w:noProof/>
            <w:webHidden/>
          </w:rPr>
          <w:t>7</w:t>
        </w:r>
        <w:r>
          <w:rPr>
            <w:noProof/>
            <w:webHidden/>
          </w:rPr>
          <w:fldChar w:fldCharType="end"/>
        </w:r>
      </w:hyperlink>
    </w:p>
    <w:p w14:paraId="4F62C6C5"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66" w:history="1">
        <w:r w:rsidRPr="001B57E0">
          <w:rPr>
            <w:rStyle w:val="Hyperlink"/>
            <w:noProof/>
          </w:rPr>
          <w:t>4</w:t>
        </w:r>
        <w:r>
          <w:rPr>
            <w:rFonts w:asciiTheme="minorHAnsi" w:eastAsiaTheme="minorEastAsia" w:hAnsiTheme="minorHAnsi" w:cstheme="minorBidi"/>
            <w:b w:val="0"/>
            <w:smallCaps w:val="0"/>
            <w:noProof/>
            <w:sz w:val="22"/>
            <w:szCs w:val="22"/>
            <w:lang w:bidi="ar-SA"/>
          </w:rPr>
          <w:tab/>
        </w:r>
        <w:r w:rsidRPr="001B57E0">
          <w:rPr>
            <w:rStyle w:val="Hyperlink"/>
            <w:noProof/>
          </w:rPr>
          <w:t>Responsibility</w:t>
        </w:r>
        <w:r>
          <w:rPr>
            <w:noProof/>
            <w:webHidden/>
          </w:rPr>
          <w:tab/>
        </w:r>
        <w:r>
          <w:rPr>
            <w:noProof/>
            <w:webHidden/>
          </w:rPr>
          <w:fldChar w:fldCharType="begin"/>
        </w:r>
        <w:r>
          <w:rPr>
            <w:noProof/>
            <w:webHidden/>
          </w:rPr>
          <w:instrText xml:space="preserve"> PAGEREF _Toc495995366 \h </w:instrText>
        </w:r>
        <w:r>
          <w:rPr>
            <w:noProof/>
            <w:webHidden/>
          </w:rPr>
        </w:r>
        <w:r>
          <w:rPr>
            <w:noProof/>
            <w:webHidden/>
          </w:rPr>
          <w:fldChar w:fldCharType="separate"/>
        </w:r>
        <w:r>
          <w:rPr>
            <w:noProof/>
            <w:webHidden/>
          </w:rPr>
          <w:t>8</w:t>
        </w:r>
        <w:r>
          <w:rPr>
            <w:noProof/>
            <w:webHidden/>
          </w:rPr>
          <w:fldChar w:fldCharType="end"/>
        </w:r>
      </w:hyperlink>
    </w:p>
    <w:p w14:paraId="1B704B03"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67" w:history="1">
        <w:r w:rsidRPr="001B57E0">
          <w:rPr>
            <w:rStyle w:val="Hyperlink"/>
          </w:rPr>
          <w:t>4.1</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Compliance Responsibility</w:t>
        </w:r>
        <w:r>
          <w:rPr>
            <w:webHidden/>
          </w:rPr>
          <w:tab/>
        </w:r>
        <w:r>
          <w:rPr>
            <w:webHidden/>
          </w:rPr>
          <w:fldChar w:fldCharType="begin"/>
        </w:r>
        <w:r>
          <w:rPr>
            <w:webHidden/>
          </w:rPr>
          <w:instrText xml:space="preserve"> PAGEREF _Toc495995367 \h </w:instrText>
        </w:r>
        <w:r>
          <w:rPr>
            <w:webHidden/>
          </w:rPr>
        </w:r>
        <w:r>
          <w:rPr>
            <w:webHidden/>
          </w:rPr>
          <w:fldChar w:fldCharType="separate"/>
        </w:r>
        <w:r>
          <w:rPr>
            <w:webHidden/>
          </w:rPr>
          <w:t>8</w:t>
        </w:r>
        <w:r>
          <w:rPr>
            <w:webHidden/>
          </w:rPr>
          <w:fldChar w:fldCharType="end"/>
        </w:r>
      </w:hyperlink>
    </w:p>
    <w:p w14:paraId="3DFA6498"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68" w:history="1">
        <w:r w:rsidRPr="001B57E0">
          <w:rPr>
            <w:rStyle w:val="Hyperlink"/>
          </w:rPr>
          <w:t>4.2</w:t>
        </w:r>
        <w:r>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tab/>
        </w:r>
        <w:r w:rsidRPr="001B57E0">
          <w:rPr>
            <w:rStyle w:val="Hyperlink"/>
          </w:rPr>
          <w:t>Management Commitment</w:t>
        </w:r>
        <w:r>
          <w:rPr>
            <w:webHidden/>
          </w:rPr>
          <w:tab/>
        </w:r>
        <w:r>
          <w:rPr>
            <w:webHidden/>
          </w:rPr>
          <w:fldChar w:fldCharType="begin"/>
        </w:r>
        <w:r>
          <w:rPr>
            <w:webHidden/>
          </w:rPr>
          <w:instrText xml:space="preserve"> PAGEREF _Toc495995368 \h </w:instrText>
        </w:r>
        <w:r>
          <w:rPr>
            <w:webHidden/>
          </w:rPr>
        </w:r>
        <w:r>
          <w:rPr>
            <w:webHidden/>
          </w:rPr>
          <w:fldChar w:fldCharType="separate"/>
        </w:r>
        <w:r>
          <w:rPr>
            <w:webHidden/>
          </w:rPr>
          <w:t>8</w:t>
        </w:r>
        <w:r>
          <w:rPr>
            <w:webHidden/>
          </w:rPr>
          <w:fldChar w:fldCharType="end"/>
        </w:r>
      </w:hyperlink>
    </w:p>
    <w:p w14:paraId="49F1DF07"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69" w:history="1">
        <w:r w:rsidRPr="001B57E0">
          <w:rPr>
            <w:rStyle w:val="Hyperlink"/>
            <w:noProof/>
          </w:rPr>
          <w:t>5</w:t>
        </w:r>
        <w:r>
          <w:rPr>
            <w:rFonts w:asciiTheme="minorHAnsi" w:eastAsiaTheme="minorEastAsia" w:hAnsiTheme="minorHAnsi" w:cstheme="minorBidi"/>
            <w:b w:val="0"/>
            <w:smallCaps w:val="0"/>
            <w:noProof/>
            <w:sz w:val="22"/>
            <w:szCs w:val="22"/>
            <w:lang w:bidi="ar-SA"/>
          </w:rPr>
          <w:tab/>
        </w:r>
        <w:r w:rsidRPr="001B57E0">
          <w:rPr>
            <w:rStyle w:val="Hyperlink"/>
            <w:noProof/>
          </w:rPr>
          <w:t>Exceptions</w:t>
        </w:r>
        <w:r>
          <w:rPr>
            <w:noProof/>
            <w:webHidden/>
          </w:rPr>
          <w:tab/>
        </w:r>
        <w:r>
          <w:rPr>
            <w:noProof/>
            <w:webHidden/>
          </w:rPr>
          <w:fldChar w:fldCharType="begin"/>
        </w:r>
        <w:r>
          <w:rPr>
            <w:noProof/>
            <w:webHidden/>
          </w:rPr>
          <w:instrText xml:space="preserve"> PAGEREF _Toc495995369 \h </w:instrText>
        </w:r>
        <w:r>
          <w:rPr>
            <w:noProof/>
            <w:webHidden/>
          </w:rPr>
        </w:r>
        <w:r>
          <w:rPr>
            <w:noProof/>
            <w:webHidden/>
          </w:rPr>
          <w:fldChar w:fldCharType="separate"/>
        </w:r>
        <w:r>
          <w:rPr>
            <w:noProof/>
            <w:webHidden/>
          </w:rPr>
          <w:t>9</w:t>
        </w:r>
        <w:r>
          <w:rPr>
            <w:noProof/>
            <w:webHidden/>
          </w:rPr>
          <w:fldChar w:fldCharType="end"/>
        </w:r>
      </w:hyperlink>
    </w:p>
    <w:p w14:paraId="5F05F824"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70" w:history="1">
        <w:r w:rsidRPr="001B57E0">
          <w:rPr>
            <w:rStyle w:val="Hyperlink"/>
            <w:noProof/>
          </w:rPr>
          <w:t>6</w:t>
        </w:r>
        <w:r>
          <w:rPr>
            <w:rFonts w:asciiTheme="minorHAnsi" w:eastAsiaTheme="minorEastAsia" w:hAnsiTheme="minorHAnsi" w:cstheme="minorBidi"/>
            <w:b w:val="0"/>
            <w:smallCaps w:val="0"/>
            <w:noProof/>
            <w:sz w:val="22"/>
            <w:szCs w:val="22"/>
            <w:lang w:bidi="ar-SA"/>
          </w:rPr>
          <w:tab/>
        </w:r>
        <w:r w:rsidRPr="001B57E0">
          <w:rPr>
            <w:rStyle w:val="Hyperlink"/>
            <w:noProof/>
          </w:rPr>
          <w:t>Expiration</w:t>
        </w:r>
        <w:r>
          <w:rPr>
            <w:noProof/>
            <w:webHidden/>
          </w:rPr>
          <w:tab/>
        </w:r>
        <w:r>
          <w:rPr>
            <w:noProof/>
            <w:webHidden/>
          </w:rPr>
          <w:fldChar w:fldCharType="begin"/>
        </w:r>
        <w:r>
          <w:rPr>
            <w:noProof/>
            <w:webHidden/>
          </w:rPr>
          <w:instrText xml:space="preserve"> PAGEREF _Toc495995370 \h </w:instrText>
        </w:r>
        <w:r>
          <w:rPr>
            <w:noProof/>
            <w:webHidden/>
          </w:rPr>
        </w:r>
        <w:r>
          <w:rPr>
            <w:noProof/>
            <w:webHidden/>
          </w:rPr>
          <w:fldChar w:fldCharType="separate"/>
        </w:r>
        <w:r>
          <w:rPr>
            <w:noProof/>
            <w:webHidden/>
          </w:rPr>
          <w:t>9</w:t>
        </w:r>
        <w:r>
          <w:rPr>
            <w:noProof/>
            <w:webHidden/>
          </w:rPr>
          <w:fldChar w:fldCharType="end"/>
        </w:r>
      </w:hyperlink>
    </w:p>
    <w:p w14:paraId="030D6CCD"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71" w:history="1">
        <w:r w:rsidRPr="001B57E0">
          <w:rPr>
            <w:rStyle w:val="Hyperlink"/>
            <w:noProof/>
          </w:rPr>
          <w:t>7</w:t>
        </w:r>
        <w:r>
          <w:rPr>
            <w:rFonts w:asciiTheme="minorHAnsi" w:eastAsiaTheme="minorEastAsia" w:hAnsiTheme="minorHAnsi" w:cstheme="minorBidi"/>
            <w:b w:val="0"/>
            <w:smallCaps w:val="0"/>
            <w:noProof/>
            <w:sz w:val="22"/>
            <w:szCs w:val="22"/>
            <w:lang w:bidi="ar-SA"/>
          </w:rPr>
          <w:tab/>
        </w:r>
        <w:r w:rsidRPr="001B57E0">
          <w:rPr>
            <w:rStyle w:val="Hyperlink"/>
            <w:noProof/>
          </w:rPr>
          <w:t>Enforcement</w:t>
        </w:r>
        <w:r>
          <w:rPr>
            <w:noProof/>
            <w:webHidden/>
          </w:rPr>
          <w:tab/>
        </w:r>
        <w:r>
          <w:rPr>
            <w:noProof/>
            <w:webHidden/>
          </w:rPr>
          <w:fldChar w:fldCharType="begin"/>
        </w:r>
        <w:r>
          <w:rPr>
            <w:noProof/>
            <w:webHidden/>
          </w:rPr>
          <w:instrText xml:space="preserve"> PAGEREF _Toc495995371 \h </w:instrText>
        </w:r>
        <w:r>
          <w:rPr>
            <w:noProof/>
            <w:webHidden/>
          </w:rPr>
        </w:r>
        <w:r>
          <w:rPr>
            <w:noProof/>
            <w:webHidden/>
          </w:rPr>
          <w:fldChar w:fldCharType="separate"/>
        </w:r>
        <w:r>
          <w:rPr>
            <w:noProof/>
            <w:webHidden/>
          </w:rPr>
          <w:t>9</w:t>
        </w:r>
        <w:r>
          <w:rPr>
            <w:noProof/>
            <w:webHidden/>
          </w:rPr>
          <w:fldChar w:fldCharType="end"/>
        </w:r>
      </w:hyperlink>
    </w:p>
    <w:p w14:paraId="3513A148" w14:textId="77777777" w:rsidR="00CD2527" w:rsidRDefault="00CD2527">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495995372" w:history="1">
        <w:r w:rsidRPr="001B57E0">
          <w:rPr>
            <w:rStyle w:val="Hyperlink"/>
            <w:noProof/>
          </w:rPr>
          <w:t>8</w:t>
        </w:r>
        <w:r>
          <w:rPr>
            <w:rFonts w:asciiTheme="minorHAnsi" w:eastAsiaTheme="minorEastAsia" w:hAnsiTheme="minorHAnsi" w:cstheme="minorBidi"/>
            <w:b w:val="0"/>
            <w:smallCaps w:val="0"/>
            <w:noProof/>
            <w:sz w:val="22"/>
            <w:szCs w:val="22"/>
            <w:lang w:bidi="ar-SA"/>
          </w:rPr>
          <w:tab/>
        </w:r>
        <w:r w:rsidRPr="001B57E0">
          <w:rPr>
            <w:rStyle w:val="Hyperlink"/>
            <w:noProof/>
          </w:rPr>
          <w:t>Appendices</w:t>
        </w:r>
        <w:r>
          <w:rPr>
            <w:noProof/>
            <w:webHidden/>
          </w:rPr>
          <w:tab/>
        </w:r>
        <w:r>
          <w:rPr>
            <w:noProof/>
            <w:webHidden/>
          </w:rPr>
          <w:fldChar w:fldCharType="begin"/>
        </w:r>
        <w:r>
          <w:rPr>
            <w:noProof/>
            <w:webHidden/>
          </w:rPr>
          <w:instrText xml:space="preserve"> PAGEREF _Toc495995372 \h </w:instrText>
        </w:r>
        <w:r>
          <w:rPr>
            <w:noProof/>
            <w:webHidden/>
          </w:rPr>
        </w:r>
        <w:r>
          <w:rPr>
            <w:noProof/>
            <w:webHidden/>
          </w:rPr>
          <w:fldChar w:fldCharType="separate"/>
        </w:r>
        <w:r>
          <w:rPr>
            <w:noProof/>
            <w:webHidden/>
          </w:rPr>
          <w:t>10</w:t>
        </w:r>
        <w:r>
          <w:rPr>
            <w:noProof/>
            <w:webHidden/>
          </w:rPr>
          <w:fldChar w:fldCharType="end"/>
        </w:r>
      </w:hyperlink>
    </w:p>
    <w:p w14:paraId="4D1F1276"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73" w:history="1">
        <w:r w:rsidRPr="001B57E0">
          <w:rPr>
            <w:rStyle w:val="Hyperlink"/>
          </w:rPr>
          <w:t>Appendix A  - Terms and Definitions</w:t>
        </w:r>
        <w:r>
          <w:rPr>
            <w:webHidden/>
          </w:rPr>
          <w:tab/>
        </w:r>
        <w:r>
          <w:rPr>
            <w:webHidden/>
          </w:rPr>
          <w:fldChar w:fldCharType="begin"/>
        </w:r>
        <w:r>
          <w:rPr>
            <w:webHidden/>
          </w:rPr>
          <w:instrText xml:space="preserve"> PAGEREF _Toc495995373 \h </w:instrText>
        </w:r>
        <w:r>
          <w:rPr>
            <w:webHidden/>
          </w:rPr>
        </w:r>
        <w:r>
          <w:rPr>
            <w:webHidden/>
          </w:rPr>
          <w:fldChar w:fldCharType="separate"/>
        </w:r>
        <w:r>
          <w:rPr>
            <w:webHidden/>
          </w:rPr>
          <w:t>11</w:t>
        </w:r>
        <w:r>
          <w:rPr>
            <w:webHidden/>
          </w:rPr>
          <w:fldChar w:fldCharType="end"/>
        </w:r>
      </w:hyperlink>
    </w:p>
    <w:p w14:paraId="3C141867"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74" w:history="1">
        <w:r w:rsidRPr="001B57E0">
          <w:rPr>
            <w:rStyle w:val="Hyperlink"/>
          </w:rPr>
          <w:t>Appendix B  - References</w:t>
        </w:r>
        <w:r>
          <w:rPr>
            <w:webHidden/>
          </w:rPr>
          <w:tab/>
        </w:r>
        <w:r>
          <w:rPr>
            <w:webHidden/>
          </w:rPr>
          <w:fldChar w:fldCharType="begin"/>
        </w:r>
        <w:r>
          <w:rPr>
            <w:webHidden/>
          </w:rPr>
          <w:instrText xml:space="preserve"> PAGEREF _Toc495995374 \h </w:instrText>
        </w:r>
        <w:r>
          <w:rPr>
            <w:webHidden/>
          </w:rPr>
        </w:r>
        <w:r>
          <w:rPr>
            <w:webHidden/>
          </w:rPr>
          <w:fldChar w:fldCharType="separate"/>
        </w:r>
        <w:r>
          <w:rPr>
            <w:webHidden/>
          </w:rPr>
          <w:t>12</w:t>
        </w:r>
        <w:r>
          <w:rPr>
            <w:webHidden/>
          </w:rPr>
          <w:fldChar w:fldCharType="end"/>
        </w:r>
      </w:hyperlink>
    </w:p>
    <w:p w14:paraId="69F8F198" w14:textId="77777777" w:rsidR="00CD2527" w:rsidRDefault="00CD2527">
      <w:pPr>
        <w:pStyle w:val="TOC2"/>
        <w:rPr>
          <w:rFonts w:asciiTheme="minorHAnsi" w:eastAsiaTheme="minorEastAsia" w:hAnsiTheme="minorHAnsi" w:cstheme="minorBidi"/>
          <w:color w:val="auto"/>
          <w:szCs w:val="22"/>
          <w:lang w:bidi="ar-SA"/>
          <w14:scene3d>
            <w14:camera w14:prst="orthographicFront"/>
            <w14:lightRig w14:rig="threePt" w14:dir="t">
              <w14:rot w14:lat="0" w14:lon="0" w14:rev="0"/>
            </w14:lightRig>
          </w14:scene3d>
        </w:rPr>
      </w:pPr>
      <w:hyperlink w:anchor="_Toc495995375" w:history="1">
        <w:r w:rsidRPr="001B57E0">
          <w:rPr>
            <w:rStyle w:val="Hyperlink"/>
          </w:rPr>
          <w:t>Appendix C  - Distribution</w:t>
        </w:r>
        <w:r>
          <w:rPr>
            <w:webHidden/>
          </w:rPr>
          <w:tab/>
        </w:r>
        <w:r>
          <w:rPr>
            <w:webHidden/>
          </w:rPr>
          <w:fldChar w:fldCharType="begin"/>
        </w:r>
        <w:r>
          <w:rPr>
            <w:webHidden/>
          </w:rPr>
          <w:instrText xml:space="preserve"> PAGEREF _Toc495995375 \h </w:instrText>
        </w:r>
        <w:r>
          <w:rPr>
            <w:webHidden/>
          </w:rPr>
        </w:r>
        <w:r>
          <w:rPr>
            <w:webHidden/>
          </w:rPr>
          <w:fldChar w:fldCharType="separate"/>
        </w:r>
        <w:r>
          <w:rPr>
            <w:webHidden/>
          </w:rPr>
          <w:t>13</w:t>
        </w:r>
        <w:r>
          <w:rPr>
            <w:webHidden/>
          </w:rPr>
          <w:fldChar w:fldCharType="end"/>
        </w:r>
      </w:hyperlink>
    </w:p>
    <w:p w14:paraId="24D70166" w14:textId="77777777" w:rsidR="00D568F1" w:rsidRDefault="004918DA" w:rsidP="0052648E">
      <w:pPr>
        <w:pStyle w:val="space"/>
      </w:pPr>
      <w:r>
        <w:fldChar w:fldCharType="end"/>
      </w:r>
    </w:p>
    <w:p w14:paraId="24D70167" w14:textId="77777777" w:rsidR="00992A9A" w:rsidRDefault="00992A9A" w:rsidP="00992A9A">
      <w:pPr>
        <w:pStyle w:val="TOCheader"/>
      </w:pPr>
      <w:r>
        <w:t xml:space="preserve">List of </w:t>
      </w:r>
      <w:r w:rsidR="00D568F1">
        <w:t>TABLES</w:t>
      </w:r>
    </w:p>
    <w:p w14:paraId="1C3ACAA0" w14:textId="77777777" w:rsidR="00CD2527"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495995376" w:history="1">
        <w:r w:rsidR="00CD2527" w:rsidRPr="001D640F">
          <w:rPr>
            <w:rStyle w:val="Hyperlink"/>
            <w:noProof/>
          </w:rPr>
          <w:t>Table 3</w:t>
        </w:r>
        <w:r w:rsidR="00CD2527" w:rsidRPr="001D640F">
          <w:rPr>
            <w:rStyle w:val="Hyperlink"/>
            <w:noProof/>
          </w:rPr>
          <w:noBreakHyphen/>
          <w:t>1: RACI Matrix</w:t>
        </w:r>
        <w:r w:rsidR="00CD2527">
          <w:rPr>
            <w:noProof/>
            <w:webHidden/>
          </w:rPr>
          <w:tab/>
        </w:r>
        <w:r w:rsidR="00CD2527">
          <w:rPr>
            <w:noProof/>
            <w:webHidden/>
          </w:rPr>
          <w:fldChar w:fldCharType="begin"/>
        </w:r>
        <w:r w:rsidR="00CD2527">
          <w:rPr>
            <w:noProof/>
            <w:webHidden/>
          </w:rPr>
          <w:instrText xml:space="preserve"> PAGEREF _Toc495995376 \h </w:instrText>
        </w:r>
        <w:r w:rsidR="00CD2527">
          <w:rPr>
            <w:noProof/>
            <w:webHidden/>
          </w:rPr>
        </w:r>
        <w:r w:rsidR="00CD2527">
          <w:rPr>
            <w:noProof/>
            <w:webHidden/>
          </w:rPr>
          <w:fldChar w:fldCharType="separate"/>
        </w:r>
        <w:r w:rsidR="00CD2527">
          <w:rPr>
            <w:noProof/>
            <w:webHidden/>
          </w:rPr>
          <w:t>7</w:t>
        </w:r>
        <w:r w:rsidR="00CD2527">
          <w:rPr>
            <w:noProof/>
            <w:webHidden/>
          </w:rPr>
          <w:fldChar w:fldCharType="end"/>
        </w:r>
      </w:hyperlink>
    </w:p>
    <w:p w14:paraId="167C2495" w14:textId="77777777" w:rsidR="00CD2527" w:rsidRDefault="00CD2527">
      <w:pPr>
        <w:pStyle w:val="TableofFigures"/>
        <w:tabs>
          <w:tab w:val="right" w:leader="dot" w:pos="10790"/>
        </w:tabs>
        <w:rPr>
          <w:rFonts w:asciiTheme="minorHAnsi" w:eastAsiaTheme="minorEastAsia" w:hAnsiTheme="minorHAnsi" w:cstheme="minorBidi"/>
          <w:noProof/>
          <w:szCs w:val="22"/>
          <w:lang w:bidi="ar-SA"/>
        </w:rPr>
      </w:pPr>
      <w:hyperlink w:anchor="_Toc495995377" w:history="1">
        <w:r w:rsidRPr="001D640F">
          <w:rPr>
            <w:rStyle w:val="Hyperlink"/>
            <w:noProof/>
          </w:rPr>
          <w:t>Table 3</w:t>
        </w:r>
        <w:r w:rsidRPr="001D640F">
          <w:rPr>
            <w:rStyle w:val="Hyperlink"/>
            <w:noProof/>
          </w:rPr>
          <w:noBreakHyphen/>
          <w:t>2: RACI Matrix Legend</w:t>
        </w:r>
        <w:r>
          <w:rPr>
            <w:noProof/>
            <w:webHidden/>
          </w:rPr>
          <w:tab/>
        </w:r>
        <w:r>
          <w:rPr>
            <w:noProof/>
            <w:webHidden/>
          </w:rPr>
          <w:fldChar w:fldCharType="begin"/>
        </w:r>
        <w:r>
          <w:rPr>
            <w:noProof/>
            <w:webHidden/>
          </w:rPr>
          <w:instrText xml:space="preserve"> PAGEREF _Toc495995377 \h </w:instrText>
        </w:r>
        <w:r>
          <w:rPr>
            <w:noProof/>
            <w:webHidden/>
          </w:rPr>
        </w:r>
        <w:r>
          <w:rPr>
            <w:noProof/>
            <w:webHidden/>
          </w:rPr>
          <w:fldChar w:fldCharType="separate"/>
        </w:r>
        <w:r>
          <w:rPr>
            <w:noProof/>
            <w:webHidden/>
          </w:rPr>
          <w:t>7</w:t>
        </w:r>
        <w:r>
          <w:rPr>
            <w:noProof/>
            <w:webHidden/>
          </w:rPr>
          <w:fldChar w:fldCharType="end"/>
        </w:r>
      </w:hyperlink>
    </w:p>
    <w:p w14:paraId="33943468" w14:textId="77777777" w:rsidR="00CD2527" w:rsidRDefault="00CD2527">
      <w:pPr>
        <w:pStyle w:val="TableofFigures"/>
        <w:tabs>
          <w:tab w:val="right" w:leader="dot" w:pos="10790"/>
        </w:tabs>
        <w:rPr>
          <w:rFonts w:asciiTheme="minorHAnsi" w:eastAsiaTheme="minorEastAsia" w:hAnsiTheme="minorHAnsi" w:cstheme="minorBidi"/>
          <w:noProof/>
          <w:szCs w:val="22"/>
          <w:lang w:bidi="ar-SA"/>
        </w:rPr>
      </w:pPr>
      <w:hyperlink w:anchor="_Toc495995378" w:history="1">
        <w:r w:rsidRPr="001D640F">
          <w:rPr>
            <w:rStyle w:val="Hyperlink"/>
            <w:noProof/>
          </w:rPr>
          <w:t>Table A</w:t>
        </w:r>
        <w:r w:rsidRPr="001D640F">
          <w:rPr>
            <w:rStyle w:val="Hyperlink"/>
            <w:noProof/>
          </w:rPr>
          <w:noBreakHyphen/>
          <w:t>1: Terms and Definitions</w:t>
        </w:r>
        <w:r>
          <w:rPr>
            <w:noProof/>
            <w:webHidden/>
          </w:rPr>
          <w:tab/>
        </w:r>
        <w:r>
          <w:rPr>
            <w:noProof/>
            <w:webHidden/>
          </w:rPr>
          <w:fldChar w:fldCharType="begin"/>
        </w:r>
        <w:r>
          <w:rPr>
            <w:noProof/>
            <w:webHidden/>
          </w:rPr>
          <w:instrText xml:space="preserve"> PAGEREF _Toc495995378 \h </w:instrText>
        </w:r>
        <w:r>
          <w:rPr>
            <w:noProof/>
            <w:webHidden/>
          </w:rPr>
        </w:r>
        <w:r>
          <w:rPr>
            <w:noProof/>
            <w:webHidden/>
          </w:rPr>
          <w:fldChar w:fldCharType="separate"/>
        </w:r>
        <w:r>
          <w:rPr>
            <w:noProof/>
            <w:webHidden/>
          </w:rPr>
          <w:t>11</w:t>
        </w:r>
        <w:r>
          <w:rPr>
            <w:noProof/>
            <w:webHidden/>
          </w:rPr>
          <w:fldChar w:fldCharType="end"/>
        </w:r>
      </w:hyperlink>
    </w:p>
    <w:p w14:paraId="57AB502C" w14:textId="77777777" w:rsidR="00CD2527" w:rsidRDefault="00CD2527">
      <w:pPr>
        <w:pStyle w:val="TableofFigures"/>
        <w:tabs>
          <w:tab w:val="right" w:leader="dot" w:pos="10790"/>
        </w:tabs>
        <w:rPr>
          <w:rFonts w:asciiTheme="minorHAnsi" w:eastAsiaTheme="minorEastAsia" w:hAnsiTheme="minorHAnsi" w:cstheme="minorBidi"/>
          <w:noProof/>
          <w:szCs w:val="22"/>
          <w:lang w:bidi="ar-SA"/>
        </w:rPr>
      </w:pPr>
      <w:hyperlink w:anchor="_Toc495995379" w:history="1">
        <w:r w:rsidRPr="001D640F">
          <w:rPr>
            <w:rStyle w:val="Hyperlink"/>
            <w:noProof/>
          </w:rPr>
          <w:t>Table B</w:t>
        </w:r>
        <w:r w:rsidRPr="001D640F">
          <w:rPr>
            <w:rStyle w:val="Hyperlink"/>
            <w:noProof/>
          </w:rPr>
          <w:noBreakHyphen/>
          <w:t>1: References</w:t>
        </w:r>
        <w:r>
          <w:rPr>
            <w:noProof/>
            <w:webHidden/>
          </w:rPr>
          <w:tab/>
        </w:r>
        <w:r>
          <w:rPr>
            <w:noProof/>
            <w:webHidden/>
          </w:rPr>
          <w:fldChar w:fldCharType="begin"/>
        </w:r>
        <w:r>
          <w:rPr>
            <w:noProof/>
            <w:webHidden/>
          </w:rPr>
          <w:instrText xml:space="preserve"> PAGEREF _Toc495995379 \h </w:instrText>
        </w:r>
        <w:r>
          <w:rPr>
            <w:noProof/>
            <w:webHidden/>
          </w:rPr>
        </w:r>
        <w:r>
          <w:rPr>
            <w:noProof/>
            <w:webHidden/>
          </w:rPr>
          <w:fldChar w:fldCharType="separate"/>
        </w:r>
        <w:r>
          <w:rPr>
            <w:noProof/>
            <w:webHidden/>
          </w:rPr>
          <w:t>12</w:t>
        </w:r>
        <w:r>
          <w:rPr>
            <w:noProof/>
            <w:webHidden/>
          </w:rPr>
          <w:fldChar w:fldCharType="end"/>
        </w:r>
      </w:hyperlink>
    </w:p>
    <w:p w14:paraId="622F9261" w14:textId="77777777" w:rsidR="00CD2527" w:rsidRDefault="00CD2527">
      <w:pPr>
        <w:pStyle w:val="TableofFigures"/>
        <w:tabs>
          <w:tab w:val="right" w:leader="dot" w:pos="10790"/>
        </w:tabs>
        <w:rPr>
          <w:rFonts w:asciiTheme="minorHAnsi" w:eastAsiaTheme="minorEastAsia" w:hAnsiTheme="minorHAnsi" w:cstheme="minorBidi"/>
          <w:noProof/>
          <w:szCs w:val="22"/>
          <w:lang w:bidi="ar-SA"/>
        </w:rPr>
      </w:pPr>
      <w:hyperlink w:anchor="_Toc495995380" w:history="1">
        <w:r w:rsidRPr="001D640F">
          <w:rPr>
            <w:rStyle w:val="Hyperlink"/>
            <w:noProof/>
          </w:rPr>
          <w:t>Table C</w:t>
        </w:r>
        <w:r w:rsidRPr="001D640F">
          <w:rPr>
            <w:rStyle w:val="Hyperlink"/>
            <w:noProof/>
          </w:rPr>
          <w:noBreakHyphen/>
          <w:t>1: Distribution Contacts</w:t>
        </w:r>
        <w:r>
          <w:rPr>
            <w:noProof/>
            <w:webHidden/>
          </w:rPr>
          <w:tab/>
        </w:r>
        <w:r>
          <w:rPr>
            <w:noProof/>
            <w:webHidden/>
          </w:rPr>
          <w:fldChar w:fldCharType="begin"/>
        </w:r>
        <w:r>
          <w:rPr>
            <w:noProof/>
            <w:webHidden/>
          </w:rPr>
          <w:instrText xml:space="preserve"> PAGEREF _Toc495995380 \h </w:instrText>
        </w:r>
        <w:r>
          <w:rPr>
            <w:noProof/>
            <w:webHidden/>
          </w:rPr>
        </w:r>
        <w:r>
          <w:rPr>
            <w:noProof/>
            <w:webHidden/>
          </w:rPr>
          <w:fldChar w:fldCharType="separate"/>
        </w:r>
        <w:r>
          <w:rPr>
            <w:noProof/>
            <w:webHidden/>
          </w:rPr>
          <w:t>13</w:t>
        </w:r>
        <w:r>
          <w:rPr>
            <w:noProof/>
            <w:webHidden/>
          </w:rPr>
          <w:fldChar w:fldCharType="end"/>
        </w:r>
      </w:hyperlink>
    </w:p>
    <w:p w14:paraId="24D7016B" w14:textId="77777777" w:rsidR="00C562E4" w:rsidRDefault="00C562E4" w:rsidP="0052648E">
      <w:pPr>
        <w:pStyle w:val="space"/>
      </w:pPr>
      <w:r>
        <w:fldChar w:fldCharType="end"/>
      </w:r>
    </w:p>
    <w:p w14:paraId="24D7016C" w14:textId="77777777" w:rsidR="00D568F1" w:rsidRDefault="00D568F1" w:rsidP="00D568F1">
      <w:pPr>
        <w:pStyle w:val="TOCheader"/>
      </w:pPr>
      <w:r>
        <w:t>List of Figures</w:t>
      </w:r>
    </w:p>
    <w:p w14:paraId="337B07FD" w14:textId="77777777" w:rsidR="00CD2527" w:rsidRDefault="003C2073">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\h \z \t "figureheading" \c </w:instrText>
      </w:r>
      <w:r>
        <w:rPr>
          <w:color w:val="262626" w:themeColor="text1" w:themeShade="80"/>
        </w:rPr>
        <w:fldChar w:fldCharType="separate"/>
      </w:r>
      <w:hyperlink w:anchor="_Toc495995381" w:history="1">
        <w:r w:rsidR="00CD2527" w:rsidRPr="00510B13">
          <w:rPr>
            <w:rStyle w:val="Hyperlink"/>
            <w:noProof/>
          </w:rPr>
          <w:t>Figure 2</w:t>
        </w:r>
        <w:r w:rsidR="00CD2527" w:rsidRPr="00510B13">
          <w:rPr>
            <w:rStyle w:val="Hyperlink"/>
            <w:noProof/>
          </w:rPr>
          <w:noBreakHyphen/>
          <w:t>1:  Alert Generated Hardware Replacement Ticket Flow</w:t>
        </w:r>
        <w:r w:rsidR="00CD2527">
          <w:rPr>
            <w:noProof/>
            <w:webHidden/>
          </w:rPr>
          <w:tab/>
        </w:r>
        <w:r w:rsidR="00CD2527">
          <w:rPr>
            <w:noProof/>
            <w:webHidden/>
          </w:rPr>
          <w:fldChar w:fldCharType="begin"/>
        </w:r>
        <w:r w:rsidR="00CD2527">
          <w:rPr>
            <w:noProof/>
            <w:webHidden/>
          </w:rPr>
          <w:instrText xml:space="preserve"> PAGEREF _Toc495995381 \h </w:instrText>
        </w:r>
        <w:r w:rsidR="00CD2527">
          <w:rPr>
            <w:noProof/>
            <w:webHidden/>
          </w:rPr>
        </w:r>
        <w:r w:rsidR="00CD2527">
          <w:rPr>
            <w:noProof/>
            <w:webHidden/>
          </w:rPr>
          <w:fldChar w:fldCharType="separate"/>
        </w:r>
        <w:r w:rsidR="00CD2527">
          <w:rPr>
            <w:noProof/>
            <w:webHidden/>
          </w:rPr>
          <w:t>3</w:t>
        </w:r>
        <w:r w:rsidR="00CD2527">
          <w:rPr>
            <w:noProof/>
            <w:webHidden/>
          </w:rPr>
          <w:fldChar w:fldCharType="end"/>
        </w:r>
      </w:hyperlink>
    </w:p>
    <w:p w14:paraId="24D7016D" w14:textId="77777777" w:rsidR="004918DA" w:rsidRPr="00EB3985" w:rsidRDefault="003C2073" w:rsidP="0052648E">
      <w:pPr>
        <w:pStyle w:val="space"/>
      </w:pPr>
      <w:r>
        <w:rPr>
          <w:b/>
          <w:bCs/>
          <w:noProof/>
        </w:rPr>
        <w:fldChar w:fldCharType="end"/>
      </w:r>
    </w:p>
    <w:p w14:paraId="24D7016E"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24D7016F" w14:textId="559B58D6" w:rsidR="00316BC4" w:rsidRDefault="00B14AC9" w:rsidP="006D1F01">
      <w:pPr>
        <w:pStyle w:val="Heading1"/>
      </w:pPr>
      <w:bookmarkStart w:id="1" w:name="_Toc396823806"/>
      <w:bookmarkStart w:id="2" w:name="_Toc495995349"/>
      <w:r w:rsidRPr="00705266">
        <w:lastRenderedPageBreak/>
        <w:t xml:space="preserve">Process </w:t>
      </w:r>
      <w:r w:rsidR="00EB3985" w:rsidRPr="00EB3985">
        <w:t>Overview</w:t>
      </w:r>
      <w:bookmarkEnd w:id="1"/>
      <w:bookmarkEnd w:id="2"/>
    </w:p>
    <w:p w14:paraId="663C37E7" w14:textId="7B2CE817" w:rsidR="00B14AC9" w:rsidRDefault="007F5C74" w:rsidP="00B14AC9">
      <w:pPr>
        <w:pStyle w:val="Body"/>
      </w:pPr>
      <w:r>
        <w:t xml:space="preserve">This </w:t>
      </w:r>
      <w:r w:rsidR="00001A74">
        <w:t xml:space="preserve">document </w:t>
      </w:r>
      <w:r w:rsidR="00001A74" w:rsidRPr="00E36911">
        <w:t>applies</w:t>
      </w:r>
      <w:r w:rsidR="00E36911" w:rsidRPr="00E36911">
        <w:t xml:space="preserve"> to</w:t>
      </w:r>
      <w:r w:rsidR="00001A74">
        <w:t xml:space="preserve"> </w:t>
      </w:r>
      <w:r w:rsidR="00001A74" w:rsidRPr="00001A74">
        <w:t>I</w:t>
      </w:r>
      <w:r w:rsidR="008E7550">
        <w:t>nternet Protocol</w:t>
      </w:r>
      <w:r w:rsidR="00001A74" w:rsidRPr="00001A74">
        <w:t xml:space="preserve"> Application Hosting </w:t>
      </w:r>
      <w:r w:rsidR="008E7550">
        <w:t>(</w:t>
      </w:r>
      <w:r w:rsidR="00001A74" w:rsidRPr="00E36911">
        <w:t>IPAH</w:t>
      </w:r>
      <w:r w:rsidR="008E7550">
        <w:t>)</w:t>
      </w:r>
      <w:r w:rsidR="00E36911" w:rsidRPr="00E36911">
        <w:t xml:space="preserve"> environment</w:t>
      </w:r>
      <w:r w:rsidR="00E36911">
        <w:t xml:space="preserve"> </w:t>
      </w:r>
      <w:r w:rsidR="00001A74">
        <w:t>and outlines</w:t>
      </w:r>
      <w:r w:rsidR="00E36911">
        <w:t xml:space="preserve"> the </w:t>
      </w:r>
      <w:r w:rsidR="00001A74">
        <w:t xml:space="preserve">overall </w:t>
      </w:r>
      <w:r w:rsidR="00001A74" w:rsidRPr="007F5C74">
        <w:t>Hardware</w:t>
      </w:r>
      <w:r w:rsidRPr="007F5C74">
        <w:t xml:space="preserve"> Replacement Requests process.</w:t>
      </w:r>
    </w:p>
    <w:p w14:paraId="138106D1" w14:textId="77777777" w:rsidR="0015092F" w:rsidRPr="00E80412" w:rsidRDefault="0015092F" w:rsidP="00B14AC9">
      <w:pPr>
        <w:pStyle w:val="Body"/>
      </w:pPr>
    </w:p>
    <w:p w14:paraId="24A0CDFE" w14:textId="766D7CD7" w:rsidR="00173E5D" w:rsidRPr="00705266" w:rsidRDefault="00173E5D" w:rsidP="00705266">
      <w:pPr>
        <w:pStyle w:val="Heading2"/>
      </w:pPr>
      <w:bookmarkStart w:id="3" w:name="_Toc386451212"/>
      <w:bookmarkStart w:id="4" w:name="_Toc387320073"/>
      <w:bookmarkStart w:id="5" w:name="_Toc386121544"/>
      <w:bookmarkStart w:id="6" w:name="_Toc495995350"/>
      <w:r w:rsidRPr="00705266">
        <w:t>Purpose</w:t>
      </w:r>
      <w:bookmarkEnd w:id="3"/>
      <w:r w:rsidRPr="00705266">
        <w:t xml:space="preserve"> and </w:t>
      </w:r>
      <w:r w:rsidR="00705266" w:rsidRPr="00705266">
        <w:t>Objectives</w:t>
      </w:r>
      <w:bookmarkEnd w:id="4"/>
      <w:bookmarkEnd w:id="6"/>
    </w:p>
    <w:p w14:paraId="1D6EEF90" w14:textId="52A00DD8" w:rsidR="00A34215" w:rsidRPr="00975D39" w:rsidRDefault="00975D39" w:rsidP="00975D39">
      <w:pPr>
        <w:pStyle w:val="Body"/>
      </w:pPr>
      <w:r w:rsidRPr="00975D39">
        <w:t>The purpose of this Change Management P</w:t>
      </w:r>
      <w:r w:rsidR="00D26337">
        <w:t>rocess Guide</w:t>
      </w:r>
      <w:r w:rsidRPr="00975D39">
        <w:t xml:space="preserve"> is to establish a controlled process for Alert Generated Hardware Replacement Requests in the </w:t>
      </w:r>
      <w:r w:rsidR="008E7550" w:rsidRPr="008E7550">
        <w:t>IBM Global Technology Services (GTS) Cloud Transformation Services (formerly Verizon), hereinafter referred to as “GCTS</w:t>
      </w:r>
      <w:r w:rsidR="008E7550">
        <w:t>,</w:t>
      </w:r>
      <w:r w:rsidR="008E7550" w:rsidRPr="008E7550">
        <w:t>”</w:t>
      </w:r>
      <w:r w:rsidR="008E7550">
        <w:t xml:space="preserve"> </w:t>
      </w:r>
      <w:r w:rsidR="00A15E14" w:rsidRPr="00975D39">
        <w:t>IPAH</w:t>
      </w:r>
      <w:r w:rsidRPr="00975D39">
        <w:t xml:space="preserve"> environment to ensure all replacement requests are submitted, reviewed, approved, scheduled, and implemented within the Client Services Pre-Approved 14 day time period.  This </w:t>
      </w:r>
      <w:r w:rsidR="00775B5F">
        <w:t>process</w:t>
      </w:r>
      <w:r w:rsidRPr="00975D39">
        <w:t xml:space="preserve"> allows the engineer to determine the need for replacement and modify the alert as detailed below in order to proceed with hardware replacement.</w:t>
      </w:r>
    </w:p>
    <w:p w14:paraId="2D6E8156" w14:textId="77777777" w:rsidR="00B14AC9" w:rsidRPr="00844F9D" w:rsidRDefault="00B14AC9" w:rsidP="00A34215">
      <w:pPr>
        <w:pStyle w:val="Body"/>
      </w:pPr>
    </w:p>
    <w:p w14:paraId="75D25921" w14:textId="77777777" w:rsidR="00173E5D" w:rsidRPr="00705266" w:rsidRDefault="00173E5D" w:rsidP="00705266">
      <w:pPr>
        <w:pStyle w:val="Heading2"/>
      </w:pPr>
      <w:bookmarkStart w:id="7" w:name="_Toc386451213"/>
      <w:bookmarkStart w:id="8" w:name="_Toc387320074"/>
      <w:bookmarkStart w:id="9" w:name="_Toc495995351"/>
      <w:r w:rsidRPr="00705266">
        <w:t>Scope</w:t>
      </w:r>
      <w:bookmarkEnd w:id="7"/>
      <w:bookmarkEnd w:id="8"/>
      <w:bookmarkEnd w:id="9"/>
    </w:p>
    <w:p w14:paraId="43E9384F" w14:textId="41C97520" w:rsidR="00A34215" w:rsidRPr="00975D39" w:rsidRDefault="00975D39" w:rsidP="00975D39">
      <w:pPr>
        <w:pStyle w:val="Body"/>
      </w:pPr>
      <w:r w:rsidRPr="00975D39">
        <w:t>This proce</w:t>
      </w:r>
      <w:r w:rsidR="00CD2527">
        <w:t>ss</w:t>
      </w:r>
      <w:r w:rsidRPr="00975D39">
        <w:t xml:space="preserve"> is specific to </w:t>
      </w:r>
      <w:r w:rsidR="003228E1" w:rsidRPr="003228E1">
        <w:t xml:space="preserve">Enterprise Trouble Management System </w:t>
      </w:r>
      <w:r w:rsidR="00A15E14">
        <w:t>(</w:t>
      </w:r>
      <w:r w:rsidRPr="00975D39">
        <w:t>ETMS</w:t>
      </w:r>
      <w:r w:rsidR="00A15E14">
        <w:t>)</w:t>
      </w:r>
      <w:r w:rsidRPr="00975D39">
        <w:t xml:space="preserve"> Alert Generated Hardware requests.</w:t>
      </w:r>
    </w:p>
    <w:p w14:paraId="3526D2B7" w14:textId="77777777" w:rsidR="00B14AC9" w:rsidRPr="00844F9D" w:rsidRDefault="00B14AC9" w:rsidP="00A34215">
      <w:pPr>
        <w:pStyle w:val="Body"/>
      </w:pPr>
    </w:p>
    <w:p w14:paraId="4E95DDA7" w14:textId="7A7B8890" w:rsidR="00173E5D" w:rsidRPr="00705266" w:rsidRDefault="00173E5D" w:rsidP="00705266">
      <w:pPr>
        <w:pStyle w:val="Heading2"/>
      </w:pPr>
      <w:bookmarkStart w:id="10" w:name="_Toc387320075"/>
      <w:bookmarkStart w:id="11" w:name="_Toc495995352"/>
      <w:r w:rsidRPr="00705266">
        <w:t xml:space="preserve">Concepts and </w:t>
      </w:r>
      <w:r w:rsidR="00705266" w:rsidRPr="00705266">
        <w:t>Relationships</w:t>
      </w:r>
      <w:bookmarkEnd w:id="10"/>
      <w:bookmarkEnd w:id="11"/>
    </w:p>
    <w:p w14:paraId="78754A45" w14:textId="590CB80F" w:rsidR="00D26337" w:rsidRDefault="00D26337" w:rsidP="00D26337">
      <w:pPr>
        <w:pStyle w:val="Body"/>
      </w:pPr>
      <w:r>
        <w:t>T</w:t>
      </w:r>
      <w:r w:rsidR="00F81CA1">
        <w:t>his is applicable only to IPAH environment and a</w:t>
      </w:r>
      <w:r w:rsidR="00872EF5">
        <w:t>ddress</w:t>
      </w:r>
      <w:r>
        <w:t>es the</w:t>
      </w:r>
      <w:r w:rsidR="00872EF5">
        <w:t xml:space="preserve"> specific process related </w:t>
      </w:r>
      <w:r w:rsidR="003667ED">
        <w:t xml:space="preserve">to </w:t>
      </w:r>
      <w:r w:rsidR="0053736C">
        <w:t xml:space="preserve">IPAH </w:t>
      </w:r>
      <w:r w:rsidR="00872EF5">
        <w:t xml:space="preserve">hardware replacement. </w:t>
      </w:r>
    </w:p>
    <w:p w14:paraId="65221619" w14:textId="7E11B73D" w:rsidR="00A34215" w:rsidRDefault="00D26337" w:rsidP="00A34215">
      <w:pPr>
        <w:pStyle w:val="Body"/>
      </w:pPr>
      <w:r>
        <w:t>The Initiation of</w:t>
      </w:r>
      <w:r w:rsidR="0076423E">
        <w:t xml:space="preserve"> a </w:t>
      </w:r>
      <w:r w:rsidR="0076423E" w:rsidRPr="0076423E">
        <w:t>Scheduled Work</w:t>
      </w:r>
      <w:r w:rsidR="00F81CA1" w:rsidRPr="00F81CA1">
        <w:t xml:space="preserve"> ticket requires </w:t>
      </w:r>
      <w:r w:rsidR="00CD2527">
        <w:t>GCTS</w:t>
      </w:r>
      <w:r w:rsidR="00F81CA1" w:rsidRPr="00F81CA1">
        <w:t xml:space="preserve"> Personnel to provide</w:t>
      </w:r>
      <w:r w:rsidR="0076423E">
        <w:t xml:space="preserve"> services requiring</w:t>
      </w:r>
      <w:r w:rsidR="00F81CA1">
        <w:t xml:space="preserve"> physical </w:t>
      </w:r>
      <w:r w:rsidR="00F81CA1" w:rsidRPr="00F81CA1">
        <w:t xml:space="preserve">access to the customers’ </w:t>
      </w:r>
      <w:r w:rsidR="00F81CA1">
        <w:t xml:space="preserve">device. </w:t>
      </w:r>
    </w:p>
    <w:p w14:paraId="5A89015E" w14:textId="49CFE4DD" w:rsidR="0058338A" w:rsidRDefault="0058338A" w:rsidP="00A34215">
      <w:pPr>
        <w:pStyle w:val="Body"/>
      </w:pPr>
      <w:r>
        <w:t xml:space="preserve">Applicable Control Standards – </w:t>
      </w:r>
      <w:r w:rsidR="00A56A19">
        <w:t>ISO 27001:2013</w:t>
      </w:r>
    </w:p>
    <w:p w14:paraId="675BAA20" w14:textId="77777777" w:rsidR="00A56A19" w:rsidRDefault="00A56A19" w:rsidP="00A56A19">
      <w:pPr>
        <w:pStyle w:val="bullet1"/>
      </w:pPr>
      <w:r>
        <w:t>8.1.1 – Inventory of Assets</w:t>
      </w:r>
    </w:p>
    <w:p w14:paraId="4D4B9338" w14:textId="429A8536" w:rsidR="00A56A19" w:rsidRDefault="00A56A19" w:rsidP="00A56A19">
      <w:pPr>
        <w:pStyle w:val="bullet1"/>
      </w:pPr>
      <w:r>
        <w:t>8.1.2 – Ownership of Assets</w:t>
      </w:r>
    </w:p>
    <w:p w14:paraId="3FA73BD4" w14:textId="77777777" w:rsidR="00A56A19" w:rsidRDefault="00A56A19" w:rsidP="00A56A19">
      <w:pPr>
        <w:pStyle w:val="bullet1"/>
      </w:pPr>
      <w:r>
        <w:t>8.3.1 – Management of removable media</w:t>
      </w:r>
    </w:p>
    <w:p w14:paraId="0DAF1BF2" w14:textId="77777777" w:rsidR="00A56A19" w:rsidRDefault="00A56A19" w:rsidP="00A56A19">
      <w:pPr>
        <w:pStyle w:val="bullet1"/>
      </w:pPr>
      <w:r>
        <w:t>8.3.2 – Disposal of Media</w:t>
      </w:r>
    </w:p>
    <w:p w14:paraId="11CFC3EC" w14:textId="77777777" w:rsidR="00A56A19" w:rsidRDefault="00A56A19" w:rsidP="00A56A19">
      <w:pPr>
        <w:pStyle w:val="bullet1"/>
      </w:pPr>
      <w:r>
        <w:t>8.3.3 – Physical Media Transfer</w:t>
      </w:r>
    </w:p>
    <w:p w14:paraId="02C35331" w14:textId="77777777" w:rsidR="00A56A19" w:rsidRDefault="00A56A19" w:rsidP="00A56A19">
      <w:pPr>
        <w:pStyle w:val="bullet1"/>
        <w:numPr>
          <w:ilvl w:val="0"/>
          <w:numId w:val="0"/>
        </w:numPr>
        <w:ind w:left="720"/>
      </w:pPr>
    </w:p>
    <w:p w14:paraId="401F3147" w14:textId="5EAAE7CF" w:rsidR="00D26337" w:rsidRDefault="00A56A19" w:rsidP="001535CB">
      <w:pPr>
        <w:pStyle w:val="Body"/>
        <w:keepNext/>
      </w:pPr>
      <w:r>
        <w:t>Applicable VES Cloud Documentation:</w:t>
      </w:r>
    </w:p>
    <w:p w14:paraId="7A7B5559" w14:textId="0A03029A" w:rsidR="00A56A19" w:rsidRDefault="008E7550" w:rsidP="00A56A19">
      <w:pPr>
        <w:pStyle w:val="bullet1"/>
      </w:pPr>
      <w:hyperlink r:id="rId20" w:history="1">
        <w:r w:rsidR="00A56A19" w:rsidRPr="00A56A19">
          <w:rPr>
            <w:rStyle w:val="Hyperlink"/>
          </w:rPr>
          <w:t>TECH-00121 Media Handling Policy</w:t>
        </w:r>
      </w:hyperlink>
    </w:p>
    <w:p w14:paraId="5AFB2CB4" w14:textId="24935865" w:rsidR="00A56A19" w:rsidRDefault="008E7550" w:rsidP="00A56A19">
      <w:pPr>
        <w:pStyle w:val="bullet1"/>
      </w:pPr>
      <w:hyperlink r:id="rId21" w:history="1">
        <w:r w:rsidR="00A56A19" w:rsidRPr="00A56A19">
          <w:rPr>
            <w:rStyle w:val="Hyperlink"/>
          </w:rPr>
          <w:t>TECH-00122 Media Handling Process</w:t>
        </w:r>
      </w:hyperlink>
    </w:p>
    <w:p w14:paraId="3DE3F60F" w14:textId="7DCE5916" w:rsidR="00A56A19" w:rsidRPr="001535CB" w:rsidRDefault="008E7550" w:rsidP="00A56A19">
      <w:pPr>
        <w:pStyle w:val="bullet1"/>
        <w:rPr>
          <w:rStyle w:val="Hyperlink"/>
          <w:color w:val="auto"/>
          <w:u w:val="none"/>
        </w:rPr>
      </w:pPr>
      <w:hyperlink r:id="rId22" w:history="1">
        <w:r w:rsidR="00A56A19" w:rsidRPr="00A56A19">
          <w:rPr>
            <w:rStyle w:val="Hyperlink"/>
          </w:rPr>
          <w:t>TECH-00123 Media Handling Procedure</w:t>
        </w:r>
      </w:hyperlink>
    </w:p>
    <w:p w14:paraId="331FA775" w14:textId="77777777" w:rsidR="001535CB" w:rsidRDefault="001535CB" w:rsidP="001535CB">
      <w:pPr>
        <w:pStyle w:val="Body"/>
      </w:pPr>
    </w:p>
    <w:p w14:paraId="6E00C48B" w14:textId="0EDC4446" w:rsidR="007B4146" w:rsidRDefault="007B4146" w:rsidP="002535CF">
      <w:pPr>
        <w:pStyle w:val="Heading2"/>
      </w:pPr>
      <w:bookmarkStart w:id="12" w:name="_Toc447364319"/>
      <w:bookmarkStart w:id="13" w:name="_Toc495995353"/>
      <w:r w:rsidRPr="00142123">
        <w:t xml:space="preserve">Alignment with </w:t>
      </w:r>
      <w:r w:rsidR="00CD2527">
        <w:t>IBM</w:t>
      </w:r>
      <w:r w:rsidRPr="00142123">
        <w:t xml:space="preserve"> Corporate Policies</w:t>
      </w:r>
      <w:bookmarkEnd w:id="12"/>
      <w:bookmarkEnd w:id="13"/>
    </w:p>
    <w:p w14:paraId="1B38D65A" w14:textId="645A3C38" w:rsidR="00CD2527" w:rsidRPr="00CD2527" w:rsidRDefault="00CD2527" w:rsidP="00CD2527">
      <w:pPr>
        <w:pStyle w:val="Body"/>
      </w:pPr>
      <w:r w:rsidRPr="00CD2527">
        <w:t xml:space="preserve">This document is a supplemental guideline that specifies certain requirements related to the GCTS. All documents considered for approval by the Governance of Risk, Compliance, and Quality (GRCQ) </w:t>
      </w:r>
      <w:proofErr w:type="gramStart"/>
      <w:r w:rsidRPr="00CD2527">
        <w:t>are</w:t>
      </w:r>
      <w:proofErr w:type="gramEnd"/>
      <w:r w:rsidRPr="00CD2527">
        <w:t xml:space="preserve"> sub-ordinate to, and supplements of, the Information Technology Corporate Standard (ITSC) 104, as well as the Business Conduct Guidelines, and World-Wide Records Management.</w:t>
      </w:r>
    </w:p>
    <w:p w14:paraId="55305192" w14:textId="77777777" w:rsidR="00173E5D" w:rsidRPr="00705266" w:rsidRDefault="00173E5D" w:rsidP="00705266">
      <w:pPr>
        <w:pStyle w:val="Heading1"/>
      </w:pPr>
      <w:bookmarkStart w:id="14" w:name="_Toc387320076"/>
      <w:bookmarkStart w:id="15" w:name="_Toc495995354"/>
      <w:r w:rsidRPr="00705266">
        <w:lastRenderedPageBreak/>
        <w:t>Process Flow and Activities</w:t>
      </w:r>
      <w:bookmarkEnd w:id="14"/>
      <w:bookmarkEnd w:id="15"/>
    </w:p>
    <w:p w14:paraId="04A5191E" w14:textId="696CA2C1" w:rsidR="001A273D" w:rsidRDefault="00692FBF" w:rsidP="00692FBF">
      <w:pPr>
        <w:pStyle w:val="Heading2"/>
      </w:pPr>
      <w:bookmarkStart w:id="16" w:name="_Toc386451217"/>
      <w:bookmarkStart w:id="17" w:name="_Toc495995355"/>
      <w:r>
        <w:t>Process Flow</w:t>
      </w:r>
      <w:bookmarkEnd w:id="17"/>
    </w:p>
    <w:p w14:paraId="4C8437CA" w14:textId="075D21DE" w:rsidR="00AA29E3" w:rsidRPr="00AA29E3" w:rsidRDefault="00AA29E3" w:rsidP="00AA29E3">
      <w:pPr>
        <w:pStyle w:val="Body"/>
      </w:pPr>
      <w:r>
        <w:t>Process Description</w:t>
      </w:r>
    </w:p>
    <w:tbl>
      <w:tblPr>
        <w:tblStyle w:val="TableGrid"/>
        <w:tblW w:w="10656" w:type="dxa"/>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0656"/>
      </w:tblGrid>
      <w:tr w:rsidR="00AA29E3" w:rsidRPr="00EF321F" w14:paraId="1A454C75" w14:textId="77777777" w:rsidTr="00AA29E3">
        <w:tc>
          <w:tcPr>
            <w:tcW w:w="0" w:type="auto"/>
            <w:shd w:val="clear" w:color="auto" w:fill="auto"/>
            <w:tcMar>
              <w:top w:w="29" w:type="dxa"/>
              <w:bottom w:w="29" w:type="dxa"/>
            </w:tcMar>
            <w:vAlign w:val="center"/>
          </w:tcPr>
          <w:p w14:paraId="02BFFC78" w14:textId="3B01825C" w:rsidR="00AA29E3" w:rsidRPr="00EF321F" w:rsidRDefault="003228E1" w:rsidP="00AA29E3">
            <w:pPr>
              <w:pStyle w:val="image"/>
            </w:pPr>
            <w:r>
              <w:rPr>
                <w:noProof/>
                <w:lang w:bidi="ar-SA"/>
              </w:rPr>
              <w:drawing>
                <wp:inline distT="0" distB="0" distL="0" distR="0" wp14:anchorId="43F2CAFA" wp14:editId="5461C491">
                  <wp:extent cx="6675061" cy="479877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78879" cy="4801516"/>
                          </a:xfrm>
                          <a:prstGeom prst="rect">
                            <a:avLst/>
                          </a:prstGeom>
                        </pic:spPr>
                      </pic:pic>
                    </a:graphicData>
                  </a:graphic>
                </wp:inline>
              </w:drawing>
            </w:r>
          </w:p>
        </w:tc>
      </w:tr>
      <w:tr w:rsidR="00AA29E3" w:rsidRPr="00D568F1" w14:paraId="6F0A45A4" w14:textId="77777777" w:rsidTr="00AA29E3">
        <w:tc>
          <w:tcPr>
            <w:tcW w:w="0" w:type="auto"/>
            <w:shd w:val="clear" w:color="auto" w:fill="F2F2F2" w:themeFill="background1" w:themeFillShade="F2"/>
            <w:tcMar>
              <w:top w:w="29" w:type="dxa"/>
              <w:bottom w:w="29" w:type="dxa"/>
            </w:tcMar>
            <w:vAlign w:val="center"/>
          </w:tcPr>
          <w:p w14:paraId="6F92D535" w14:textId="40B64264" w:rsidR="00AA29E3" w:rsidRPr="00A439BC" w:rsidRDefault="00AA29E3" w:rsidP="003228E1">
            <w:pPr>
              <w:pStyle w:val="figureheading"/>
              <w:rPr>
                <w:lang w:bidi="he-IL"/>
              </w:rPr>
            </w:pPr>
            <w:bookmarkStart w:id="18" w:name="_Toc429239018"/>
            <w:bookmarkStart w:id="19" w:name="_Toc495995381"/>
            <w:r>
              <w:t xml:space="preserve">Figure </w:t>
            </w:r>
            <w:fldSimple w:instr=" STYLEREF 1 \s ">
              <w:r w:rsidR="00CD2527">
                <w:rPr>
                  <w:noProof/>
                </w:rPr>
                <w:t>2</w:t>
              </w:r>
            </w:fldSimple>
            <w:r>
              <w:noBreakHyphen/>
            </w:r>
            <w:fldSimple w:instr=" SEQ Figure \* ARABIC \s 1 ">
              <w:r w:rsidR="00CD2527">
                <w:rPr>
                  <w:noProof/>
                </w:rPr>
                <w:t>1</w:t>
              </w:r>
            </w:fldSimple>
            <w:r>
              <w:t xml:space="preserve">:  </w:t>
            </w:r>
            <w:bookmarkEnd w:id="18"/>
            <w:r w:rsidR="003228E1">
              <w:t>Alert Generated Hardware Replacement Ticket Flow</w:t>
            </w:r>
            <w:bookmarkEnd w:id="19"/>
          </w:p>
        </w:tc>
      </w:tr>
    </w:tbl>
    <w:p w14:paraId="07330647" w14:textId="77777777" w:rsidR="00692FBF" w:rsidRDefault="00692FBF" w:rsidP="00142123">
      <w:pPr>
        <w:pStyle w:val="Body"/>
      </w:pPr>
    </w:p>
    <w:p w14:paraId="4871FE7C" w14:textId="77777777" w:rsidR="00142123" w:rsidRDefault="00142123" w:rsidP="00142123">
      <w:pPr>
        <w:pStyle w:val="Body"/>
      </w:pPr>
    </w:p>
    <w:p w14:paraId="4B848D36" w14:textId="547740CA" w:rsidR="00692FBF" w:rsidRPr="00692FBF" w:rsidRDefault="003228E1" w:rsidP="00692FBF">
      <w:pPr>
        <w:pStyle w:val="Heading2"/>
      </w:pPr>
      <w:bookmarkStart w:id="20" w:name="_Toc495995356"/>
      <w:r>
        <w:t>Ticket Handling Process</w:t>
      </w:r>
      <w:bookmarkEnd w:id="20"/>
    </w:p>
    <w:p w14:paraId="69764DA9" w14:textId="454D71D3" w:rsidR="001B6692" w:rsidRPr="001B6692" w:rsidRDefault="00165300" w:rsidP="00CD2527">
      <w:pPr>
        <w:pStyle w:val="numberlist1"/>
      </w:pPr>
      <w:r>
        <w:t>Incident Management Engineer</w:t>
      </w:r>
      <w:r w:rsidR="001B6692" w:rsidRPr="001B6692">
        <w:t xml:space="preserve"> (IME) v</w:t>
      </w:r>
      <w:r w:rsidR="00901ECA">
        <w:t xml:space="preserve">erifies alerts generated via </w:t>
      </w:r>
      <w:r w:rsidR="00A84A32">
        <w:t>ETMS</w:t>
      </w:r>
      <w:r w:rsidR="001B6692" w:rsidRPr="001B6692">
        <w:t xml:space="preserve"> tickets</w:t>
      </w:r>
    </w:p>
    <w:p w14:paraId="7A8E3691" w14:textId="77777777" w:rsidR="001B6692" w:rsidRPr="001B6692" w:rsidRDefault="001B6692" w:rsidP="001F6788">
      <w:pPr>
        <w:pStyle w:val="numberlist1"/>
      </w:pPr>
      <w:r w:rsidRPr="001B6692">
        <w:t xml:space="preserve">Event viewer, HP Diagnostic or System logs are used to verify alert triggered from server </w:t>
      </w:r>
    </w:p>
    <w:p w14:paraId="3CD04147" w14:textId="411430EC" w:rsidR="001B6692" w:rsidRPr="001B6692" w:rsidRDefault="001F6788" w:rsidP="001F6788">
      <w:pPr>
        <w:pStyle w:val="numberlist1"/>
      </w:pPr>
      <w:r>
        <w:t xml:space="preserve">As soon </w:t>
      </w:r>
      <w:r w:rsidR="00A84A32">
        <w:t xml:space="preserve">as </w:t>
      </w:r>
      <w:r w:rsidR="00A84A32" w:rsidRPr="001B6692">
        <w:t>cause</w:t>
      </w:r>
      <w:r w:rsidR="001B6692" w:rsidRPr="001B6692">
        <w:t xml:space="preserve"> of alert</w:t>
      </w:r>
      <w:r>
        <w:t xml:space="preserve"> is </w:t>
      </w:r>
      <w:r w:rsidRPr="001B6692">
        <w:t>identified</w:t>
      </w:r>
      <w:r w:rsidR="00A84A32">
        <w:t>, IME</w:t>
      </w:r>
      <w:r w:rsidR="001B6692" w:rsidRPr="001B6692">
        <w:t xml:space="preserve"> would need </w:t>
      </w:r>
      <w:r w:rsidRPr="001B6692">
        <w:t>to verify</w:t>
      </w:r>
      <w:r w:rsidR="001B6692" w:rsidRPr="001B6692">
        <w:t xml:space="preserve"> whether the part is hot swappable or not.</w:t>
      </w:r>
    </w:p>
    <w:p w14:paraId="1C650A26" w14:textId="56C402F0" w:rsidR="001B6692" w:rsidRPr="001B6692" w:rsidRDefault="00A84A32" w:rsidP="001F6788">
      <w:pPr>
        <w:pStyle w:val="numberlist1"/>
      </w:pPr>
      <w:r>
        <w:t>IME procure</w:t>
      </w:r>
      <w:r w:rsidR="001B6692" w:rsidRPr="001B6692">
        <w:t xml:space="preserve"> parts from Central Office Engineering </w:t>
      </w:r>
      <w:r w:rsidR="001F6788" w:rsidRPr="001B6692">
        <w:t>Property (</w:t>
      </w:r>
      <w:r w:rsidR="009A62A7">
        <w:t>COEP</w:t>
      </w:r>
      <w:r w:rsidR="001B6692" w:rsidRPr="001B6692">
        <w:t>) inventory and coordinate with Remote Hands for replacement.</w:t>
      </w:r>
    </w:p>
    <w:p w14:paraId="6B4326F9" w14:textId="7F492972" w:rsidR="001B6692" w:rsidRDefault="001B6692" w:rsidP="001F6788">
      <w:pPr>
        <w:pStyle w:val="numberlist1"/>
      </w:pPr>
      <w:r w:rsidRPr="001B6692">
        <w:t>If do</w:t>
      </w:r>
      <w:r w:rsidR="001F6788">
        <w:t>wn time is incurred, Coordinate</w:t>
      </w:r>
      <w:r w:rsidRPr="001B6692">
        <w:t xml:space="preserve"> with the </w:t>
      </w:r>
      <w:r w:rsidR="00A84A32" w:rsidRPr="001B6692">
        <w:t xml:space="preserve">client </w:t>
      </w:r>
      <w:r w:rsidR="00A84A32">
        <w:t>then</w:t>
      </w:r>
      <w:r w:rsidRPr="001B6692">
        <w:t xml:space="preserve"> create change request.</w:t>
      </w:r>
    </w:p>
    <w:p w14:paraId="7084C087" w14:textId="5B77C830" w:rsidR="001F6788" w:rsidRPr="001B6692" w:rsidRDefault="001F6788" w:rsidP="001F6788">
      <w:pPr>
        <w:pStyle w:val="numberlist1"/>
      </w:pPr>
      <w:r>
        <w:t>C</w:t>
      </w:r>
      <w:r w:rsidRPr="001F6788">
        <w:t>hange Management coordinate request for remote hands</w:t>
      </w:r>
    </w:p>
    <w:p w14:paraId="4284C804" w14:textId="77777777" w:rsidR="00692FBF" w:rsidRDefault="00692FBF" w:rsidP="001A273D">
      <w:pPr>
        <w:pStyle w:val="Body"/>
      </w:pPr>
    </w:p>
    <w:p w14:paraId="7C392154" w14:textId="2045A0EC" w:rsidR="00692FBF" w:rsidRPr="00BA79EB" w:rsidRDefault="00C40CF2" w:rsidP="00692FBF">
      <w:pPr>
        <w:pStyle w:val="Heading2"/>
      </w:pPr>
      <w:bookmarkStart w:id="21" w:name="_Toc495995357"/>
      <w:r w:rsidRPr="00BA79EB">
        <w:t>Collection of Hardware Information</w:t>
      </w:r>
      <w:bookmarkEnd w:id="21"/>
    </w:p>
    <w:p w14:paraId="2A3B3A94" w14:textId="2C522479" w:rsidR="00C40CF2" w:rsidRPr="00BA79EB" w:rsidRDefault="00C40CF2" w:rsidP="00C40CF2">
      <w:pPr>
        <w:pStyle w:val="Heading3"/>
      </w:pPr>
      <w:bookmarkStart w:id="22" w:name="_Toc495995358"/>
      <w:r w:rsidRPr="00BA79EB">
        <w:t>Data Center Location</w:t>
      </w:r>
      <w:bookmarkEnd w:id="22"/>
    </w:p>
    <w:p w14:paraId="47EDFD88" w14:textId="03763F49" w:rsidR="00AA29E3" w:rsidRPr="00BA79EB" w:rsidRDefault="00C40CF2" w:rsidP="00CD2527">
      <w:pPr>
        <w:pStyle w:val="numberlist1"/>
        <w:numPr>
          <w:ilvl w:val="0"/>
          <w:numId w:val="38"/>
        </w:numPr>
      </w:pPr>
      <w:r w:rsidRPr="00BA79EB">
        <w:t>The IME collects replacement device location from:</w:t>
      </w:r>
    </w:p>
    <w:p w14:paraId="2563DF32" w14:textId="2080C4A2" w:rsidR="00C40CF2" w:rsidRPr="00BA79EB" w:rsidRDefault="00C40CF2" w:rsidP="00C40CF2">
      <w:pPr>
        <w:pStyle w:val="numberlist2"/>
      </w:pPr>
      <w:proofErr w:type="spellStart"/>
      <w:r w:rsidRPr="00BA79EB">
        <w:t>Premisys</w:t>
      </w:r>
      <w:proofErr w:type="spellEnd"/>
    </w:p>
    <w:p w14:paraId="6AAA40B1" w14:textId="47DC4DE4" w:rsidR="00C40CF2" w:rsidRPr="00BA79EB" w:rsidRDefault="00C40CF2" w:rsidP="00C40CF2">
      <w:pPr>
        <w:pStyle w:val="numberlist2"/>
      </w:pPr>
      <w:r w:rsidRPr="00BA79EB">
        <w:t>COEP</w:t>
      </w:r>
    </w:p>
    <w:p w14:paraId="070437C6" w14:textId="7C3F3CC9" w:rsidR="00C40CF2" w:rsidRPr="00BA79EB" w:rsidRDefault="00C40CF2" w:rsidP="00C40CF2">
      <w:pPr>
        <w:pStyle w:val="numberlist2"/>
      </w:pPr>
      <w:r w:rsidRPr="00BA79EB">
        <w:t>Request to Data Center Contacts</w:t>
      </w:r>
    </w:p>
    <w:p w14:paraId="69A50F0C" w14:textId="61AD770E" w:rsidR="00C40CF2" w:rsidRPr="00BA79EB" w:rsidRDefault="00C40CF2" w:rsidP="00C40CF2">
      <w:pPr>
        <w:pStyle w:val="numberlist2"/>
      </w:pPr>
      <w:r w:rsidRPr="00BA79EB">
        <w:t>ETMS</w:t>
      </w:r>
    </w:p>
    <w:p w14:paraId="210BEDC6" w14:textId="56BD41C8" w:rsidR="00C40CF2" w:rsidRPr="00872EF5" w:rsidRDefault="00C40CF2" w:rsidP="00C40CF2">
      <w:pPr>
        <w:pStyle w:val="numberlist1"/>
      </w:pPr>
      <w:r w:rsidRPr="00872EF5">
        <w:t>IMS collects the following information</w:t>
      </w:r>
    </w:p>
    <w:p w14:paraId="03836447" w14:textId="77777777" w:rsidR="000F25BF" w:rsidRPr="00E07B6E" w:rsidRDefault="000F25BF" w:rsidP="002535CF">
      <w:pPr>
        <w:pStyle w:val="numberlist2"/>
        <w:numPr>
          <w:ilvl w:val="0"/>
          <w:numId w:val="17"/>
        </w:numPr>
      </w:pPr>
      <w:r w:rsidRPr="00E07B6E">
        <w:t>Primary Facility</w:t>
      </w:r>
    </w:p>
    <w:p w14:paraId="62AAB130" w14:textId="77777777" w:rsidR="000F25BF" w:rsidRPr="00872EF5" w:rsidRDefault="000F25BF" w:rsidP="000F25BF">
      <w:pPr>
        <w:pStyle w:val="numberlist2"/>
      </w:pPr>
      <w:r w:rsidRPr="00872EF5">
        <w:t>Primary Machine Name (NEID)</w:t>
      </w:r>
    </w:p>
    <w:p w14:paraId="495C5D85" w14:textId="77777777" w:rsidR="000F25BF" w:rsidRPr="00872EF5" w:rsidRDefault="000F25BF" w:rsidP="000F25BF">
      <w:pPr>
        <w:pStyle w:val="numberlist2"/>
      </w:pPr>
      <w:r w:rsidRPr="00872EF5">
        <w:t>Primary Rack Location</w:t>
      </w:r>
    </w:p>
    <w:p w14:paraId="62C00DEF" w14:textId="777CA469" w:rsidR="00AA29E3" w:rsidRDefault="000F25BF" w:rsidP="000F25BF">
      <w:pPr>
        <w:pStyle w:val="numberlist2"/>
      </w:pPr>
      <w:r w:rsidRPr="00872EF5">
        <w:t>Primary Asset Tag</w:t>
      </w:r>
    </w:p>
    <w:p w14:paraId="60680BFE" w14:textId="77777777" w:rsidR="001535CB" w:rsidRPr="00872EF5" w:rsidRDefault="001535CB" w:rsidP="001535CB">
      <w:pPr>
        <w:pStyle w:val="Body"/>
      </w:pPr>
    </w:p>
    <w:p w14:paraId="3C6C9256" w14:textId="174CFFEB" w:rsidR="00C40CF2" w:rsidRDefault="000F25BF" w:rsidP="00C40CF2">
      <w:pPr>
        <w:pStyle w:val="Heading3"/>
      </w:pPr>
      <w:bookmarkStart w:id="23" w:name="_Toc495995359"/>
      <w:r>
        <w:t>Parts Information</w:t>
      </w:r>
      <w:bookmarkEnd w:id="23"/>
    </w:p>
    <w:p w14:paraId="071AB2B5" w14:textId="77777777" w:rsidR="000F25BF" w:rsidRPr="000F25BF" w:rsidRDefault="000F25BF" w:rsidP="00CD2527">
      <w:pPr>
        <w:pStyle w:val="numberlist1"/>
        <w:numPr>
          <w:ilvl w:val="0"/>
          <w:numId w:val="14"/>
        </w:numPr>
      </w:pPr>
      <w:r w:rsidRPr="000F25BF">
        <w:t>The IME collects replacement device location from:</w:t>
      </w:r>
    </w:p>
    <w:p w14:paraId="264681E1" w14:textId="77777777" w:rsidR="000F25BF" w:rsidRPr="000F25BF" w:rsidRDefault="000F25BF" w:rsidP="00CD2527">
      <w:pPr>
        <w:pStyle w:val="numberlist2"/>
        <w:numPr>
          <w:ilvl w:val="0"/>
          <w:numId w:val="37"/>
        </w:numPr>
      </w:pPr>
      <w:proofErr w:type="spellStart"/>
      <w:r w:rsidRPr="000F25BF">
        <w:t>Premisys</w:t>
      </w:r>
      <w:proofErr w:type="spellEnd"/>
    </w:p>
    <w:p w14:paraId="79F14A16" w14:textId="77777777" w:rsidR="000F25BF" w:rsidRPr="000F25BF" w:rsidRDefault="000F25BF" w:rsidP="000F25BF">
      <w:pPr>
        <w:pStyle w:val="numberlist2"/>
      </w:pPr>
      <w:r w:rsidRPr="000F25BF">
        <w:t>COEP</w:t>
      </w:r>
    </w:p>
    <w:p w14:paraId="38B4146C" w14:textId="77777777" w:rsidR="000F25BF" w:rsidRPr="000F25BF" w:rsidRDefault="000F25BF" w:rsidP="000F25BF">
      <w:pPr>
        <w:pStyle w:val="numberlist2"/>
      </w:pPr>
      <w:r w:rsidRPr="000F25BF">
        <w:t>Request to Data Center Contacts</w:t>
      </w:r>
    </w:p>
    <w:p w14:paraId="6F803265" w14:textId="77777777" w:rsidR="000F25BF" w:rsidRPr="000F25BF" w:rsidRDefault="000F25BF" w:rsidP="000F25BF">
      <w:pPr>
        <w:pStyle w:val="numberlist2"/>
      </w:pPr>
      <w:r w:rsidRPr="000F25BF">
        <w:lastRenderedPageBreak/>
        <w:t>ETMS</w:t>
      </w:r>
    </w:p>
    <w:p w14:paraId="241A519E" w14:textId="6D155D7F" w:rsidR="000F25BF" w:rsidRPr="000F25BF" w:rsidRDefault="00E75AA3" w:rsidP="00CD2527">
      <w:pPr>
        <w:pStyle w:val="numberlist1"/>
      </w:pPr>
      <w:ins w:id="24" w:author="Addy-Lamptey, James" w:date="2017-06-15T12:02:00Z">
        <w:r>
          <w:t xml:space="preserve">IME </w:t>
        </w:r>
      </w:ins>
      <w:r w:rsidR="000F25BF" w:rsidRPr="00CD2527">
        <w:rPr>
          <w:strike/>
          <w:rPrChange w:id="25" w:author="Addy-Lamptey, James" w:date="2017-06-15T12:02:00Z">
            <w:rPr/>
          </w:rPrChange>
        </w:rPr>
        <w:t>IMS</w:t>
      </w:r>
      <w:r w:rsidR="000F25BF" w:rsidRPr="000F25BF">
        <w:t xml:space="preserve"> collects the following information</w:t>
      </w:r>
    </w:p>
    <w:p w14:paraId="20B9D6DE" w14:textId="77777777" w:rsidR="000F25BF" w:rsidRPr="000F25BF" w:rsidRDefault="000F25BF" w:rsidP="002535CF">
      <w:pPr>
        <w:pStyle w:val="numberlist2"/>
        <w:numPr>
          <w:ilvl w:val="0"/>
          <w:numId w:val="16"/>
        </w:numPr>
      </w:pPr>
      <w:r w:rsidRPr="000F25BF">
        <w:t>Part Number</w:t>
      </w:r>
    </w:p>
    <w:p w14:paraId="1474CC88" w14:textId="77777777" w:rsidR="000F25BF" w:rsidRPr="000F25BF" w:rsidRDefault="000F25BF" w:rsidP="000F25BF">
      <w:pPr>
        <w:pStyle w:val="numberlist2"/>
      </w:pPr>
      <w:r w:rsidRPr="000F25BF">
        <w:t>Bay Number</w:t>
      </w:r>
    </w:p>
    <w:p w14:paraId="5FD734A0" w14:textId="77777777" w:rsidR="000F25BF" w:rsidRPr="000F25BF" w:rsidRDefault="000F25BF" w:rsidP="000F25BF">
      <w:pPr>
        <w:pStyle w:val="numberlist2"/>
      </w:pPr>
      <w:r w:rsidRPr="000F25BF">
        <w:t>Part Description</w:t>
      </w:r>
    </w:p>
    <w:p w14:paraId="479FD782" w14:textId="77777777" w:rsidR="000F25BF" w:rsidRDefault="000F25BF" w:rsidP="001535CB">
      <w:pPr>
        <w:pStyle w:val="Body"/>
      </w:pPr>
    </w:p>
    <w:p w14:paraId="6AFE3B94" w14:textId="722D5562" w:rsidR="000F25BF" w:rsidRPr="00872EF5" w:rsidRDefault="000F25BF" w:rsidP="000F25BF">
      <w:pPr>
        <w:pStyle w:val="Heading3"/>
      </w:pPr>
      <w:bookmarkStart w:id="26" w:name="_Toc495995360"/>
      <w:r w:rsidRPr="00872EF5">
        <w:t>Modify ETMS Information</w:t>
      </w:r>
      <w:bookmarkEnd w:id="26"/>
    </w:p>
    <w:p w14:paraId="23D6638D" w14:textId="77777777" w:rsidR="00CE220C" w:rsidRPr="00CE220C" w:rsidRDefault="00E62F19" w:rsidP="00CE220C">
      <w:pPr>
        <w:pStyle w:val="numberlist1"/>
        <w:numPr>
          <w:ilvl w:val="0"/>
          <w:numId w:val="23"/>
        </w:numPr>
      </w:pPr>
      <w:r w:rsidRPr="00CE220C">
        <w:t xml:space="preserve">IME confirms schedule </w:t>
      </w:r>
      <w:r w:rsidR="00872EF5" w:rsidRPr="00CE220C">
        <w:t>window (S</w:t>
      </w:r>
      <w:r w:rsidRPr="00CE220C">
        <w:t xml:space="preserve">tart </w:t>
      </w:r>
      <w:r w:rsidR="00872EF5" w:rsidRPr="00CE220C">
        <w:t>Time</w:t>
      </w:r>
      <w:r w:rsidRPr="00CE220C">
        <w:t xml:space="preserve"> and</w:t>
      </w:r>
      <w:r w:rsidR="00872EF5" w:rsidRPr="00CE220C">
        <w:t xml:space="preserve"> Commit T</w:t>
      </w:r>
      <w:r w:rsidRPr="00CE220C">
        <w:t xml:space="preserve">ime.) with Service Delivery Manager  </w:t>
      </w:r>
    </w:p>
    <w:p w14:paraId="609E3C96" w14:textId="77777777" w:rsidR="00CE220C" w:rsidRDefault="00CE72E0" w:rsidP="00CE220C">
      <w:pPr>
        <w:pStyle w:val="numberlist1"/>
      </w:pPr>
      <w:r w:rsidRPr="00CE220C">
        <w:t>IME defers ticket for a maximum of 3 to 6 days</w:t>
      </w:r>
      <w:r w:rsidR="00165300" w:rsidRPr="00CE220C">
        <w:t xml:space="preserve"> </w:t>
      </w:r>
    </w:p>
    <w:p w14:paraId="2D2E1F99" w14:textId="31873F0E" w:rsidR="000F25BF" w:rsidRPr="00CE220C" w:rsidRDefault="000F25BF" w:rsidP="00CE220C">
      <w:pPr>
        <w:pStyle w:val="numberlist1"/>
      </w:pPr>
      <w:r w:rsidRPr="00CE220C">
        <w:t>Transfers ticket to proper client service queue</w:t>
      </w:r>
    </w:p>
    <w:p w14:paraId="6A642993" w14:textId="36AF2315" w:rsidR="000F25BF" w:rsidRPr="00CE220C" w:rsidRDefault="000F25BF" w:rsidP="00CE220C">
      <w:pPr>
        <w:pStyle w:val="numberlist1"/>
      </w:pPr>
      <w:r w:rsidRPr="00CE220C">
        <w:t>Sends Email to SME notifying that a ticket has been transferred to their Client Services queue</w:t>
      </w:r>
    </w:p>
    <w:p w14:paraId="28D9CDF6" w14:textId="77777777" w:rsidR="000F25BF" w:rsidRDefault="000F25BF" w:rsidP="001535CB">
      <w:pPr>
        <w:pStyle w:val="Body"/>
      </w:pPr>
    </w:p>
    <w:p w14:paraId="2D140A5A" w14:textId="3778F52C" w:rsidR="000F25BF" w:rsidRDefault="000F25BF" w:rsidP="000F25BF">
      <w:pPr>
        <w:pStyle w:val="Heading3"/>
      </w:pPr>
      <w:bookmarkStart w:id="27" w:name="_Toc495995361"/>
      <w:r>
        <w:t>Service Manager Review and Schedule</w:t>
      </w:r>
      <w:bookmarkEnd w:id="27"/>
    </w:p>
    <w:p w14:paraId="51D29B9A" w14:textId="6D39FF5A" w:rsidR="000F25BF" w:rsidRDefault="000F25BF" w:rsidP="002535CF">
      <w:pPr>
        <w:pStyle w:val="numberlist1"/>
        <w:numPr>
          <w:ilvl w:val="0"/>
          <w:numId w:val="19"/>
        </w:numPr>
      </w:pPr>
      <w:r>
        <w:t>The Service Manager will review and schedule work to be completed in the ETMS or Forward Schedule of Change (FSOC) System</w:t>
      </w:r>
    </w:p>
    <w:p w14:paraId="650616D4" w14:textId="57F13873" w:rsidR="000F25BF" w:rsidRDefault="000F25BF" w:rsidP="002535CF">
      <w:pPr>
        <w:pStyle w:val="numberlist1"/>
        <w:numPr>
          <w:ilvl w:val="0"/>
          <w:numId w:val="19"/>
        </w:numPr>
      </w:pPr>
      <w:r>
        <w:t xml:space="preserve">The Service Manager will change the ticket Symptom Code (or item) to </w:t>
      </w:r>
      <w:r w:rsidRPr="005C569E">
        <w:rPr>
          <w:b/>
        </w:rPr>
        <w:t>STD CHANGE</w:t>
      </w:r>
    </w:p>
    <w:p w14:paraId="69CCF424" w14:textId="55BC65C7" w:rsidR="000F25BF" w:rsidRDefault="005C569E" w:rsidP="002535CF">
      <w:pPr>
        <w:pStyle w:val="numberlist1"/>
        <w:numPr>
          <w:ilvl w:val="0"/>
          <w:numId w:val="19"/>
        </w:numPr>
      </w:pPr>
      <w:r>
        <w:t xml:space="preserve">The Service Manager will change the description to </w:t>
      </w:r>
      <w:r w:rsidRPr="005C569E">
        <w:rPr>
          <w:b/>
        </w:rPr>
        <w:t>STANDARD CHANGE</w:t>
      </w:r>
    </w:p>
    <w:p w14:paraId="2BCB0586" w14:textId="4AB4B01C" w:rsidR="005C569E" w:rsidRDefault="005C569E" w:rsidP="002535CF">
      <w:pPr>
        <w:pStyle w:val="numberlist1"/>
        <w:numPr>
          <w:ilvl w:val="0"/>
          <w:numId w:val="19"/>
        </w:numPr>
      </w:pPr>
      <w:r>
        <w:t xml:space="preserve">The Service Manager will set </w:t>
      </w:r>
      <w:r w:rsidRPr="005C569E">
        <w:rPr>
          <w:b/>
        </w:rPr>
        <w:t>Start Time</w:t>
      </w:r>
      <w:r>
        <w:t xml:space="preserve"> and </w:t>
      </w:r>
      <w:r w:rsidRPr="005C569E">
        <w:rPr>
          <w:b/>
        </w:rPr>
        <w:t>Commit Time</w:t>
      </w:r>
    </w:p>
    <w:p w14:paraId="3FBCC8BF" w14:textId="7E13403E" w:rsidR="005C569E" w:rsidRDefault="005C569E" w:rsidP="002535CF">
      <w:pPr>
        <w:pStyle w:val="numberlist1"/>
        <w:numPr>
          <w:ilvl w:val="0"/>
          <w:numId w:val="19"/>
        </w:numPr>
      </w:pPr>
      <w:r>
        <w:t>The Service Manager will update the body of ticket with Pre-Change Template Information</w:t>
      </w:r>
    </w:p>
    <w:p w14:paraId="43947B11" w14:textId="2B301782" w:rsidR="005C569E" w:rsidRDefault="005C569E" w:rsidP="002535CF">
      <w:pPr>
        <w:pStyle w:val="numberlist1"/>
        <w:numPr>
          <w:ilvl w:val="0"/>
          <w:numId w:val="19"/>
        </w:numPr>
      </w:pPr>
      <w:r>
        <w:t>The Service Manager will identify the remote hand resource (if known)</w:t>
      </w:r>
    </w:p>
    <w:p w14:paraId="32420E6C" w14:textId="51F332D6" w:rsidR="005C569E" w:rsidRDefault="005C569E" w:rsidP="002535CF">
      <w:pPr>
        <w:pStyle w:val="numberlist1"/>
        <w:numPr>
          <w:ilvl w:val="0"/>
          <w:numId w:val="19"/>
        </w:numPr>
      </w:pPr>
      <w:r>
        <w:t>The Service Manager will transfer the ticket to appropriate IME queue</w:t>
      </w:r>
    </w:p>
    <w:p w14:paraId="79F20A7D" w14:textId="77777777" w:rsidR="005C569E" w:rsidRDefault="005C569E" w:rsidP="001535CB">
      <w:pPr>
        <w:pStyle w:val="Body"/>
      </w:pPr>
    </w:p>
    <w:p w14:paraId="558959F1" w14:textId="149F85C2" w:rsidR="005C569E" w:rsidRDefault="00CE220C" w:rsidP="005C569E">
      <w:pPr>
        <w:pStyle w:val="Heading3"/>
      </w:pPr>
      <w:bookmarkStart w:id="28" w:name="_Toc495995362"/>
      <w:r>
        <w:t>IME and</w:t>
      </w:r>
      <w:r w:rsidR="00872EF5">
        <w:t xml:space="preserve"> </w:t>
      </w:r>
      <w:r w:rsidR="00BA7950">
        <w:t>Remote Hands Engineer</w:t>
      </w:r>
      <w:r w:rsidR="00872EF5">
        <w:t xml:space="preserve"> </w:t>
      </w:r>
      <w:r w:rsidR="005C569E">
        <w:t>Technical Peer Review</w:t>
      </w:r>
      <w:bookmarkEnd w:id="28"/>
    </w:p>
    <w:p w14:paraId="05ECEAA4" w14:textId="469549AF" w:rsidR="005C569E" w:rsidRDefault="00E62F19" w:rsidP="002535CF">
      <w:pPr>
        <w:pStyle w:val="numberlist1"/>
        <w:numPr>
          <w:ilvl w:val="0"/>
          <w:numId w:val="20"/>
        </w:numPr>
      </w:pPr>
      <w:r w:rsidRPr="005C569E">
        <w:t>Technical Peer Review (</w:t>
      </w:r>
      <w:proofErr w:type="spellStart"/>
      <w:r w:rsidRPr="005C569E">
        <w:t>a.k.a</w:t>
      </w:r>
      <w:proofErr w:type="spellEnd"/>
      <w:r w:rsidRPr="005C569E">
        <w:t xml:space="preserve"> SOC Validation)</w:t>
      </w:r>
      <w:r>
        <w:t xml:space="preserve"> need to be completed by both IME and </w:t>
      </w:r>
      <w:r w:rsidR="003667ED">
        <w:t xml:space="preserve">Remote </w:t>
      </w:r>
      <w:r w:rsidR="00A87CD3">
        <w:t>Hands Engineer</w:t>
      </w:r>
      <w:r>
        <w:t>.</w:t>
      </w:r>
    </w:p>
    <w:p w14:paraId="5D5E0DED" w14:textId="09853ABB" w:rsidR="005C569E" w:rsidRPr="005C569E" w:rsidRDefault="005C569E" w:rsidP="005C569E">
      <w:pPr>
        <w:pStyle w:val="numberlist1"/>
      </w:pPr>
      <w:r>
        <w:t>IME verifies Remote Desktop Protocol (</w:t>
      </w:r>
      <w:r w:rsidRPr="005C569E">
        <w:t>RDP</w:t>
      </w:r>
      <w:r>
        <w:t>)</w:t>
      </w:r>
      <w:r w:rsidRPr="005C569E">
        <w:t>\</w:t>
      </w:r>
      <w:r>
        <w:t>integrated Lights-Out (</w:t>
      </w:r>
      <w:proofErr w:type="spellStart"/>
      <w:r w:rsidRPr="005C569E">
        <w:t>iLO</w:t>
      </w:r>
      <w:proofErr w:type="spellEnd"/>
      <w:r>
        <w:t>)</w:t>
      </w:r>
      <w:r w:rsidRPr="005C569E">
        <w:t xml:space="preserve">\Console Availability </w:t>
      </w:r>
    </w:p>
    <w:p w14:paraId="7C49271E" w14:textId="73C7FC30" w:rsidR="005C569E" w:rsidRPr="005C569E" w:rsidRDefault="005C569E" w:rsidP="005C569E">
      <w:pPr>
        <w:pStyle w:val="numberlist1"/>
      </w:pPr>
      <w:r>
        <w:t>IME verifies</w:t>
      </w:r>
      <w:r w:rsidRPr="005C569E">
        <w:t xml:space="preserve"> backups are current and disk space available</w:t>
      </w:r>
    </w:p>
    <w:p w14:paraId="1D6EAAED" w14:textId="1C23BD20" w:rsidR="005C569E" w:rsidRPr="005C569E" w:rsidRDefault="005C569E" w:rsidP="005C569E">
      <w:pPr>
        <w:pStyle w:val="numberlist1"/>
      </w:pPr>
      <w:r>
        <w:t>IME</w:t>
      </w:r>
      <w:r w:rsidR="00E07B6E">
        <w:t xml:space="preserve"> and DC</w:t>
      </w:r>
      <w:r>
        <w:t xml:space="preserve"> p</w:t>
      </w:r>
      <w:r w:rsidRPr="005C569E">
        <w:t>erform</w:t>
      </w:r>
      <w:r>
        <w:t>s</w:t>
      </w:r>
      <w:r w:rsidRPr="005C569E">
        <w:t xml:space="preserve">  SOC Validation, update checklist to Activity Log</w:t>
      </w:r>
    </w:p>
    <w:p w14:paraId="23FA8012" w14:textId="44ED7E92" w:rsidR="005C569E" w:rsidRDefault="005C569E" w:rsidP="005C569E">
      <w:pPr>
        <w:pStyle w:val="numberlist1"/>
      </w:pPr>
      <w:r>
        <w:t>IME t</w:t>
      </w:r>
      <w:r w:rsidRPr="005C569E">
        <w:t>ransfer the ticket to Change Management queue (i.e. MDBEL.OPS-SW)</w:t>
      </w:r>
    </w:p>
    <w:p w14:paraId="71A1B291" w14:textId="77777777" w:rsidR="005C569E" w:rsidRDefault="005C569E" w:rsidP="001535CB">
      <w:pPr>
        <w:pStyle w:val="Body"/>
      </w:pPr>
    </w:p>
    <w:p w14:paraId="722EB0C3" w14:textId="100C8DCC" w:rsidR="005C569E" w:rsidRDefault="005C569E" w:rsidP="005C569E">
      <w:pPr>
        <w:pStyle w:val="Heading3"/>
      </w:pPr>
      <w:bookmarkStart w:id="29" w:name="_Toc495995363"/>
      <w:r>
        <w:lastRenderedPageBreak/>
        <w:t>Change Management Review and Approval</w:t>
      </w:r>
      <w:bookmarkEnd w:id="29"/>
    </w:p>
    <w:p w14:paraId="4CA88853" w14:textId="2AC33C56" w:rsidR="005C569E" w:rsidRDefault="005C569E" w:rsidP="002535CF">
      <w:pPr>
        <w:pStyle w:val="numberlist1"/>
        <w:numPr>
          <w:ilvl w:val="0"/>
          <w:numId w:val="21"/>
        </w:numPr>
      </w:pPr>
      <w:r w:rsidRPr="005C569E">
        <w:t>Change Management admin</w:t>
      </w:r>
      <w:r>
        <w:t>istrator will</w:t>
      </w:r>
      <w:r w:rsidRPr="005C569E">
        <w:t xml:space="preserve"> review change requi</w:t>
      </w:r>
      <w:r>
        <w:t>rements, schedule and inform SME using ETMS and or FSOC</w:t>
      </w:r>
    </w:p>
    <w:p w14:paraId="1EEE8962" w14:textId="6CE0E51C" w:rsidR="005C569E" w:rsidRDefault="0046711A" w:rsidP="002535CF">
      <w:pPr>
        <w:pStyle w:val="numberlist1"/>
        <w:numPr>
          <w:ilvl w:val="0"/>
          <w:numId w:val="21"/>
        </w:numPr>
      </w:pPr>
      <w:r>
        <w:t>Change Management will review</w:t>
      </w:r>
      <w:r w:rsidR="005C569E">
        <w:t xml:space="preserve"> </w:t>
      </w:r>
      <w:r>
        <w:t>Scheduled Work (SW)</w:t>
      </w:r>
      <w:r w:rsidR="005C569E">
        <w:t xml:space="preserve"> to ensure it meets all requirements</w:t>
      </w:r>
    </w:p>
    <w:p w14:paraId="40193BC9" w14:textId="267DB4EC" w:rsidR="005C569E" w:rsidRDefault="005C569E" w:rsidP="002535CF">
      <w:pPr>
        <w:pStyle w:val="numberlist1"/>
        <w:numPr>
          <w:ilvl w:val="0"/>
          <w:numId w:val="21"/>
        </w:numPr>
      </w:pPr>
      <w:r>
        <w:t>Change Management will confirm the provided remote hands resource (if Known)\Change Ma</w:t>
      </w:r>
      <w:r w:rsidR="00C52732">
        <w:t>nagement will transfer the ETMS</w:t>
      </w:r>
      <w:r>
        <w:t xml:space="preserve"> ticket to </w:t>
      </w:r>
      <w:r w:rsidR="0046711A">
        <w:t>IME queue</w:t>
      </w:r>
    </w:p>
    <w:p w14:paraId="392F0D47" w14:textId="60A2024E" w:rsidR="0046711A" w:rsidRDefault="0046711A" w:rsidP="002535CF">
      <w:pPr>
        <w:pStyle w:val="numberlist1"/>
        <w:numPr>
          <w:ilvl w:val="0"/>
          <w:numId w:val="21"/>
        </w:numPr>
      </w:pPr>
      <w:r>
        <w:t>Change Management will inform submitter on approved SW</w:t>
      </w:r>
    </w:p>
    <w:p w14:paraId="423F5269" w14:textId="77777777" w:rsidR="0046711A" w:rsidRDefault="0046711A" w:rsidP="001535CB">
      <w:pPr>
        <w:pStyle w:val="Body"/>
      </w:pPr>
    </w:p>
    <w:p w14:paraId="12496B73" w14:textId="494E18FA" w:rsidR="0046711A" w:rsidRDefault="0046711A" w:rsidP="0046711A">
      <w:pPr>
        <w:pStyle w:val="Heading3"/>
      </w:pPr>
      <w:bookmarkStart w:id="30" w:name="_Toc495995364"/>
      <w:r>
        <w:t>IME Execution on Scheduled Work</w:t>
      </w:r>
      <w:bookmarkEnd w:id="30"/>
    </w:p>
    <w:p w14:paraId="54210776" w14:textId="51A0A70C" w:rsidR="0046711A" w:rsidRDefault="0046711A" w:rsidP="002535CF">
      <w:pPr>
        <w:pStyle w:val="numberlist1"/>
        <w:numPr>
          <w:ilvl w:val="0"/>
          <w:numId w:val="22"/>
        </w:numPr>
      </w:pPr>
      <w:r>
        <w:t>On the day of the action, the IME will perform a final review of the server prior to shutting down the Alerted Server or Device, ETMS, or FSOC.</w:t>
      </w:r>
    </w:p>
    <w:p w14:paraId="650CDCFF" w14:textId="00D7F6F6" w:rsidR="00B00AE6" w:rsidRDefault="00B00AE6" w:rsidP="002535CF">
      <w:pPr>
        <w:pStyle w:val="numberlist1"/>
        <w:numPr>
          <w:ilvl w:val="0"/>
          <w:numId w:val="22"/>
        </w:numPr>
      </w:pPr>
      <w:r>
        <w:t>The IME will contact the assigned Remote Hands Engineer to coordinate battery replacement</w:t>
      </w:r>
    </w:p>
    <w:p w14:paraId="7829E865" w14:textId="00595BD0" w:rsidR="00B00AE6" w:rsidRDefault="00B00AE6" w:rsidP="002535CF">
      <w:pPr>
        <w:pStyle w:val="numberlist1"/>
        <w:numPr>
          <w:ilvl w:val="0"/>
          <w:numId w:val="22"/>
        </w:numPr>
      </w:pPr>
      <w:r>
        <w:t>After the server shutdown and hardware replacement the Remote Hands Engineer will start the server</w:t>
      </w:r>
    </w:p>
    <w:p w14:paraId="7AC57143" w14:textId="3CFF6E57" w:rsidR="00B00AE6" w:rsidRDefault="00B00AE6" w:rsidP="002535CF">
      <w:pPr>
        <w:pStyle w:val="numberlist1"/>
        <w:numPr>
          <w:ilvl w:val="0"/>
          <w:numId w:val="22"/>
        </w:numPr>
      </w:pPr>
      <w:r>
        <w:t>The IME will verify that the hardware condition (battery charging) is GOOD and resolved the STD CHG</w:t>
      </w:r>
    </w:p>
    <w:p w14:paraId="53B7608A" w14:textId="4DA8FBC9" w:rsidR="00B00AE6" w:rsidRDefault="00B00AE6" w:rsidP="002535CF">
      <w:pPr>
        <w:pStyle w:val="numberlist1"/>
        <w:numPr>
          <w:ilvl w:val="0"/>
          <w:numId w:val="22"/>
        </w:numPr>
      </w:pPr>
      <w:r>
        <w:t>The IME will note all activities in the ETMS Activity Log</w:t>
      </w:r>
    </w:p>
    <w:p w14:paraId="5AFFB54F" w14:textId="4BAFB84D" w:rsidR="00B00AE6" w:rsidRDefault="00B00AE6" w:rsidP="002535CF">
      <w:pPr>
        <w:pStyle w:val="numberlist1"/>
        <w:numPr>
          <w:ilvl w:val="0"/>
          <w:numId w:val="22"/>
        </w:numPr>
      </w:pPr>
      <w:r>
        <w:t>The IME will resolve the ETMS Ticket</w:t>
      </w:r>
    </w:p>
    <w:p w14:paraId="6368EF43" w14:textId="2F3E4F72" w:rsidR="00B00AE6" w:rsidRDefault="00B00AE6" w:rsidP="002535CF">
      <w:pPr>
        <w:pStyle w:val="numberlist1"/>
        <w:numPr>
          <w:ilvl w:val="0"/>
          <w:numId w:val="22"/>
        </w:numPr>
      </w:pPr>
      <w:r>
        <w:t>The IME will resolve the FSOC Ticket</w:t>
      </w:r>
    </w:p>
    <w:p w14:paraId="12A0FCF9" w14:textId="77777777" w:rsidR="001535CB" w:rsidRPr="0046711A" w:rsidRDefault="001535CB" w:rsidP="001535CB">
      <w:pPr>
        <w:pStyle w:val="Body"/>
      </w:pPr>
    </w:p>
    <w:p w14:paraId="44DE11B7" w14:textId="77777777" w:rsidR="00D255C8" w:rsidRPr="00705266" w:rsidRDefault="00D255C8" w:rsidP="00705266">
      <w:pPr>
        <w:pStyle w:val="Heading1"/>
      </w:pPr>
      <w:bookmarkStart w:id="31" w:name="_Toc387320077"/>
      <w:bookmarkStart w:id="32" w:name="_Toc387320078"/>
      <w:bookmarkStart w:id="33" w:name="_Toc495995365"/>
      <w:r w:rsidRPr="00705266">
        <w:lastRenderedPageBreak/>
        <w:t>Roles and Responsibilities</w:t>
      </w:r>
      <w:bookmarkEnd w:id="31"/>
      <w:bookmarkEnd w:id="33"/>
    </w:p>
    <w:p w14:paraId="0CD6B0D5" w14:textId="77777777" w:rsidR="00B729E1" w:rsidRDefault="00B729E1" w:rsidP="00B729E1">
      <w:pPr>
        <w:pStyle w:val="TableTitleLine"/>
      </w:pPr>
      <w:bookmarkStart w:id="34" w:name="_Toc495995376"/>
      <w:r w:rsidRPr="005B3E4D">
        <w:t xml:space="preserve">Table </w:t>
      </w:r>
      <w:fldSimple w:instr=" STYLEREF 1 \s ">
        <w:r w:rsidR="00CD2527">
          <w:rPr>
            <w:noProof/>
          </w:rPr>
          <w:t>3</w:t>
        </w:r>
      </w:fldSimple>
      <w:r w:rsidRPr="005B3E4D">
        <w:noBreakHyphen/>
      </w:r>
      <w:fldSimple w:instr=" SEQ Table \* ARABIC \s 1 ">
        <w:r w:rsidR="00CD2527">
          <w:rPr>
            <w:noProof/>
          </w:rPr>
          <w:t>1</w:t>
        </w:r>
      </w:fldSimple>
      <w:r w:rsidRPr="005B3E4D">
        <w:t xml:space="preserve">: </w:t>
      </w:r>
      <w:r>
        <w:t>RACI Matrix</w:t>
      </w:r>
      <w:bookmarkEnd w:id="34"/>
    </w:p>
    <w:tbl>
      <w:tblPr>
        <w:tblStyle w:val="TableGrid"/>
        <w:tblW w:w="10656" w:type="dxa"/>
        <w:tblCellMar>
          <w:top w:w="29" w:type="dxa"/>
          <w:left w:w="72" w:type="dxa"/>
          <w:bottom w:w="29" w:type="dxa"/>
          <w:right w:w="72" w:type="dxa"/>
        </w:tblCellMar>
        <w:tblLook w:val="0400" w:firstRow="0" w:lastRow="0" w:firstColumn="0" w:lastColumn="0" w:noHBand="0" w:noVBand="1"/>
      </w:tblPr>
      <w:tblGrid>
        <w:gridCol w:w="3270"/>
        <w:gridCol w:w="1232"/>
        <w:gridCol w:w="1554"/>
        <w:gridCol w:w="1371"/>
        <w:gridCol w:w="1512"/>
        <w:gridCol w:w="1717"/>
      </w:tblGrid>
      <w:tr w:rsidR="00C71B1D" w14:paraId="28A64E13" w14:textId="77777777" w:rsidTr="00C71B1D">
        <w:tc>
          <w:tcPr>
            <w:tcW w:w="3514" w:type="dxa"/>
            <w:tcBorders>
              <w:bottom w:val="double" w:sz="4" w:space="0" w:color="auto"/>
            </w:tcBorders>
            <w:shd w:val="clear" w:color="auto" w:fill="D9D9D9" w:themeFill="background1" w:themeFillShade="D9"/>
            <w:vAlign w:val="center"/>
          </w:tcPr>
          <w:p w14:paraId="75879E23" w14:textId="77777777" w:rsidR="00C71B1D" w:rsidRDefault="00C71B1D" w:rsidP="007F5C74">
            <w:pPr>
              <w:pStyle w:val="tableheading"/>
            </w:pPr>
            <w:r>
              <w:t>Process Name</w:t>
            </w:r>
          </w:p>
        </w:tc>
        <w:tc>
          <w:tcPr>
            <w:tcW w:w="1324" w:type="dxa"/>
            <w:tcBorders>
              <w:bottom w:val="double" w:sz="4" w:space="0" w:color="auto"/>
            </w:tcBorders>
            <w:shd w:val="clear" w:color="auto" w:fill="D9D9D9" w:themeFill="background1" w:themeFillShade="D9"/>
            <w:vAlign w:val="center"/>
          </w:tcPr>
          <w:p w14:paraId="6ECA9E79" w14:textId="77777777" w:rsidR="00C71B1D" w:rsidRDefault="00C71B1D" w:rsidP="007F5C74">
            <w:pPr>
              <w:pStyle w:val="tableheading"/>
            </w:pPr>
            <w:r>
              <w:t>IME</w:t>
            </w:r>
          </w:p>
        </w:tc>
        <w:tc>
          <w:tcPr>
            <w:tcW w:w="1592" w:type="dxa"/>
            <w:tcBorders>
              <w:bottom w:val="double" w:sz="4" w:space="0" w:color="auto"/>
            </w:tcBorders>
            <w:shd w:val="clear" w:color="auto" w:fill="D9D9D9" w:themeFill="background1" w:themeFillShade="D9"/>
          </w:tcPr>
          <w:p w14:paraId="6E2E683D" w14:textId="77777777" w:rsidR="00C71B1D" w:rsidRDefault="00C71B1D" w:rsidP="007F5C74">
            <w:pPr>
              <w:pStyle w:val="tableheading"/>
            </w:pPr>
            <w:r>
              <w:t>SME/Client Service</w:t>
            </w:r>
          </w:p>
        </w:tc>
        <w:tc>
          <w:tcPr>
            <w:tcW w:w="1405" w:type="dxa"/>
            <w:tcBorders>
              <w:bottom w:val="double" w:sz="4" w:space="0" w:color="auto"/>
            </w:tcBorders>
            <w:shd w:val="clear" w:color="auto" w:fill="D9D9D9" w:themeFill="background1" w:themeFillShade="D9"/>
          </w:tcPr>
          <w:p w14:paraId="0561D5BD" w14:textId="77777777" w:rsidR="00C71B1D" w:rsidRDefault="00C71B1D" w:rsidP="007F5C74">
            <w:pPr>
              <w:pStyle w:val="tableheading"/>
            </w:pPr>
            <w:r>
              <w:t>Remote Hands Engineer</w:t>
            </w:r>
          </w:p>
        </w:tc>
        <w:tc>
          <w:tcPr>
            <w:tcW w:w="1564" w:type="dxa"/>
            <w:tcBorders>
              <w:bottom w:val="double" w:sz="4" w:space="0" w:color="auto"/>
            </w:tcBorders>
            <w:shd w:val="clear" w:color="auto" w:fill="D9D9D9" w:themeFill="background1" w:themeFillShade="D9"/>
            <w:vAlign w:val="center"/>
          </w:tcPr>
          <w:p w14:paraId="15516497" w14:textId="77777777" w:rsidR="00C71B1D" w:rsidRDefault="00C71B1D" w:rsidP="007F5C74">
            <w:pPr>
              <w:pStyle w:val="tableheading"/>
              <w:jc w:val="center"/>
            </w:pPr>
            <w:r>
              <w:t>Service MAnager</w:t>
            </w:r>
          </w:p>
        </w:tc>
        <w:tc>
          <w:tcPr>
            <w:tcW w:w="1763" w:type="dxa"/>
            <w:tcBorders>
              <w:bottom w:val="double" w:sz="4" w:space="0" w:color="auto"/>
            </w:tcBorders>
            <w:shd w:val="clear" w:color="auto" w:fill="D9D9D9" w:themeFill="background1" w:themeFillShade="D9"/>
            <w:vAlign w:val="center"/>
          </w:tcPr>
          <w:p w14:paraId="6E8CBFC8" w14:textId="77777777" w:rsidR="00C71B1D" w:rsidRDefault="00C71B1D" w:rsidP="007F5C74">
            <w:pPr>
              <w:pStyle w:val="tableheading"/>
            </w:pPr>
            <w:r>
              <w:t>Change Managment</w:t>
            </w:r>
          </w:p>
        </w:tc>
      </w:tr>
      <w:tr w:rsidR="00C71B1D" w14:paraId="37BF10E8" w14:textId="77777777" w:rsidTr="00C71B1D">
        <w:tc>
          <w:tcPr>
            <w:tcW w:w="3514" w:type="dxa"/>
            <w:tcBorders>
              <w:top w:val="double" w:sz="4" w:space="0" w:color="auto"/>
            </w:tcBorders>
            <w:vAlign w:val="center"/>
          </w:tcPr>
          <w:p w14:paraId="0F0DF078" w14:textId="77777777" w:rsidR="00C71B1D" w:rsidRDefault="00C71B1D" w:rsidP="007F5C74">
            <w:pPr>
              <w:pStyle w:val="TableTextBold"/>
            </w:pPr>
            <w:r>
              <w:t>Ticket Handling</w:t>
            </w:r>
          </w:p>
        </w:tc>
        <w:tc>
          <w:tcPr>
            <w:tcW w:w="1324" w:type="dxa"/>
            <w:tcBorders>
              <w:top w:val="double" w:sz="4" w:space="0" w:color="auto"/>
            </w:tcBorders>
          </w:tcPr>
          <w:p w14:paraId="24CEDC99" w14:textId="77777777" w:rsidR="00C71B1D" w:rsidRDefault="00C71B1D" w:rsidP="007F5C74">
            <w:pPr>
              <w:pStyle w:val="TableText"/>
              <w:jc w:val="center"/>
            </w:pPr>
            <w:r>
              <w:t>RA</w:t>
            </w:r>
          </w:p>
        </w:tc>
        <w:tc>
          <w:tcPr>
            <w:tcW w:w="1592" w:type="dxa"/>
            <w:tcBorders>
              <w:top w:val="double" w:sz="4" w:space="0" w:color="auto"/>
            </w:tcBorders>
          </w:tcPr>
          <w:p w14:paraId="2EF1AB7B" w14:textId="77777777" w:rsidR="00C71B1D" w:rsidRDefault="00C71B1D" w:rsidP="007F5C74">
            <w:pPr>
              <w:pStyle w:val="TableText"/>
              <w:jc w:val="center"/>
            </w:pPr>
          </w:p>
        </w:tc>
        <w:tc>
          <w:tcPr>
            <w:tcW w:w="1405" w:type="dxa"/>
            <w:tcBorders>
              <w:top w:val="double" w:sz="4" w:space="0" w:color="auto"/>
            </w:tcBorders>
          </w:tcPr>
          <w:p w14:paraId="084C559E" w14:textId="77777777" w:rsidR="00C71B1D" w:rsidRDefault="00C71B1D" w:rsidP="007F5C74">
            <w:pPr>
              <w:pStyle w:val="TableText"/>
              <w:jc w:val="center"/>
            </w:pPr>
          </w:p>
        </w:tc>
        <w:tc>
          <w:tcPr>
            <w:tcW w:w="1564" w:type="dxa"/>
            <w:tcBorders>
              <w:top w:val="double" w:sz="4" w:space="0" w:color="auto"/>
            </w:tcBorders>
          </w:tcPr>
          <w:p w14:paraId="737D5042" w14:textId="1666E090" w:rsidR="00C71B1D" w:rsidRDefault="004300C2" w:rsidP="007F5C74">
            <w:pPr>
              <w:pStyle w:val="TableText"/>
              <w:jc w:val="center"/>
            </w:pPr>
            <w:r>
              <w:t>I</w:t>
            </w:r>
          </w:p>
        </w:tc>
        <w:tc>
          <w:tcPr>
            <w:tcW w:w="1763" w:type="dxa"/>
            <w:tcBorders>
              <w:top w:val="double" w:sz="4" w:space="0" w:color="auto"/>
            </w:tcBorders>
          </w:tcPr>
          <w:p w14:paraId="297CE738" w14:textId="77777777" w:rsidR="00C71B1D" w:rsidRDefault="00C71B1D" w:rsidP="007F5C74">
            <w:pPr>
              <w:pStyle w:val="TableText"/>
              <w:jc w:val="center"/>
            </w:pPr>
          </w:p>
        </w:tc>
      </w:tr>
      <w:tr w:rsidR="00C71B1D" w14:paraId="08FD342E" w14:textId="77777777" w:rsidTr="00C71B1D">
        <w:tc>
          <w:tcPr>
            <w:tcW w:w="3514" w:type="dxa"/>
            <w:vAlign w:val="center"/>
          </w:tcPr>
          <w:p w14:paraId="37F86BA6" w14:textId="77777777" w:rsidR="00C71B1D" w:rsidRDefault="00C71B1D" w:rsidP="007F5C74">
            <w:pPr>
              <w:pStyle w:val="TableTextBold"/>
            </w:pPr>
            <w:r>
              <w:t>Collection of Data Center Information</w:t>
            </w:r>
          </w:p>
        </w:tc>
        <w:tc>
          <w:tcPr>
            <w:tcW w:w="1324" w:type="dxa"/>
          </w:tcPr>
          <w:p w14:paraId="50469133" w14:textId="77777777" w:rsidR="00C71B1D" w:rsidRDefault="00C71B1D" w:rsidP="007F5C74">
            <w:pPr>
              <w:pStyle w:val="TableText"/>
              <w:jc w:val="center"/>
            </w:pPr>
            <w:r>
              <w:t>RA</w:t>
            </w:r>
          </w:p>
        </w:tc>
        <w:tc>
          <w:tcPr>
            <w:tcW w:w="1592" w:type="dxa"/>
          </w:tcPr>
          <w:p w14:paraId="3E3D3FD2" w14:textId="77777777" w:rsidR="00C71B1D" w:rsidRDefault="00C71B1D" w:rsidP="007F5C74">
            <w:pPr>
              <w:pStyle w:val="TableText"/>
              <w:jc w:val="center"/>
            </w:pPr>
          </w:p>
        </w:tc>
        <w:tc>
          <w:tcPr>
            <w:tcW w:w="1405" w:type="dxa"/>
          </w:tcPr>
          <w:p w14:paraId="4EC64384" w14:textId="77777777" w:rsidR="00C71B1D" w:rsidRDefault="00C71B1D" w:rsidP="007F5C74">
            <w:pPr>
              <w:pStyle w:val="TableText"/>
              <w:jc w:val="center"/>
            </w:pPr>
          </w:p>
        </w:tc>
        <w:tc>
          <w:tcPr>
            <w:tcW w:w="1564" w:type="dxa"/>
          </w:tcPr>
          <w:p w14:paraId="2718EBD5" w14:textId="77777777" w:rsidR="00C71B1D" w:rsidRDefault="00C71B1D" w:rsidP="007F5C74">
            <w:pPr>
              <w:pStyle w:val="TableText"/>
              <w:jc w:val="center"/>
            </w:pPr>
          </w:p>
        </w:tc>
        <w:tc>
          <w:tcPr>
            <w:tcW w:w="1763" w:type="dxa"/>
          </w:tcPr>
          <w:p w14:paraId="021C0BCC" w14:textId="77777777" w:rsidR="00C71B1D" w:rsidRDefault="00C71B1D" w:rsidP="007F5C74">
            <w:pPr>
              <w:pStyle w:val="TableText"/>
              <w:jc w:val="center"/>
            </w:pPr>
          </w:p>
        </w:tc>
      </w:tr>
      <w:tr w:rsidR="00C71B1D" w14:paraId="67322412" w14:textId="77777777" w:rsidTr="00C71B1D">
        <w:tc>
          <w:tcPr>
            <w:tcW w:w="3514" w:type="dxa"/>
            <w:vAlign w:val="center"/>
          </w:tcPr>
          <w:p w14:paraId="74C77C7C" w14:textId="77777777" w:rsidR="00C71B1D" w:rsidRDefault="00C71B1D" w:rsidP="007F5C74">
            <w:pPr>
              <w:pStyle w:val="TableTextBold"/>
            </w:pPr>
            <w:r>
              <w:t>Collection of Parts Information</w:t>
            </w:r>
          </w:p>
        </w:tc>
        <w:tc>
          <w:tcPr>
            <w:tcW w:w="1324" w:type="dxa"/>
          </w:tcPr>
          <w:p w14:paraId="23FFA596" w14:textId="77777777" w:rsidR="00C71B1D" w:rsidRDefault="00C71B1D" w:rsidP="007F5C74">
            <w:pPr>
              <w:pStyle w:val="TableText"/>
              <w:jc w:val="center"/>
            </w:pPr>
            <w:r>
              <w:t>RA</w:t>
            </w:r>
          </w:p>
        </w:tc>
        <w:tc>
          <w:tcPr>
            <w:tcW w:w="1592" w:type="dxa"/>
          </w:tcPr>
          <w:p w14:paraId="2180427C" w14:textId="77777777" w:rsidR="00C71B1D" w:rsidRDefault="00C71B1D" w:rsidP="007F5C74">
            <w:pPr>
              <w:pStyle w:val="TableText"/>
              <w:jc w:val="center"/>
            </w:pPr>
          </w:p>
        </w:tc>
        <w:tc>
          <w:tcPr>
            <w:tcW w:w="1405" w:type="dxa"/>
          </w:tcPr>
          <w:p w14:paraId="50836477" w14:textId="77777777" w:rsidR="00C71B1D" w:rsidRDefault="00C71B1D" w:rsidP="007F5C74">
            <w:pPr>
              <w:pStyle w:val="TableText"/>
              <w:jc w:val="center"/>
            </w:pPr>
          </w:p>
        </w:tc>
        <w:tc>
          <w:tcPr>
            <w:tcW w:w="1564" w:type="dxa"/>
          </w:tcPr>
          <w:p w14:paraId="5BB205C4" w14:textId="77777777" w:rsidR="00C71B1D" w:rsidRDefault="00C71B1D" w:rsidP="007F5C74">
            <w:pPr>
              <w:pStyle w:val="TableText"/>
              <w:jc w:val="center"/>
            </w:pPr>
          </w:p>
        </w:tc>
        <w:tc>
          <w:tcPr>
            <w:tcW w:w="1763" w:type="dxa"/>
          </w:tcPr>
          <w:p w14:paraId="5794168E" w14:textId="03C1A0D3" w:rsidR="00C71B1D" w:rsidRDefault="004300C2" w:rsidP="007F5C74">
            <w:pPr>
              <w:pStyle w:val="TableText"/>
              <w:jc w:val="center"/>
            </w:pPr>
            <w:r>
              <w:t>I</w:t>
            </w:r>
          </w:p>
        </w:tc>
      </w:tr>
      <w:tr w:rsidR="00C71B1D" w14:paraId="220B5C96" w14:textId="77777777" w:rsidTr="00C71B1D">
        <w:tc>
          <w:tcPr>
            <w:tcW w:w="3514" w:type="dxa"/>
            <w:vAlign w:val="center"/>
          </w:tcPr>
          <w:p w14:paraId="099EA241" w14:textId="77777777" w:rsidR="00C71B1D" w:rsidRDefault="00C71B1D" w:rsidP="007F5C74">
            <w:pPr>
              <w:pStyle w:val="TableTextBold"/>
            </w:pPr>
            <w:r>
              <w:t>ETMS Information Modification</w:t>
            </w:r>
          </w:p>
        </w:tc>
        <w:tc>
          <w:tcPr>
            <w:tcW w:w="1324" w:type="dxa"/>
          </w:tcPr>
          <w:p w14:paraId="25C357AE" w14:textId="77777777" w:rsidR="00C71B1D" w:rsidRPr="00367AA1" w:rsidRDefault="00C71B1D" w:rsidP="007F5C74">
            <w:pPr>
              <w:pStyle w:val="TableText"/>
              <w:jc w:val="center"/>
              <w:rPr>
                <w:caps/>
              </w:rPr>
            </w:pPr>
            <w:r>
              <w:t>RA</w:t>
            </w:r>
          </w:p>
        </w:tc>
        <w:tc>
          <w:tcPr>
            <w:tcW w:w="1592" w:type="dxa"/>
          </w:tcPr>
          <w:p w14:paraId="52076D4D" w14:textId="77777777" w:rsidR="00C71B1D" w:rsidRDefault="00C71B1D" w:rsidP="007F5C74">
            <w:pPr>
              <w:pStyle w:val="TableText"/>
              <w:jc w:val="center"/>
            </w:pPr>
            <w:r>
              <w:t>I</w:t>
            </w:r>
          </w:p>
        </w:tc>
        <w:tc>
          <w:tcPr>
            <w:tcW w:w="1405" w:type="dxa"/>
          </w:tcPr>
          <w:p w14:paraId="01F8FA91" w14:textId="77777777" w:rsidR="00C71B1D" w:rsidRDefault="00C71B1D" w:rsidP="007F5C74">
            <w:pPr>
              <w:pStyle w:val="TableText"/>
              <w:jc w:val="center"/>
            </w:pPr>
          </w:p>
        </w:tc>
        <w:tc>
          <w:tcPr>
            <w:tcW w:w="1564" w:type="dxa"/>
          </w:tcPr>
          <w:p w14:paraId="47B14D1D" w14:textId="55C66902" w:rsidR="00C71B1D" w:rsidRDefault="00CE72E0" w:rsidP="007F5C74">
            <w:pPr>
              <w:pStyle w:val="TableText"/>
              <w:jc w:val="center"/>
            </w:pPr>
            <w:r>
              <w:t>I</w:t>
            </w:r>
          </w:p>
        </w:tc>
        <w:tc>
          <w:tcPr>
            <w:tcW w:w="1763" w:type="dxa"/>
          </w:tcPr>
          <w:p w14:paraId="77E83377" w14:textId="77777777" w:rsidR="00C71B1D" w:rsidRDefault="00C71B1D" w:rsidP="007F5C74">
            <w:pPr>
              <w:pStyle w:val="TableText"/>
              <w:jc w:val="center"/>
            </w:pPr>
          </w:p>
        </w:tc>
      </w:tr>
      <w:tr w:rsidR="00C71B1D" w14:paraId="39656DB7" w14:textId="77777777" w:rsidTr="00C71B1D">
        <w:tc>
          <w:tcPr>
            <w:tcW w:w="3514" w:type="dxa"/>
            <w:vAlign w:val="center"/>
          </w:tcPr>
          <w:p w14:paraId="28EB9FD0" w14:textId="77777777" w:rsidR="00C71B1D" w:rsidRDefault="00C71B1D" w:rsidP="007F5C74">
            <w:pPr>
              <w:pStyle w:val="TableTextBold"/>
            </w:pPr>
            <w:r>
              <w:t>Service Manager Review and Schedule</w:t>
            </w:r>
          </w:p>
        </w:tc>
        <w:tc>
          <w:tcPr>
            <w:tcW w:w="1324" w:type="dxa"/>
          </w:tcPr>
          <w:p w14:paraId="725EC6AD" w14:textId="77777777" w:rsidR="00C71B1D" w:rsidRDefault="00C71B1D" w:rsidP="007F5C74">
            <w:pPr>
              <w:pStyle w:val="TableText"/>
              <w:jc w:val="center"/>
            </w:pPr>
            <w:r>
              <w:t>I</w:t>
            </w:r>
          </w:p>
        </w:tc>
        <w:tc>
          <w:tcPr>
            <w:tcW w:w="1592" w:type="dxa"/>
          </w:tcPr>
          <w:p w14:paraId="38F8CC11" w14:textId="77777777" w:rsidR="00C71B1D" w:rsidRDefault="00C71B1D" w:rsidP="007F5C74">
            <w:pPr>
              <w:pStyle w:val="TableText"/>
              <w:jc w:val="center"/>
            </w:pPr>
          </w:p>
        </w:tc>
        <w:tc>
          <w:tcPr>
            <w:tcW w:w="1405" w:type="dxa"/>
          </w:tcPr>
          <w:p w14:paraId="3BB96D56" w14:textId="77777777" w:rsidR="00C71B1D" w:rsidRDefault="00C71B1D" w:rsidP="007F5C74">
            <w:pPr>
              <w:pStyle w:val="TableText"/>
              <w:jc w:val="center"/>
            </w:pPr>
            <w:r>
              <w:t>C</w:t>
            </w:r>
          </w:p>
        </w:tc>
        <w:tc>
          <w:tcPr>
            <w:tcW w:w="1564" w:type="dxa"/>
          </w:tcPr>
          <w:p w14:paraId="53A448D1" w14:textId="77777777" w:rsidR="00C71B1D" w:rsidRDefault="00C71B1D" w:rsidP="007F5C74">
            <w:pPr>
              <w:pStyle w:val="TableText"/>
              <w:jc w:val="center"/>
            </w:pPr>
            <w:r>
              <w:t>RA</w:t>
            </w:r>
          </w:p>
        </w:tc>
        <w:tc>
          <w:tcPr>
            <w:tcW w:w="1763" w:type="dxa"/>
          </w:tcPr>
          <w:p w14:paraId="608A6C31" w14:textId="77777777" w:rsidR="00C71B1D" w:rsidRDefault="00C71B1D" w:rsidP="007F5C74">
            <w:pPr>
              <w:pStyle w:val="TableText"/>
              <w:jc w:val="center"/>
            </w:pPr>
          </w:p>
        </w:tc>
      </w:tr>
      <w:tr w:rsidR="00C71B1D" w14:paraId="31ABA31C" w14:textId="77777777" w:rsidTr="00C71B1D">
        <w:tc>
          <w:tcPr>
            <w:tcW w:w="3514" w:type="dxa"/>
            <w:vAlign w:val="center"/>
          </w:tcPr>
          <w:p w14:paraId="032EDE20" w14:textId="46DB177A" w:rsidR="00C71B1D" w:rsidRDefault="00C71B1D" w:rsidP="007F5C74">
            <w:pPr>
              <w:pStyle w:val="TableTextBold"/>
            </w:pPr>
            <w:r>
              <w:t>Technical Peer Review</w:t>
            </w:r>
          </w:p>
        </w:tc>
        <w:tc>
          <w:tcPr>
            <w:tcW w:w="1324" w:type="dxa"/>
          </w:tcPr>
          <w:p w14:paraId="380C2088" w14:textId="05E30321" w:rsidR="00C71B1D" w:rsidRPr="000A26F9" w:rsidRDefault="00CE220C" w:rsidP="007F5C74">
            <w:pPr>
              <w:pStyle w:val="TableText"/>
              <w:jc w:val="center"/>
            </w:pPr>
            <w:r>
              <w:t>RA</w:t>
            </w:r>
          </w:p>
        </w:tc>
        <w:tc>
          <w:tcPr>
            <w:tcW w:w="1592" w:type="dxa"/>
          </w:tcPr>
          <w:p w14:paraId="4448D002" w14:textId="77777777" w:rsidR="00C71B1D" w:rsidRDefault="00C71B1D" w:rsidP="007F5C74">
            <w:pPr>
              <w:pStyle w:val="TableText"/>
              <w:jc w:val="center"/>
            </w:pPr>
          </w:p>
        </w:tc>
        <w:tc>
          <w:tcPr>
            <w:tcW w:w="1405" w:type="dxa"/>
          </w:tcPr>
          <w:p w14:paraId="3860BBF6" w14:textId="023B0CC6" w:rsidR="00C71B1D" w:rsidRDefault="00CE220C" w:rsidP="007F5C74">
            <w:pPr>
              <w:pStyle w:val="TableText"/>
              <w:jc w:val="center"/>
            </w:pPr>
            <w:r>
              <w:t>R</w:t>
            </w:r>
          </w:p>
        </w:tc>
        <w:tc>
          <w:tcPr>
            <w:tcW w:w="1564" w:type="dxa"/>
          </w:tcPr>
          <w:p w14:paraId="7217A109" w14:textId="77777777" w:rsidR="00C71B1D" w:rsidRDefault="00C71B1D" w:rsidP="007F5C74">
            <w:pPr>
              <w:pStyle w:val="TableText"/>
              <w:jc w:val="center"/>
            </w:pPr>
          </w:p>
        </w:tc>
        <w:tc>
          <w:tcPr>
            <w:tcW w:w="1763" w:type="dxa"/>
          </w:tcPr>
          <w:p w14:paraId="0F89B9DA" w14:textId="77777777" w:rsidR="00C71B1D" w:rsidRDefault="00C71B1D" w:rsidP="007F5C74">
            <w:pPr>
              <w:pStyle w:val="TableText"/>
              <w:jc w:val="center"/>
            </w:pPr>
            <w:r>
              <w:t>I</w:t>
            </w:r>
          </w:p>
        </w:tc>
      </w:tr>
      <w:tr w:rsidR="00C71B1D" w14:paraId="283284AD" w14:textId="77777777" w:rsidTr="00C71B1D">
        <w:tc>
          <w:tcPr>
            <w:tcW w:w="3514" w:type="dxa"/>
            <w:vAlign w:val="center"/>
          </w:tcPr>
          <w:p w14:paraId="209D2484" w14:textId="77777777" w:rsidR="00C71B1D" w:rsidRDefault="00C71B1D" w:rsidP="007F5C74">
            <w:pPr>
              <w:pStyle w:val="TableTextBold"/>
            </w:pPr>
            <w:r>
              <w:t>Change Management Review and Approvals</w:t>
            </w:r>
          </w:p>
        </w:tc>
        <w:tc>
          <w:tcPr>
            <w:tcW w:w="1324" w:type="dxa"/>
          </w:tcPr>
          <w:p w14:paraId="478EB066" w14:textId="77777777" w:rsidR="00C71B1D" w:rsidRDefault="00C71B1D" w:rsidP="007F5C74">
            <w:pPr>
              <w:pStyle w:val="TableText"/>
              <w:jc w:val="center"/>
            </w:pPr>
            <w:r>
              <w:t>CI</w:t>
            </w:r>
          </w:p>
        </w:tc>
        <w:tc>
          <w:tcPr>
            <w:tcW w:w="1592" w:type="dxa"/>
          </w:tcPr>
          <w:p w14:paraId="481207BB" w14:textId="77777777" w:rsidR="00C71B1D" w:rsidRDefault="00C71B1D" w:rsidP="007F5C74">
            <w:pPr>
              <w:pStyle w:val="TableText"/>
              <w:jc w:val="center"/>
            </w:pPr>
            <w:r>
              <w:t>I</w:t>
            </w:r>
          </w:p>
        </w:tc>
        <w:tc>
          <w:tcPr>
            <w:tcW w:w="1405" w:type="dxa"/>
          </w:tcPr>
          <w:p w14:paraId="76BF6021" w14:textId="77777777" w:rsidR="00C71B1D" w:rsidRDefault="00C71B1D" w:rsidP="007F5C74">
            <w:pPr>
              <w:pStyle w:val="TableText"/>
              <w:jc w:val="center"/>
            </w:pPr>
            <w:r>
              <w:t>C</w:t>
            </w:r>
          </w:p>
        </w:tc>
        <w:tc>
          <w:tcPr>
            <w:tcW w:w="1564" w:type="dxa"/>
          </w:tcPr>
          <w:p w14:paraId="26D7D1F8" w14:textId="77777777" w:rsidR="00C71B1D" w:rsidRDefault="00C71B1D" w:rsidP="007F5C74">
            <w:pPr>
              <w:pStyle w:val="TableText"/>
              <w:jc w:val="center"/>
            </w:pPr>
          </w:p>
        </w:tc>
        <w:tc>
          <w:tcPr>
            <w:tcW w:w="1763" w:type="dxa"/>
          </w:tcPr>
          <w:p w14:paraId="409ED3DC" w14:textId="77777777" w:rsidR="00C71B1D" w:rsidRDefault="00C71B1D" w:rsidP="007F5C74">
            <w:pPr>
              <w:pStyle w:val="TableText"/>
              <w:jc w:val="center"/>
            </w:pPr>
            <w:r>
              <w:t>RA</w:t>
            </w:r>
          </w:p>
        </w:tc>
      </w:tr>
      <w:tr w:rsidR="00C71B1D" w14:paraId="7494A92C" w14:textId="77777777" w:rsidTr="00C71B1D">
        <w:tc>
          <w:tcPr>
            <w:tcW w:w="3514" w:type="dxa"/>
            <w:vAlign w:val="center"/>
          </w:tcPr>
          <w:p w14:paraId="3518ADF3" w14:textId="77777777" w:rsidR="00C71B1D" w:rsidRDefault="00C71B1D" w:rsidP="007F5C74">
            <w:pPr>
              <w:pStyle w:val="TableTextBold"/>
            </w:pPr>
            <w:r>
              <w:t>IME Execution on SW</w:t>
            </w:r>
          </w:p>
        </w:tc>
        <w:tc>
          <w:tcPr>
            <w:tcW w:w="1324" w:type="dxa"/>
          </w:tcPr>
          <w:p w14:paraId="0ED61999" w14:textId="77777777" w:rsidR="00C71B1D" w:rsidRDefault="00C71B1D" w:rsidP="007F5C74">
            <w:pPr>
              <w:pStyle w:val="TableText"/>
              <w:jc w:val="center"/>
            </w:pPr>
            <w:r>
              <w:t>A</w:t>
            </w:r>
          </w:p>
        </w:tc>
        <w:tc>
          <w:tcPr>
            <w:tcW w:w="1592" w:type="dxa"/>
          </w:tcPr>
          <w:p w14:paraId="46A0BFA6" w14:textId="77777777" w:rsidR="00C71B1D" w:rsidRDefault="00C71B1D" w:rsidP="007F5C74">
            <w:pPr>
              <w:pStyle w:val="TableText"/>
              <w:jc w:val="center"/>
            </w:pPr>
          </w:p>
        </w:tc>
        <w:tc>
          <w:tcPr>
            <w:tcW w:w="1405" w:type="dxa"/>
          </w:tcPr>
          <w:p w14:paraId="1FE51E92" w14:textId="54957FC9" w:rsidR="00C71B1D" w:rsidRDefault="00CE220C" w:rsidP="007F5C74">
            <w:pPr>
              <w:pStyle w:val="TableText"/>
              <w:jc w:val="center"/>
            </w:pPr>
            <w:r>
              <w:t>R</w:t>
            </w:r>
          </w:p>
        </w:tc>
        <w:tc>
          <w:tcPr>
            <w:tcW w:w="1564" w:type="dxa"/>
          </w:tcPr>
          <w:p w14:paraId="33D283A8" w14:textId="53E2F4A5" w:rsidR="00C71B1D" w:rsidRDefault="004300C2" w:rsidP="007F5C74">
            <w:pPr>
              <w:pStyle w:val="TableText"/>
              <w:jc w:val="center"/>
            </w:pPr>
            <w:r>
              <w:t>I</w:t>
            </w:r>
          </w:p>
        </w:tc>
        <w:tc>
          <w:tcPr>
            <w:tcW w:w="1763" w:type="dxa"/>
          </w:tcPr>
          <w:p w14:paraId="2E119BD9" w14:textId="36436E15" w:rsidR="00C71B1D" w:rsidRDefault="004300C2" w:rsidP="007F5C74">
            <w:pPr>
              <w:pStyle w:val="TableText"/>
              <w:jc w:val="center"/>
            </w:pPr>
            <w:r>
              <w:t>I</w:t>
            </w:r>
          </w:p>
        </w:tc>
      </w:tr>
    </w:tbl>
    <w:p w14:paraId="60E72903" w14:textId="77777777" w:rsidR="00D255C8" w:rsidRDefault="00D255C8" w:rsidP="00B729E1">
      <w:pPr>
        <w:pStyle w:val="Body"/>
      </w:pPr>
    </w:p>
    <w:p w14:paraId="42388AFD" w14:textId="07BE9A51" w:rsidR="00B729E1" w:rsidRPr="005B3E4D" w:rsidRDefault="00B729E1" w:rsidP="00B729E1">
      <w:pPr>
        <w:pStyle w:val="TableTitleLine"/>
      </w:pPr>
      <w:bookmarkStart w:id="35" w:name="_Toc395953157"/>
      <w:bookmarkStart w:id="36" w:name="_Toc429239012"/>
      <w:bookmarkStart w:id="37" w:name="_Toc495995377"/>
      <w:r w:rsidRPr="005B3E4D">
        <w:t xml:space="preserve">Table </w:t>
      </w:r>
      <w:fldSimple w:instr=" STYLEREF 1 \s ">
        <w:r w:rsidR="00CD2527">
          <w:rPr>
            <w:noProof/>
          </w:rPr>
          <w:t>3</w:t>
        </w:r>
      </w:fldSimple>
      <w:r w:rsidRPr="005B3E4D">
        <w:noBreakHyphen/>
      </w:r>
      <w:fldSimple w:instr=" SEQ Table \* ARABIC \s 1 ">
        <w:r w:rsidR="00CD2527">
          <w:rPr>
            <w:noProof/>
          </w:rPr>
          <w:t>2</w:t>
        </w:r>
      </w:fldSimple>
      <w:r w:rsidRPr="005B3E4D">
        <w:t xml:space="preserve">: </w:t>
      </w:r>
      <w:bookmarkEnd w:id="35"/>
      <w:bookmarkEnd w:id="36"/>
      <w:r w:rsidRPr="00B729E1">
        <w:t>RACI Matrix Legend</w:t>
      </w:r>
      <w:bookmarkEnd w:id="37"/>
    </w:p>
    <w:tbl>
      <w:tblPr>
        <w:tblStyle w:val="TableGrid1"/>
        <w:tblW w:w="10656" w:type="dxa"/>
        <w:tblInd w:w="144" w:type="dxa"/>
        <w:tblLook w:val="04A0" w:firstRow="1" w:lastRow="0" w:firstColumn="1" w:lastColumn="0" w:noHBand="0" w:noVBand="1"/>
      </w:tblPr>
      <w:tblGrid>
        <w:gridCol w:w="835"/>
        <w:gridCol w:w="2597"/>
        <w:gridCol w:w="7224"/>
      </w:tblGrid>
      <w:tr w:rsidR="00B729E1" w:rsidRPr="0054389D" w14:paraId="439AEA3F" w14:textId="77777777" w:rsidTr="00B729E1">
        <w:trPr>
          <w:tblHeader/>
        </w:trPr>
        <w:tc>
          <w:tcPr>
            <w:tcW w:w="835"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4F6CD853" w14:textId="77777777" w:rsidR="00B729E1" w:rsidRPr="0054389D" w:rsidRDefault="00B729E1" w:rsidP="00B729E1">
            <w:pPr>
              <w:pStyle w:val="tableheading"/>
            </w:pPr>
            <w:r w:rsidRPr="0054389D">
              <w:t>RACI</w:t>
            </w:r>
          </w:p>
        </w:tc>
        <w:tc>
          <w:tcPr>
            <w:tcW w:w="2597"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1DB3CDAF" w14:textId="77777777" w:rsidR="00B729E1" w:rsidRPr="0054389D" w:rsidRDefault="00B729E1" w:rsidP="00B729E1">
            <w:pPr>
              <w:pStyle w:val="tableheading"/>
            </w:pPr>
            <w:r w:rsidRPr="0054389D">
              <w:t>TERM</w:t>
            </w:r>
          </w:p>
        </w:tc>
        <w:tc>
          <w:tcPr>
            <w:tcW w:w="7224" w:type="dxa"/>
            <w:tcBorders>
              <w:top w:val="single" w:sz="4" w:space="0" w:color="auto"/>
              <w:left w:val="single" w:sz="4" w:space="0" w:color="auto"/>
              <w:bottom w:val="double" w:sz="4" w:space="0" w:color="auto"/>
              <w:right w:val="single" w:sz="4" w:space="0" w:color="auto"/>
            </w:tcBorders>
            <w:shd w:val="clear" w:color="auto" w:fill="D9D9D9" w:themeFill="background1" w:themeFillShade="D9"/>
            <w:tcMar>
              <w:top w:w="14" w:type="dxa"/>
              <w:left w:w="115" w:type="dxa"/>
              <w:bottom w:w="14" w:type="dxa"/>
              <w:right w:w="115" w:type="dxa"/>
            </w:tcMar>
            <w:hideMark/>
          </w:tcPr>
          <w:p w14:paraId="15E66AC6" w14:textId="77777777" w:rsidR="00B729E1" w:rsidRPr="0054389D" w:rsidRDefault="00B729E1" w:rsidP="00B729E1">
            <w:pPr>
              <w:pStyle w:val="tableheading"/>
            </w:pPr>
            <w:r w:rsidRPr="0054389D">
              <w:t>DEFINITION</w:t>
            </w:r>
          </w:p>
        </w:tc>
      </w:tr>
      <w:tr w:rsidR="00B729E1" w:rsidRPr="0054389D" w14:paraId="519A7225" w14:textId="77777777" w:rsidTr="00B729E1">
        <w:tc>
          <w:tcPr>
            <w:tcW w:w="835"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29195532" w14:textId="77777777" w:rsidR="00B729E1" w:rsidRPr="0054389D" w:rsidRDefault="00B729E1" w:rsidP="00B729E1">
            <w:pPr>
              <w:pStyle w:val="TableTextBold"/>
              <w:jc w:val="center"/>
            </w:pPr>
            <w:r w:rsidRPr="0054389D">
              <w:t>R</w:t>
            </w:r>
          </w:p>
        </w:tc>
        <w:tc>
          <w:tcPr>
            <w:tcW w:w="2597"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4BE61EA1" w14:textId="77777777" w:rsidR="00B729E1" w:rsidRPr="0054389D" w:rsidRDefault="00B729E1" w:rsidP="00B729E1">
            <w:pPr>
              <w:pStyle w:val="TableText"/>
            </w:pPr>
            <w:r w:rsidRPr="0054389D">
              <w:t>Responsible</w:t>
            </w:r>
          </w:p>
        </w:tc>
        <w:tc>
          <w:tcPr>
            <w:tcW w:w="7224" w:type="dxa"/>
            <w:tcBorders>
              <w:top w:val="doub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631DA8F" w14:textId="157043DE" w:rsidR="00B729E1" w:rsidRPr="0054389D" w:rsidRDefault="00B729E1" w:rsidP="00B729E1">
            <w:pPr>
              <w:pStyle w:val="TableText"/>
            </w:pPr>
            <w:r w:rsidRPr="0054389D">
              <w:t xml:space="preserve">The person who does </w:t>
            </w:r>
            <w:r>
              <w:t xml:space="preserve">the work to complete the task. </w:t>
            </w:r>
            <w:r w:rsidRPr="0054389D">
              <w:t>They are responsi</w:t>
            </w:r>
            <w:r>
              <w:t>ble for getting the work done.</w:t>
            </w:r>
          </w:p>
        </w:tc>
      </w:tr>
      <w:tr w:rsidR="00B729E1" w:rsidRPr="0054389D" w14:paraId="509C32F9" w14:textId="77777777" w:rsidTr="00B729E1">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2D19D93F" w14:textId="77777777" w:rsidR="00B729E1" w:rsidRPr="0054389D" w:rsidRDefault="00B729E1" w:rsidP="00B729E1">
            <w:pPr>
              <w:pStyle w:val="TableTextBold"/>
              <w:jc w:val="center"/>
            </w:pPr>
            <w:r w:rsidRPr="0054389D">
              <w:t>A</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3B01DA0" w14:textId="77777777" w:rsidR="00B729E1" w:rsidRPr="0054389D" w:rsidRDefault="00B729E1" w:rsidP="00B729E1">
            <w:pPr>
              <w:pStyle w:val="TableText"/>
            </w:pPr>
            <w:r w:rsidRPr="0054389D">
              <w:t>Accountable</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266D77DD" w14:textId="1E76ABB1" w:rsidR="00B729E1" w:rsidRPr="0054389D" w:rsidRDefault="00B729E1" w:rsidP="00B729E1">
            <w:pPr>
              <w:pStyle w:val="TableText"/>
            </w:pPr>
            <w:r w:rsidRPr="0054389D">
              <w:t>The person who is accountable for the correct and th</w:t>
            </w:r>
            <w:r>
              <w:t>orough completion of the task.</w:t>
            </w:r>
          </w:p>
        </w:tc>
      </w:tr>
      <w:tr w:rsidR="00B729E1" w:rsidRPr="0054389D" w14:paraId="2F2A3D16" w14:textId="77777777" w:rsidTr="00B729E1">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135C648F" w14:textId="77777777" w:rsidR="00B729E1" w:rsidRPr="0054389D" w:rsidRDefault="00B729E1" w:rsidP="00B729E1">
            <w:pPr>
              <w:pStyle w:val="TableTextBold"/>
              <w:jc w:val="center"/>
            </w:pPr>
            <w:r w:rsidRPr="0054389D">
              <w:t>C</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5A8A7D37" w14:textId="77777777" w:rsidR="00B729E1" w:rsidRPr="0054389D" w:rsidRDefault="00B729E1" w:rsidP="00B729E1">
            <w:pPr>
              <w:pStyle w:val="TableText"/>
            </w:pPr>
            <w:r w:rsidRPr="0054389D">
              <w:t>Consulted</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0DF29AD3" w14:textId="21030E88" w:rsidR="00B729E1" w:rsidRPr="0054389D" w:rsidRDefault="00B729E1" w:rsidP="00B729E1">
            <w:pPr>
              <w:pStyle w:val="TableText"/>
            </w:pPr>
            <w:r w:rsidRPr="0054389D">
              <w:t>The people who provide information for the project and with whom the</w:t>
            </w:r>
            <w:r>
              <w:t xml:space="preserve">re is a two-way communication. </w:t>
            </w:r>
            <w:r w:rsidRPr="0054389D">
              <w:t>This is usually several people, often subject matter experts.</w:t>
            </w:r>
          </w:p>
        </w:tc>
      </w:tr>
      <w:tr w:rsidR="00B729E1" w:rsidRPr="0054389D" w14:paraId="60D036F4" w14:textId="77777777" w:rsidTr="00B729E1">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027643D2" w14:textId="77777777" w:rsidR="00B729E1" w:rsidRPr="0054389D" w:rsidRDefault="00B729E1" w:rsidP="00B729E1">
            <w:pPr>
              <w:pStyle w:val="TableTextBold"/>
              <w:jc w:val="center"/>
            </w:pPr>
            <w:r w:rsidRPr="0054389D">
              <w:t>I</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0E148611" w14:textId="77777777" w:rsidR="00B729E1" w:rsidRPr="0054389D" w:rsidRDefault="00B729E1" w:rsidP="00B729E1">
            <w:pPr>
              <w:pStyle w:val="TableText"/>
            </w:pPr>
            <w:r w:rsidRPr="0054389D">
              <w:t>Informed</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hideMark/>
          </w:tcPr>
          <w:p w14:paraId="4467E530" w14:textId="66CBB1B8" w:rsidR="00B729E1" w:rsidRPr="0054389D" w:rsidRDefault="00B729E1" w:rsidP="00B729E1">
            <w:pPr>
              <w:pStyle w:val="TableText"/>
            </w:pPr>
            <w:r w:rsidRPr="0054389D">
              <w:t>The people who are kept informed about progress and with whom the</w:t>
            </w:r>
            <w:r>
              <w:t xml:space="preserve">re is a one-way communication. </w:t>
            </w:r>
            <w:r w:rsidRPr="0054389D">
              <w:t>These people are affected by the outcome of the tasks and need to be kept up-to-date.</w:t>
            </w:r>
          </w:p>
        </w:tc>
      </w:tr>
      <w:tr w:rsidR="00B729E1" w:rsidRPr="0054389D" w14:paraId="705A5A76" w14:textId="77777777" w:rsidTr="00B729E1">
        <w:tc>
          <w:tcPr>
            <w:tcW w:w="835"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2ED92AA6" w14:textId="77777777" w:rsidR="00B729E1" w:rsidRPr="0054389D" w:rsidRDefault="00B729E1" w:rsidP="00B729E1">
            <w:pPr>
              <w:pStyle w:val="TableTextBold"/>
              <w:jc w:val="center"/>
            </w:pPr>
            <w:r w:rsidRPr="0054389D">
              <w:t>AR</w:t>
            </w:r>
          </w:p>
        </w:tc>
        <w:tc>
          <w:tcPr>
            <w:tcW w:w="2597"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5C45ED62" w14:textId="77777777" w:rsidR="00B729E1" w:rsidRPr="0054389D" w:rsidRDefault="00B729E1" w:rsidP="00B729E1">
            <w:pPr>
              <w:pStyle w:val="TableText"/>
            </w:pPr>
            <w:r w:rsidRPr="0054389D">
              <w:t>Accountable and Responsible</w:t>
            </w:r>
          </w:p>
        </w:tc>
        <w:tc>
          <w:tcPr>
            <w:tcW w:w="7224" w:type="dxa"/>
            <w:tcBorders>
              <w:top w:val="single" w:sz="4" w:space="0" w:color="auto"/>
              <w:left w:val="single" w:sz="4" w:space="0" w:color="auto"/>
              <w:bottom w:val="single" w:sz="4" w:space="0" w:color="auto"/>
              <w:right w:val="single" w:sz="4" w:space="0" w:color="auto"/>
            </w:tcBorders>
            <w:tcMar>
              <w:top w:w="29" w:type="dxa"/>
              <w:left w:w="72" w:type="dxa"/>
              <w:bottom w:w="29" w:type="dxa"/>
              <w:right w:w="72" w:type="dxa"/>
            </w:tcMar>
          </w:tcPr>
          <w:p w14:paraId="01B0A298" w14:textId="3CF92E33" w:rsidR="00B729E1" w:rsidRPr="0054389D" w:rsidRDefault="00B729E1" w:rsidP="00B729E1">
            <w:pPr>
              <w:pStyle w:val="TableText"/>
            </w:pPr>
            <w:r w:rsidRPr="0054389D">
              <w:t>The person who does the work to complete the task and are accountable for the correct and th</w:t>
            </w:r>
            <w:r>
              <w:t>orough completion of the task.</w:t>
            </w:r>
          </w:p>
        </w:tc>
      </w:tr>
    </w:tbl>
    <w:p w14:paraId="554D5861" w14:textId="77777777" w:rsidR="00B729E1" w:rsidRPr="0054389D" w:rsidRDefault="00B729E1" w:rsidP="00B729E1">
      <w:pPr>
        <w:pStyle w:val="Body"/>
      </w:pPr>
    </w:p>
    <w:p w14:paraId="7C6A6502" w14:textId="77777777" w:rsidR="00B729E1" w:rsidRPr="000233D3" w:rsidRDefault="00B729E1" w:rsidP="00B729E1">
      <w:pPr>
        <w:pStyle w:val="Body"/>
        <w:rPr>
          <w:i/>
        </w:rPr>
      </w:pPr>
    </w:p>
    <w:p w14:paraId="1E16972A" w14:textId="77777777" w:rsidR="00CD2527" w:rsidRPr="005E1AF6" w:rsidRDefault="00CD2527" w:rsidP="00CD2527">
      <w:pPr>
        <w:pStyle w:val="Heading1"/>
        <w:ind w:left="432" w:hanging="432"/>
      </w:pPr>
      <w:bookmarkStart w:id="38" w:name="_Toc398644515"/>
      <w:bookmarkStart w:id="39" w:name="_Toc396823816"/>
      <w:bookmarkStart w:id="40" w:name="_Toc396738695"/>
      <w:bookmarkStart w:id="41" w:name="_Toc388609720"/>
      <w:bookmarkStart w:id="42" w:name="_Toc453242317"/>
      <w:bookmarkStart w:id="43" w:name="_Toc495476390"/>
      <w:bookmarkStart w:id="44" w:name="_Toc495995366"/>
      <w:bookmarkEnd w:id="5"/>
      <w:bookmarkEnd w:id="16"/>
      <w:bookmarkEnd w:id="32"/>
      <w:r w:rsidRPr="005E1AF6">
        <w:lastRenderedPageBreak/>
        <w:t>Responsibility</w:t>
      </w:r>
      <w:bookmarkEnd w:id="38"/>
      <w:bookmarkEnd w:id="39"/>
      <w:bookmarkEnd w:id="40"/>
      <w:bookmarkEnd w:id="41"/>
      <w:bookmarkEnd w:id="42"/>
      <w:bookmarkEnd w:id="43"/>
      <w:bookmarkEnd w:id="44"/>
    </w:p>
    <w:p w14:paraId="63B1F2AF" w14:textId="77777777" w:rsidR="00CD2527" w:rsidRPr="00CD2527" w:rsidRDefault="00CD2527" w:rsidP="00CD2527">
      <w:pPr>
        <w:pStyle w:val="Body"/>
      </w:pPr>
      <w:r w:rsidRPr="00CD2527">
        <w:t>The GTCS Business Owner (BO) or Information Resource Custodian (IRC) of record is responsible and held accountable for enforcement of published policy, process, and procedure documentation.</w:t>
      </w:r>
    </w:p>
    <w:p w14:paraId="3CB81EE8" w14:textId="77777777" w:rsidR="00CD2527" w:rsidRPr="00CD2527" w:rsidRDefault="00CD2527" w:rsidP="00CD2527">
      <w:pPr>
        <w:pStyle w:val="Body"/>
        <w:rPr>
          <w:rFonts w:eastAsia="Calibri"/>
        </w:rPr>
      </w:pPr>
      <w:r w:rsidRPr="00CD2527">
        <w:t>It is the responsibility of all personnel to know, understand, and conform to the policies set in the ITSC 104, Business Conduct Guidelines, World-Wide Records Management, and others as they apply to all GCTS employees.</w:t>
      </w:r>
    </w:p>
    <w:p w14:paraId="7E86835E" w14:textId="77777777" w:rsidR="00CD2527" w:rsidRPr="00CD2527" w:rsidRDefault="00CD2527" w:rsidP="00CD2527">
      <w:pPr>
        <w:pStyle w:val="Body"/>
        <w:rPr>
          <w:rFonts w:eastAsia="Calibri"/>
        </w:rPr>
      </w:pPr>
    </w:p>
    <w:p w14:paraId="096AAC3B" w14:textId="77777777" w:rsidR="00CD2527" w:rsidRPr="00CD2527" w:rsidRDefault="00CD2527" w:rsidP="00CD2527">
      <w:pPr>
        <w:pStyle w:val="Heading2"/>
      </w:pPr>
      <w:bookmarkStart w:id="45" w:name="_Toc398644516"/>
      <w:bookmarkStart w:id="46" w:name="_Toc396823817"/>
      <w:bookmarkStart w:id="47" w:name="_Toc453242318"/>
      <w:bookmarkStart w:id="48" w:name="_Toc495476391"/>
      <w:bookmarkStart w:id="49" w:name="_Toc495995367"/>
      <w:r w:rsidRPr="00CD2527">
        <w:t>Compliance Responsibility</w:t>
      </w:r>
      <w:bookmarkEnd w:id="45"/>
      <w:bookmarkEnd w:id="46"/>
      <w:bookmarkEnd w:id="47"/>
      <w:bookmarkEnd w:id="48"/>
      <w:bookmarkEnd w:id="49"/>
    </w:p>
    <w:p w14:paraId="5C5E094E" w14:textId="77777777" w:rsidR="00CD2527" w:rsidRPr="00CD2527" w:rsidRDefault="00CD2527" w:rsidP="00CD2527">
      <w:pPr>
        <w:pStyle w:val="Body"/>
      </w:pPr>
      <w:bookmarkStart w:id="50" w:name="_Toc398644517"/>
      <w:bookmarkStart w:id="51" w:name="_Toc396813393"/>
      <w:bookmarkStart w:id="52" w:name="_Toc306315752"/>
      <w:r w:rsidRPr="00CD2527">
        <w:t>Compliance with security standards and practices addressed in this document are subject to applicable law. Conflicts with local legislation or regulation shall be brought to the attention of GRCQ Council and coordinated with the responsible security executive for resolution.</w:t>
      </w:r>
    </w:p>
    <w:p w14:paraId="1E97E62E" w14:textId="77777777" w:rsidR="00CD2527" w:rsidRPr="00CD2527" w:rsidRDefault="00CD2527" w:rsidP="00CD2527">
      <w:pPr>
        <w:pStyle w:val="Body"/>
        <w:rPr>
          <w:i/>
        </w:rPr>
      </w:pPr>
      <w:r w:rsidRPr="00CD2527">
        <w:rPr>
          <w:i/>
        </w:rPr>
        <w:t>Important: Nothing in this document should be taken as justification to circumvent existing IBM Corporate policies, standards, or management direction.</w:t>
      </w:r>
    </w:p>
    <w:p w14:paraId="44663B51" w14:textId="77777777" w:rsidR="00CD2527" w:rsidRPr="00CD2527" w:rsidRDefault="00CD2527" w:rsidP="00CD2527">
      <w:pPr>
        <w:pStyle w:val="Body"/>
      </w:pPr>
    </w:p>
    <w:p w14:paraId="20FE6CA4" w14:textId="77777777" w:rsidR="00CD2527" w:rsidRPr="00CD2527" w:rsidRDefault="00CD2527" w:rsidP="00CD2527">
      <w:pPr>
        <w:pStyle w:val="Heading2"/>
      </w:pPr>
      <w:bookmarkStart w:id="53" w:name="_Toc453242319"/>
      <w:bookmarkStart w:id="54" w:name="_Toc495476392"/>
      <w:bookmarkStart w:id="55" w:name="_Toc495995368"/>
      <w:r w:rsidRPr="00CD2527">
        <w:t>Management Commitment</w:t>
      </w:r>
      <w:bookmarkEnd w:id="50"/>
      <w:bookmarkEnd w:id="51"/>
      <w:bookmarkEnd w:id="52"/>
      <w:bookmarkEnd w:id="53"/>
      <w:bookmarkEnd w:id="54"/>
      <w:bookmarkEnd w:id="55"/>
    </w:p>
    <w:p w14:paraId="5B9A9DBA" w14:textId="77777777" w:rsidR="00CD2527" w:rsidRPr="00CD2527" w:rsidRDefault="00CD2527" w:rsidP="00CD2527">
      <w:pPr>
        <w:pStyle w:val="Body"/>
      </w:pPr>
      <w:r w:rsidRPr="00CD2527">
        <w:t>GCTS has established the GRCQ to serve as a forum for all stakeholders with responsibility for maintaining the security of the GCTS information technology environment, both internal and customer serving.</w:t>
      </w:r>
    </w:p>
    <w:p w14:paraId="55A1D3B7" w14:textId="77777777" w:rsidR="00CD2527" w:rsidRPr="00CD2527" w:rsidRDefault="00CD2527" w:rsidP="00CD2527">
      <w:pPr>
        <w:pStyle w:val="Body"/>
      </w:pPr>
      <w:r w:rsidRPr="00CD2527">
        <w:t>This policy has been managed by SECM-00089 Policy Management Process and approved by the GRCQ Council.</w:t>
      </w:r>
    </w:p>
    <w:p w14:paraId="3C4409F1" w14:textId="77777777" w:rsidR="00CD2527" w:rsidRPr="00CD2527" w:rsidRDefault="00CD2527" w:rsidP="00CD2527">
      <w:pPr>
        <w:pStyle w:val="Body"/>
      </w:pPr>
    </w:p>
    <w:p w14:paraId="193E4310" w14:textId="77777777" w:rsidR="00CD2527" w:rsidRPr="00CD2527" w:rsidRDefault="00CD2527" w:rsidP="00CD2527">
      <w:pPr>
        <w:pStyle w:val="Heading1"/>
      </w:pPr>
      <w:bookmarkStart w:id="56" w:name="_Toc398644518"/>
      <w:bookmarkStart w:id="57" w:name="_Toc453242320"/>
      <w:bookmarkStart w:id="58" w:name="_Toc495476393"/>
      <w:bookmarkStart w:id="59" w:name="_Toc495995369"/>
      <w:r w:rsidRPr="00CD2527">
        <w:lastRenderedPageBreak/>
        <w:t>Exceptions</w:t>
      </w:r>
      <w:bookmarkEnd w:id="56"/>
      <w:bookmarkEnd w:id="57"/>
      <w:bookmarkEnd w:id="58"/>
      <w:bookmarkEnd w:id="59"/>
    </w:p>
    <w:p w14:paraId="049F6E7E" w14:textId="77777777" w:rsidR="00CD2527" w:rsidRPr="00CD2527" w:rsidRDefault="00CD2527" w:rsidP="00CD2527">
      <w:pPr>
        <w:pStyle w:val="Body"/>
      </w:pPr>
      <w:r w:rsidRPr="00CD2527">
        <w:t>Exceptions to this process must be approved by the GCTS BO or IRC of record as defined by the governing/serving Lightweight Enterprise Governance Organization (LEGO), as defined by LEGO Program Charter and the LEGO Knowledge Management Charter.</w:t>
      </w:r>
    </w:p>
    <w:p w14:paraId="0F866B9A" w14:textId="77777777" w:rsidR="00CD2527" w:rsidRPr="00CD2527" w:rsidRDefault="00CD2527" w:rsidP="00CD2527">
      <w:pPr>
        <w:pStyle w:val="Body"/>
      </w:pPr>
    </w:p>
    <w:p w14:paraId="32DAB841" w14:textId="77777777" w:rsidR="00CD2527" w:rsidRPr="00CD2527" w:rsidRDefault="00CD2527" w:rsidP="00CD2527">
      <w:pPr>
        <w:pStyle w:val="Heading1"/>
        <w:pageBreakBefore w:val="0"/>
      </w:pPr>
      <w:bookmarkStart w:id="60" w:name="_Toc398644519"/>
      <w:bookmarkStart w:id="61" w:name="_Toc396823818"/>
      <w:bookmarkStart w:id="62" w:name="_Toc396738696"/>
      <w:bookmarkStart w:id="63" w:name="_Toc388609721"/>
      <w:bookmarkStart w:id="64" w:name="_Toc453242321"/>
      <w:bookmarkStart w:id="65" w:name="_Toc495476394"/>
      <w:bookmarkStart w:id="66" w:name="_Toc495995370"/>
      <w:r w:rsidRPr="00CD2527">
        <w:t>Expiration</w:t>
      </w:r>
      <w:bookmarkEnd w:id="60"/>
      <w:bookmarkEnd w:id="61"/>
      <w:bookmarkEnd w:id="62"/>
      <w:bookmarkEnd w:id="63"/>
      <w:bookmarkEnd w:id="64"/>
      <w:bookmarkEnd w:id="65"/>
      <w:bookmarkEnd w:id="66"/>
    </w:p>
    <w:p w14:paraId="0BDB7021" w14:textId="77777777" w:rsidR="00CD2527" w:rsidRPr="00CD2527" w:rsidRDefault="00CD2527" w:rsidP="00CD2527">
      <w:pPr>
        <w:pStyle w:val="Body"/>
      </w:pPr>
      <w:r w:rsidRPr="00CD2527">
        <w:t>Unless readopted, this document expires three (3) years from the date of approval.</w:t>
      </w:r>
    </w:p>
    <w:p w14:paraId="6AD3DAD7" w14:textId="77777777" w:rsidR="00CD2527" w:rsidRPr="00CD2527" w:rsidRDefault="00CD2527" w:rsidP="00CD2527">
      <w:pPr>
        <w:rPr>
          <w:rFonts w:eastAsia="Calibri"/>
        </w:rPr>
      </w:pPr>
    </w:p>
    <w:p w14:paraId="5C7F4A89" w14:textId="77777777" w:rsidR="00CD2527" w:rsidRPr="00CD2527" w:rsidRDefault="00CD2527" w:rsidP="00CD2527">
      <w:pPr>
        <w:pStyle w:val="Heading1"/>
        <w:pageBreakBefore w:val="0"/>
      </w:pPr>
      <w:bookmarkStart w:id="67" w:name="_Toc398644520"/>
      <w:bookmarkStart w:id="68" w:name="_Toc388609722"/>
      <w:bookmarkStart w:id="69" w:name="_Toc453242322"/>
      <w:bookmarkStart w:id="70" w:name="_Toc495476395"/>
      <w:bookmarkStart w:id="71" w:name="_Toc495995371"/>
      <w:r w:rsidRPr="00CD2527">
        <w:t>Enforcement</w:t>
      </w:r>
      <w:bookmarkEnd w:id="67"/>
      <w:bookmarkEnd w:id="68"/>
      <w:bookmarkEnd w:id="69"/>
      <w:bookmarkEnd w:id="70"/>
      <w:bookmarkEnd w:id="71"/>
    </w:p>
    <w:p w14:paraId="1A5B6148" w14:textId="77777777" w:rsidR="00CD2527" w:rsidRPr="005E1AF6" w:rsidRDefault="00CD2527" w:rsidP="00CD2527">
      <w:pPr>
        <w:rPr>
          <w:rFonts w:eastAsia="Calibri"/>
        </w:rPr>
      </w:pPr>
      <w:r w:rsidRPr="00CD2527">
        <w:rPr>
          <w:rFonts w:eastAsia="Calibri"/>
        </w:rPr>
        <w:t xml:space="preserve">Any employee found to have violated this </w:t>
      </w:r>
      <w:r w:rsidRPr="00CD2527">
        <w:t>process</w:t>
      </w:r>
      <w:r w:rsidRPr="00CD2527">
        <w:rPr>
          <w:rFonts w:eastAsia="Calibri"/>
        </w:rPr>
        <w:t xml:space="preserve"> may be subject to disciplinary action, up to and including termination of employment.</w:t>
      </w:r>
    </w:p>
    <w:p w14:paraId="24D70195" w14:textId="77777777" w:rsidR="00BC35B5" w:rsidRPr="005110B8" w:rsidRDefault="00BC35B5" w:rsidP="005110B8">
      <w:pPr>
        <w:pStyle w:val="Body"/>
      </w:pPr>
    </w:p>
    <w:p w14:paraId="24D70196" w14:textId="77777777" w:rsidR="007822A9" w:rsidRDefault="007822A9" w:rsidP="00F2039B">
      <w:pPr>
        <w:pStyle w:val="Body"/>
        <w:sectPr w:rsidR="007822A9" w:rsidSect="00A64A3A">
          <w:pgSz w:w="12240" w:h="15840"/>
          <w:pgMar w:top="1008" w:right="720" w:bottom="1008" w:left="720" w:header="720" w:footer="720" w:gutter="0"/>
          <w:pgNumType w:start="1"/>
          <w:cols w:space="720"/>
          <w:docGrid w:linePitch="360"/>
        </w:sectPr>
      </w:pPr>
    </w:p>
    <w:p w14:paraId="24D70197" w14:textId="77777777" w:rsidR="00CA4DF0" w:rsidRDefault="0007117D" w:rsidP="006D1F01">
      <w:pPr>
        <w:pStyle w:val="Heading1"/>
      </w:pPr>
      <w:bookmarkStart w:id="72" w:name="_Toc495995372"/>
      <w:r>
        <w:lastRenderedPageBreak/>
        <w:t>Appendices</w:t>
      </w:r>
      <w:bookmarkEnd w:id="72"/>
    </w:p>
    <w:p w14:paraId="68FBF546" w14:textId="77777777" w:rsidR="00CD2527"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Md" w:hAnsi="NeueHaasGroteskDisp Std Md" w:cstheme="minorBidi"/>
          <w:sz w:val="24"/>
          <w:szCs w:val="22"/>
        </w:rPr>
        <w:fldChar w:fldCharType="begin"/>
      </w:r>
      <w:r>
        <w:instrText xml:space="preserve"> TOC \t "appendix header,1" </w:instrText>
      </w:r>
      <w:r>
        <w:rPr>
          <w:rFonts w:ascii="NeueHaasGroteskDisp Std Md" w:hAnsi="NeueHaasGroteskDisp Std Md" w:cstheme="minorBidi"/>
          <w:sz w:val="24"/>
          <w:szCs w:val="22"/>
        </w:rPr>
        <w:fldChar w:fldCharType="separate"/>
      </w:r>
      <w:r w:rsidR="00CD2527">
        <w:rPr>
          <w:noProof/>
        </w:rPr>
        <w:t>Appendix A  - Terms and Definitions</w:t>
      </w:r>
      <w:r w:rsidR="00CD2527">
        <w:rPr>
          <w:noProof/>
        </w:rPr>
        <w:tab/>
      </w:r>
      <w:r w:rsidR="00CD2527">
        <w:rPr>
          <w:noProof/>
        </w:rPr>
        <w:fldChar w:fldCharType="begin"/>
      </w:r>
      <w:r w:rsidR="00CD2527">
        <w:rPr>
          <w:noProof/>
        </w:rPr>
        <w:instrText xml:space="preserve"> PAGEREF _Toc495995382 \h </w:instrText>
      </w:r>
      <w:r w:rsidR="00CD2527">
        <w:rPr>
          <w:noProof/>
        </w:rPr>
      </w:r>
      <w:r w:rsidR="00CD2527">
        <w:rPr>
          <w:noProof/>
        </w:rPr>
        <w:fldChar w:fldCharType="separate"/>
      </w:r>
      <w:r w:rsidR="00CD2527">
        <w:rPr>
          <w:noProof/>
        </w:rPr>
        <w:t>11</w:t>
      </w:r>
      <w:r w:rsidR="00CD2527">
        <w:rPr>
          <w:noProof/>
        </w:rPr>
        <w:fldChar w:fldCharType="end"/>
      </w:r>
    </w:p>
    <w:p w14:paraId="24FD6D8D" w14:textId="77777777" w:rsidR="00CD2527" w:rsidRDefault="00CD2527">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References</w:t>
      </w:r>
      <w:r>
        <w:rPr>
          <w:noProof/>
        </w:rPr>
        <w:tab/>
      </w:r>
      <w:r>
        <w:rPr>
          <w:noProof/>
        </w:rPr>
        <w:fldChar w:fldCharType="begin"/>
      </w:r>
      <w:r>
        <w:rPr>
          <w:noProof/>
        </w:rPr>
        <w:instrText xml:space="preserve"> PAGEREF _Toc495995383 \h </w:instrText>
      </w:r>
      <w:r>
        <w:rPr>
          <w:noProof/>
        </w:rPr>
      </w:r>
      <w:r>
        <w:rPr>
          <w:noProof/>
        </w:rPr>
        <w:fldChar w:fldCharType="separate"/>
      </w:r>
      <w:r>
        <w:rPr>
          <w:noProof/>
        </w:rPr>
        <w:t>12</w:t>
      </w:r>
      <w:r>
        <w:rPr>
          <w:noProof/>
        </w:rPr>
        <w:fldChar w:fldCharType="end"/>
      </w:r>
    </w:p>
    <w:p w14:paraId="29607C03" w14:textId="77777777" w:rsidR="00CD2527" w:rsidRDefault="00CD2527">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Distribution</w:t>
      </w:r>
      <w:r>
        <w:rPr>
          <w:noProof/>
        </w:rPr>
        <w:tab/>
      </w:r>
      <w:r>
        <w:rPr>
          <w:noProof/>
        </w:rPr>
        <w:fldChar w:fldCharType="begin"/>
      </w:r>
      <w:r>
        <w:rPr>
          <w:noProof/>
        </w:rPr>
        <w:instrText xml:space="preserve"> PAGEREF _Toc495995384 \h </w:instrText>
      </w:r>
      <w:r>
        <w:rPr>
          <w:noProof/>
        </w:rPr>
      </w:r>
      <w:r>
        <w:rPr>
          <w:noProof/>
        </w:rPr>
        <w:fldChar w:fldCharType="separate"/>
      </w:r>
      <w:r>
        <w:rPr>
          <w:noProof/>
        </w:rPr>
        <w:t>13</w:t>
      </w:r>
      <w:r>
        <w:rPr>
          <w:noProof/>
        </w:rPr>
        <w:fldChar w:fldCharType="end"/>
      </w:r>
    </w:p>
    <w:p w14:paraId="24D7019B"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24D7019C" w14:textId="77777777" w:rsidR="00D10E75" w:rsidRPr="00D565CD" w:rsidRDefault="00D10E75" w:rsidP="00D565CD">
      <w:pPr>
        <w:pStyle w:val="appendixheader"/>
      </w:pPr>
      <w:bookmarkStart w:id="73" w:name="_Toc495995373"/>
      <w:bookmarkStart w:id="74" w:name="_Toc495995382"/>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73"/>
      <w:bookmarkEnd w:id="74"/>
    </w:p>
    <w:p w14:paraId="24D7019D" w14:textId="77777777" w:rsidR="00CA4DF0" w:rsidRDefault="00B1000A" w:rsidP="005B3E4D">
      <w:pPr>
        <w:pStyle w:val="TableTitleLine"/>
      </w:pPr>
      <w:bookmarkStart w:id="75" w:name="_Toc495995378"/>
      <w:r>
        <w:t xml:space="preserve">Table </w:t>
      </w:r>
      <w:r w:rsidR="00160910">
        <w:t>A</w:t>
      </w:r>
      <w:r>
        <w:noBreakHyphen/>
      </w:r>
      <w:fldSimple w:instr=" SEQ Table \* ARABIC \s 1 ">
        <w:r w:rsidR="00CD2527">
          <w:rPr>
            <w:noProof/>
          </w:rPr>
          <w:t>1</w:t>
        </w:r>
      </w:fldSimple>
      <w:r>
        <w:t xml:space="preserve">: </w:t>
      </w:r>
      <w:r w:rsidR="00CA4DF0">
        <w:t>Terms and Definitions</w:t>
      </w:r>
      <w:bookmarkEnd w:id="75"/>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C71B1D" w:rsidRPr="00F81A88" w14:paraId="0756EBD3" w14:textId="77777777" w:rsidTr="007F5C74">
        <w:trPr>
          <w:cantSplit/>
          <w:tblHeader/>
        </w:trPr>
        <w:tc>
          <w:tcPr>
            <w:tcW w:w="3514" w:type="dxa"/>
            <w:tcBorders>
              <w:bottom w:val="double" w:sz="4" w:space="0" w:color="auto"/>
            </w:tcBorders>
            <w:shd w:val="clear" w:color="auto" w:fill="E6E6E6"/>
            <w:tcMar>
              <w:top w:w="14" w:type="dxa"/>
              <w:bottom w:w="14" w:type="dxa"/>
            </w:tcMar>
          </w:tcPr>
          <w:p w14:paraId="27730D5D" w14:textId="77777777" w:rsidR="00C71B1D" w:rsidRPr="00F81A88" w:rsidRDefault="00C71B1D" w:rsidP="007F5C74">
            <w:pPr>
              <w:pStyle w:val="tableheading"/>
            </w:pPr>
            <w:r w:rsidRPr="00F81A88">
              <w:t>Term</w:t>
            </w:r>
          </w:p>
        </w:tc>
        <w:tc>
          <w:tcPr>
            <w:tcW w:w="7135" w:type="dxa"/>
            <w:tcBorders>
              <w:bottom w:val="double" w:sz="4" w:space="0" w:color="auto"/>
            </w:tcBorders>
            <w:shd w:val="clear" w:color="auto" w:fill="E6E6E6"/>
            <w:tcMar>
              <w:top w:w="14" w:type="dxa"/>
              <w:bottom w:w="14" w:type="dxa"/>
            </w:tcMar>
          </w:tcPr>
          <w:p w14:paraId="03D46C99" w14:textId="77777777" w:rsidR="00C71B1D" w:rsidRPr="00F81A88" w:rsidRDefault="00C71B1D" w:rsidP="007F5C74">
            <w:pPr>
              <w:pStyle w:val="tableheading"/>
            </w:pPr>
            <w:r w:rsidRPr="00F81A88">
              <w:t>Definition</w:t>
            </w:r>
          </w:p>
        </w:tc>
      </w:tr>
      <w:tr w:rsidR="00165300" w:rsidRPr="00F81A88" w14:paraId="7F218693" w14:textId="77777777" w:rsidTr="007F5C74">
        <w:tblPrEx>
          <w:tblLook w:val="00A0" w:firstRow="1" w:lastRow="0" w:firstColumn="1" w:lastColumn="0" w:noHBand="0" w:noVBand="0"/>
        </w:tblPrEx>
        <w:trPr>
          <w:cantSplit/>
        </w:trPr>
        <w:tc>
          <w:tcPr>
            <w:tcW w:w="3514" w:type="dxa"/>
          </w:tcPr>
          <w:p w14:paraId="46B03BF6" w14:textId="4434C4E4" w:rsidR="00165300" w:rsidRPr="000E1EAF" w:rsidRDefault="00165300" w:rsidP="007F5C74">
            <w:pPr>
              <w:pStyle w:val="TableTextBold"/>
            </w:pPr>
            <w:r>
              <w:t>COEP</w:t>
            </w:r>
          </w:p>
        </w:tc>
        <w:tc>
          <w:tcPr>
            <w:tcW w:w="7135" w:type="dxa"/>
            <w:noWrap/>
          </w:tcPr>
          <w:p w14:paraId="71F92C33" w14:textId="5AED32E2" w:rsidR="00165300" w:rsidRPr="000E1EAF" w:rsidRDefault="00165300" w:rsidP="007F5C74">
            <w:pPr>
              <w:pStyle w:val="TableText"/>
            </w:pPr>
            <w:r w:rsidRPr="001B6692">
              <w:t>Central Office Engineering Property</w:t>
            </w:r>
          </w:p>
        </w:tc>
      </w:tr>
      <w:tr w:rsidR="00C71B1D" w:rsidRPr="00F81A88" w14:paraId="10D5669B" w14:textId="77777777" w:rsidTr="007F5C74">
        <w:tblPrEx>
          <w:tblLook w:val="00A0" w:firstRow="1" w:lastRow="0" w:firstColumn="1" w:lastColumn="0" w:noHBand="0" w:noVBand="0"/>
        </w:tblPrEx>
        <w:trPr>
          <w:cantSplit/>
        </w:trPr>
        <w:tc>
          <w:tcPr>
            <w:tcW w:w="3514" w:type="dxa"/>
          </w:tcPr>
          <w:p w14:paraId="73D8027C" w14:textId="77777777" w:rsidR="00C71B1D" w:rsidRPr="000E1EAF" w:rsidRDefault="00C71B1D" w:rsidP="007F5C74">
            <w:pPr>
              <w:pStyle w:val="TableTextBold"/>
            </w:pPr>
            <w:r>
              <w:t>ETMS</w:t>
            </w:r>
          </w:p>
        </w:tc>
        <w:tc>
          <w:tcPr>
            <w:tcW w:w="7135" w:type="dxa"/>
            <w:noWrap/>
          </w:tcPr>
          <w:p w14:paraId="40E4491B" w14:textId="77777777" w:rsidR="00C71B1D" w:rsidRPr="000E1EAF" w:rsidRDefault="00C71B1D" w:rsidP="007F5C74">
            <w:pPr>
              <w:pStyle w:val="TableText"/>
            </w:pPr>
            <w:r w:rsidRPr="00051F21">
              <w:t>Enterprise Trouble Management System</w:t>
            </w:r>
          </w:p>
        </w:tc>
      </w:tr>
      <w:tr w:rsidR="00C71B1D" w:rsidRPr="00F81A88" w14:paraId="626315E4" w14:textId="77777777" w:rsidTr="007F5C74">
        <w:tblPrEx>
          <w:tblLook w:val="00A0" w:firstRow="1" w:lastRow="0" w:firstColumn="1" w:lastColumn="0" w:noHBand="0" w:noVBand="0"/>
        </w:tblPrEx>
        <w:trPr>
          <w:cantSplit/>
        </w:trPr>
        <w:tc>
          <w:tcPr>
            <w:tcW w:w="3514" w:type="dxa"/>
          </w:tcPr>
          <w:p w14:paraId="65CDFAF5" w14:textId="77777777" w:rsidR="00C71B1D" w:rsidRPr="000E1EAF" w:rsidRDefault="00C71B1D" w:rsidP="007F5C74">
            <w:pPr>
              <w:pStyle w:val="TableTextBold"/>
            </w:pPr>
            <w:r>
              <w:t>FSCO</w:t>
            </w:r>
          </w:p>
        </w:tc>
        <w:tc>
          <w:tcPr>
            <w:tcW w:w="7135" w:type="dxa"/>
            <w:noWrap/>
          </w:tcPr>
          <w:p w14:paraId="2A21811E" w14:textId="77777777" w:rsidR="00C71B1D" w:rsidRPr="000E1EAF" w:rsidRDefault="00C71B1D" w:rsidP="007F5C74">
            <w:pPr>
              <w:pStyle w:val="TableText"/>
            </w:pPr>
            <w:r>
              <w:t>Forward Schedule of Change System</w:t>
            </w:r>
          </w:p>
        </w:tc>
      </w:tr>
      <w:tr w:rsidR="00C71B1D" w:rsidRPr="00F81A88" w14:paraId="712ECA1D" w14:textId="77777777" w:rsidTr="007F5C74">
        <w:tblPrEx>
          <w:tblLook w:val="00A0" w:firstRow="1" w:lastRow="0" w:firstColumn="1" w:lastColumn="0" w:noHBand="0" w:noVBand="0"/>
        </w:tblPrEx>
        <w:trPr>
          <w:cantSplit/>
        </w:trPr>
        <w:tc>
          <w:tcPr>
            <w:tcW w:w="3514" w:type="dxa"/>
          </w:tcPr>
          <w:p w14:paraId="0E4BBC4D" w14:textId="77777777" w:rsidR="00C71B1D" w:rsidRPr="000E1EAF" w:rsidRDefault="00C71B1D" w:rsidP="007F5C74">
            <w:pPr>
              <w:pStyle w:val="TableTextBold"/>
            </w:pPr>
            <w:proofErr w:type="spellStart"/>
            <w:r>
              <w:t>iLO</w:t>
            </w:r>
            <w:proofErr w:type="spellEnd"/>
          </w:p>
        </w:tc>
        <w:tc>
          <w:tcPr>
            <w:tcW w:w="7135" w:type="dxa"/>
            <w:noWrap/>
          </w:tcPr>
          <w:p w14:paraId="0A837BBD" w14:textId="77777777" w:rsidR="00C71B1D" w:rsidRPr="000E1EAF" w:rsidRDefault="00C71B1D" w:rsidP="007F5C74">
            <w:pPr>
              <w:pStyle w:val="TableText"/>
            </w:pPr>
            <w:r>
              <w:t>Integrated Lights-Out</w:t>
            </w:r>
          </w:p>
        </w:tc>
      </w:tr>
      <w:tr w:rsidR="00C71B1D" w:rsidRPr="00F81A88" w14:paraId="14F095CD" w14:textId="77777777" w:rsidTr="007F5C74">
        <w:tblPrEx>
          <w:tblLook w:val="00A0" w:firstRow="1" w:lastRow="0" w:firstColumn="1" w:lastColumn="0" w:noHBand="0" w:noVBand="0"/>
        </w:tblPrEx>
        <w:trPr>
          <w:cantSplit/>
        </w:trPr>
        <w:tc>
          <w:tcPr>
            <w:tcW w:w="3514" w:type="dxa"/>
          </w:tcPr>
          <w:p w14:paraId="2B0CAD2D" w14:textId="77777777" w:rsidR="00C71B1D" w:rsidRPr="000E1EAF" w:rsidRDefault="00C71B1D" w:rsidP="007F5C74">
            <w:pPr>
              <w:pStyle w:val="TableTextBold"/>
            </w:pPr>
            <w:r>
              <w:t>IME</w:t>
            </w:r>
          </w:p>
        </w:tc>
        <w:tc>
          <w:tcPr>
            <w:tcW w:w="7135" w:type="dxa"/>
            <w:noWrap/>
          </w:tcPr>
          <w:p w14:paraId="205C6DE4" w14:textId="4C70FF3E" w:rsidR="00C71B1D" w:rsidRPr="000E1EAF" w:rsidRDefault="00CE72E0" w:rsidP="007F5C74">
            <w:pPr>
              <w:pStyle w:val="TableText"/>
            </w:pPr>
            <w:r w:rsidRPr="00CE72E0">
              <w:t>Incident Management Engineer</w:t>
            </w:r>
          </w:p>
        </w:tc>
      </w:tr>
      <w:tr w:rsidR="00C71B1D" w:rsidRPr="00F81A88" w14:paraId="57B202A6" w14:textId="77777777" w:rsidTr="007F5C74">
        <w:tblPrEx>
          <w:tblLook w:val="00A0" w:firstRow="1" w:lastRow="0" w:firstColumn="1" w:lastColumn="0" w:noHBand="0" w:noVBand="0"/>
        </w:tblPrEx>
        <w:trPr>
          <w:cantSplit/>
        </w:trPr>
        <w:tc>
          <w:tcPr>
            <w:tcW w:w="3514" w:type="dxa"/>
          </w:tcPr>
          <w:p w14:paraId="6CAFA85F" w14:textId="77777777" w:rsidR="00C71B1D" w:rsidRPr="000E1EAF" w:rsidRDefault="00C71B1D" w:rsidP="007F5C74">
            <w:pPr>
              <w:pStyle w:val="TableTextBold"/>
            </w:pPr>
            <w:r>
              <w:t>IPAH</w:t>
            </w:r>
          </w:p>
        </w:tc>
        <w:tc>
          <w:tcPr>
            <w:tcW w:w="7135" w:type="dxa"/>
            <w:noWrap/>
          </w:tcPr>
          <w:p w14:paraId="29DB289E" w14:textId="77777777" w:rsidR="00C71B1D" w:rsidRPr="000E1EAF" w:rsidRDefault="00C71B1D" w:rsidP="007F5C74">
            <w:pPr>
              <w:pStyle w:val="TableText"/>
            </w:pPr>
            <w:r w:rsidRPr="00051F21">
              <w:t>Internet Protocol Application Hosting</w:t>
            </w:r>
          </w:p>
        </w:tc>
      </w:tr>
      <w:tr w:rsidR="00C71B1D" w:rsidRPr="00F81A88" w14:paraId="69C18DB9" w14:textId="77777777" w:rsidTr="007F5C74">
        <w:tblPrEx>
          <w:tblLook w:val="00A0" w:firstRow="1" w:lastRow="0" w:firstColumn="1" w:lastColumn="0" w:noHBand="0" w:noVBand="0"/>
        </w:tblPrEx>
        <w:trPr>
          <w:cantSplit/>
        </w:trPr>
        <w:tc>
          <w:tcPr>
            <w:tcW w:w="3514" w:type="dxa"/>
          </w:tcPr>
          <w:p w14:paraId="631C7E8F" w14:textId="77777777" w:rsidR="00C71B1D" w:rsidRPr="000E1EAF" w:rsidRDefault="00C71B1D" w:rsidP="007F5C74">
            <w:pPr>
              <w:pStyle w:val="TableTextBold"/>
            </w:pPr>
            <w:r w:rsidRPr="000E1EAF">
              <w:t>Personnel</w:t>
            </w:r>
          </w:p>
        </w:tc>
        <w:tc>
          <w:tcPr>
            <w:tcW w:w="7135" w:type="dxa"/>
            <w:noWrap/>
          </w:tcPr>
          <w:p w14:paraId="57300F23" w14:textId="6F09B813" w:rsidR="00C71B1D" w:rsidRPr="000E1EAF" w:rsidRDefault="00C71B1D" w:rsidP="00CD2527">
            <w:pPr>
              <w:pStyle w:val="TableText"/>
            </w:pPr>
            <w:r w:rsidRPr="000E1EAF">
              <w:t xml:space="preserve">All </w:t>
            </w:r>
            <w:r w:rsidR="00CD2527">
              <w:t>GCTS</w:t>
            </w:r>
            <w:r w:rsidRPr="000E1EAF">
              <w:t xml:space="preserve"> full and part-time employees, temporary workers, volunteers, contractors, or any other agents employed to perform work and who have been granted access to </w:t>
            </w:r>
            <w:r w:rsidR="00CD2527">
              <w:t xml:space="preserve">GCTS </w:t>
            </w:r>
            <w:r w:rsidRPr="000E1EAF">
              <w:t>information systems and information assets.</w:t>
            </w:r>
          </w:p>
        </w:tc>
      </w:tr>
      <w:tr w:rsidR="00C71B1D" w:rsidRPr="00F81A88" w14:paraId="29AAFB41" w14:textId="77777777" w:rsidTr="007F5C74">
        <w:tblPrEx>
          <w:tblLook w:val="00A0" w:firstRow="1" w:lastRow="0" w:firstColumn="1" w:lastColumn="0" w:noHBand="0" w:noVBand="0"/>
        </w:tblPrEx>
        <w:trPr>
          <w:cantSplit/>
        </w:trPr>
        <w:tc>
          <w:tcPr>
            <w:tcW w:w="3514" w:type="dxa"/>
          </w:tcPr>
          <w:p w14:paraId="4166F482" w14:textId="77777777" w:rsidR="00C71B1D" w:rsidRPr="000E1EAF" w:rsidRDefault="00C71B1D" w:rsidP="007F5C74">
            <w:pPr>
              <w:pStyle w:val="TableTextBold"/>
            </w:pPr>
            <w:r>
              <w:t>RDP</w:t>
            </w:r>
          </w:p>
        </w:tc>
        <w:tc>
          <w:tcPr>
            <w:tcW w:w="7135" w:type="dxa"/>
            <w:noWrap/>
          </w:tcPr>
          <w:p w14:paraId="25BEF432" w14:textId="77777777" w:rsidR="00C71B1D" w:rsidRPr="000E1EAF" w:rsidRDefault="00C71B1D" w:rsidP="007F5C74">
            <w:pPr>
              <w:pStyle w:val="TableText"/>
            </w:pPr>
            <w:r>
              <w:t>Remote Desktop Protocol</w:t>
            </w:r>
          </w:p>
        </w:tc>
      </w:tr>
      <w:tr w:rsidR="00C71B1D" w:rsidRPr="00F81A88" w14:paraId="5B3CCD97" w14:textId="77777777" w:rsidTr="007F5C74">
        <w:tblPrEx>
          <w:tblLook w:val="00A0" w:firstRow="1" w:lastRow="0" w:firstColumn="1" w:lastColumn="0" w:noHBand="0" w:noVBand="0"/>
        </w:tblPrEx>
        <w:trPr>
          <w:cantSplit/>
        </w:trPr>
        <w:tc>
          <w:tcPr>
            <w:tcW w:w="3514" w:type="dxa"/>
          </w:tcPr>
          <w:p w14:paraId="1F75C555" w14:textId="77777777" w:rsidR="00C71B1D" w:rsidRPr="000E1EAF" w:rsidRDefault="00C71B1D" w:rsidP="007F5C74">
            <w:pPr>
              <w:pStyle w:val="TableTextBold"/>
            </w:pPr>
            <w:r>
              <w:t>SOC</w:t>
            </w:r>
          </w:p>
        </w:tc>
        <w:tc>
          <w:tcPr>
            <w:tcW w:w="7135" w:type="dxa"/>
            <w:noWrap/>
          </w:tcPr>
          <w:p w14:paraId="042003C2" w14:textId="77777777" w:rsidR="00C71B1D" w:rsidRPr="000E1EAF" w:rsidRDefault="00C71B1D" w:rsidP="007F5C74">
            <w:pPr>
              <w:pStyle w:val="TableText"/>
            </w:pPr>
            <w:r>
              <w:t>Security Operations Center</w:t>
            </w:r>
          </w:p>
        </w:tc>
      </w:tr>
      <w:tr w:rsidR="00C71B1D" w:rsidRPr="00F81A88" w14:paraId="13FBF2CD" w14:textId="77777777" w:rsidTr="007F5C74">
        <w:tblPrEx>
          <w:tblLook w:val="00A0" w:firstRow="1" w:lastRow="0" w:firstColumn="1" w:lastColumn="0" w:noHBand="0" w:noVBand="0"/>
        </w:tblPrEx>
        <w:trPr>
          <w:cantSplit/>
        </w:trPr>
        <w:tc>
          <w:tcPr>
            <w:tcW w:w="3514" w:type="dxa"/>
          </w:tcPr>
          <w:p w14:paraId="46A808D3" w14:textId="77777777" w:rsidR="00C71B1D" w:rsidRPr="000E1EAF" w:rsidRDefault="00C71B1D" w:rsidP="007F5C74">
            <w:pPr>
              <w:pStyle w:val="TableTextBold"/>
            </w:pPr>
            <w:r w:rsidRPr="000E1EAF">
              <w:t>TCC</w:t>
            </w:r>
          </w:p>
        </w:tc>
        <w:tc>
          <w:tcPr>
            <w:tcW w:w="7135" w:type="dxa"/>
            <w:noWrap/>
          </w:tcPr>
          <w:p w14:paraId="376760DE" w14:textId="26F6F4B8" w:rsidR="00C71B1D" w:rsidRPr="000E1EAF" w:rsidRDefault="00CD2527" w:rsidP="007F5C74">
            <w:pPr>
              <w:pStyle w:val="TableText"/>
            </w:pPr>
            <w:r>
              <w:t>GRCQ</w:t>
            </w:r>
            <w:r w:rsidR="00C71B1D" w:rsidRPr="000E1EAF">
              <w:t xml:space="preserve"> Technical Coordination Committee</w:t>
            </w:r>
          </w:p>
        </w:tc>
      </w:tr>
      <w:tr w:rsidR="00CD2527" w:rsidRPr="00F81A88" w14:paraId="268E76FE" w14:textId="77777777" w:rsidTr="007F5C74">
        <w:tblPrEx>
          <w:tblLook w:val="00A0" w:firstRow="1" w:lastRow="0" w:firstColumn="1" w:lastColumn="0" w:noHBand="0" w:noVBand="0"/>
        </w:tblPrEx>
        <w:trPr>
          <w:cantSplit/>
        </w:trPr>
        <w:tc>
          <w:tcPr>
            <w:tcW w:w="3514" w:type="dxa"/>
          </w:tcPr>
          <w:p w14:paraId="73F83541" w14:textId="36D81AA9" w:rsidR="00CD2527" w:rsidRDefault="00CD2527" w:rsidP="007F5C74">
            <w:pPr>
              <w:pStyle w:val="TableTextBold"/>
            </w:pPr>
            <w:r>
              <w:t>BO</w:t>
            </w:r>
          </w:p>
        </w:tc>
        <w:tc>
          <w:tcPr>
            <w:tcW w:w="7135" w:type="dxa"/>
            <w:noWrap/>
          </w:tcPr>
          <w:p w14:paraId="141FE485" w14:textId="1B839306" w:rsidR="00CD2527" w:rsidRDefault="00CD2527" w:rsidP="007F5C74">
            <w:pPr>
              <w:pStyle w:val="TableText"/>
            </w:pPr>
            <w:r>
              <w:t>Business Owner</w:t>
            </w:r>
          </w:p>
        </w:tc>
      </w:tr>
      <w:tr w:rsidR="00CD2527" w:rsidRPr="00F81A88" w14:paraId="321223CF" w14:textId="77777777" w:rsidTr="007F5C74">
        <w:tblPrEx>
          <w:tblLook w:val="00A0" w:firstRow="1" w:lastRow="0" w:firstColumn="1" w:lastColumn="0" w:noHBand="0" w:noVBand="0"/>
        </w:tblPrEx>
        <w:trPr>
          <w:cantSplit/>
        </w:trPr>
        <w:tc>
          <w:tcPr>
            <w:tcW w:w="3514" w:type="dxa"/>
          </w:tcPr>
          <w:p w14:paraId="4277BC59" w14:textId="21AC078D" w:rsidR="00CD2527" w:rsidRDefault="00CD2527" w:rsidP="007F5C74">
            <w:pPr>
              <w:pStyle w:val="TableTextBold"/>
            </w:pPr>
            <w:r w:rsidRPr="00800998">
              <w:t>GCTS</w:t>
            </w:r>
          </w:p>
        </w:tc>
        <w:tc>
          <w:tcPr>
            <w:tcW w:w="7135" w:type="dxa"/>
            <w:noWrap/>
          </w:tcPr>
          <w:p w14:paraId="06818684" w14:textId="5FAA72CE" w:rsidR="00CD2527" w:rsidRDefault="00CD2527" w:rsidP="007F5C74">
            <w:pPr>
              <w:pStyle w:val="TableText"/>
            </w:pPr>
            <w:r w:rsidRPr="00800998">
              <w:t xml:space="preserve">Global Technology Services </w:t>
            </w:r>
            <w:r>
              <w:t xml:space="preserve">(GTS) </w:t>
            </w:r>
            <w:r w:rsidRPr="00800998">
              <w:t>Cloud Transformation Services (formerly Verizon)</w:t>
            </w:r>
          </w:p>
        </w:tc>
      </w:tr>
      <w:tr w:rsidR="00CD2527" w:rsidRPr="00F81A88" w14:paraId="57347BB1" w14:textId="77777777" w:rsidTr="007F5C74">
        <w:tblPrEx>
          <w:tblLook w:val="00A0" w:firstRow="1" w:lastRow="0" w:firstColumn="1" w:lastColumn="0" w:noHBand="0" w:noVBand="0"/>
        </w:tblPrEx>
        <w:trPr>
          <w:cantSplit/>
        </w:trPr>
        <w:tc>
          <w:tcPr>
            <w:tcW w:w="3514" w:type="dxa"/>
          </w:tcPr>
          <w:p w14:paraId="7CF49C54" w14:textId="290326B9" w:rsidR="00CD2527" w:rsidRDefault="00CD2527" w:rsidP="007F5C74">
            <w:pPr>
              <w:pStyle w:val="TableTextBold"/>
            </w:pPr>
            <w:r>
              <w:t>GRCQ</w:t>
            </w:r>
          </w:p>
        </w:tc>
        <w:tc>
          <w:tcPr>
            <w:tcW w:w="7135" w:type="dxa"/>
            <w:noWrap/>
          </w:tcPr>
          <w:p w14:paraId="4F1E4471" w14:textId="78F15188" w:rsidR="00CD2527" w:rsidRDefault="00CD2527" w:rsidP="007F5C74">
            <w:pPr>
              <w:pStyle w:val="TableText"/>
            </w:pPr>
            <w:r>
              <w:t>Governance of Risk, Compliance, and Quality</w:t>
            </w:r>
          </w:p>
        </w:tc>
      </w:tr>
      <w:tr w:rsidR="00CD2527" w:rsidRPr="00F81A88" w14:paraId="76ECC8CE" w14:textId="77777777" w:rsidTr="007F5C74">
        <w:tblPrEx>
          <w:tblLook w:val="00A0" w:firstRow="1" w:lastRow="0" w:firstColumn="1" w:lastColumn="0" w:noHBand="0" w:noVBand="0"/>
        </w:tblPrEx>
        <w:trPr>
          <w:cantSplit/>
        </w:trPr>
        <w:tc>
          <w:tcPr>
            <w:tcW w:w="3514" w:type="dxa"/>
          </w:tcPr>
          <w:p w14:paraId="137A0A92" w14:textId="5CD1D5CD" w:rsidR="00CD2527" w:rsidRDefault="00CD2527" w:rsidP="007F5C74">
            <w:pPr>
              <w:pStyle w:val="TableTextBold"/>
            </w:pPr>
            <w:r>
              <w:t>GTS</w:t>
            </w:r>
          </w:p>
        </w:tc>
        <w:tc>
          <w:tcPr>
            <w:tcW w:w="7135" w:type="dxa"/>
            <w:noWrap/>
          </w:tcPr>
          <w:p w14:paraId="4BF451A3" w14:textId="7903FC00" w:rsidR="00CD2527" w:rsidRDefault="00CD2527" w:rsidP="007F5C74">
            <w:pPr>
              <w:pStyle w:val="TableText"/>
            </w:pPr>
            <w:r>
              <w:t>Global Technology Services</w:t>
            </w:r>
          </w:p>
        </w:tc>
      </w:tr>
      <w:tr w:rsidR="00CD2527" w:rsidRPr="00F81A88" w14:paraId="369757FD" w14:textId="77777777" w:rsidTr="007F5C74">
        <w:tblPrEx>
          <w:tblLook w:val="00A0" w:firstRow="1" w:lastRow="0" w:firstColumn="1" w:lastColumn="0" w:noHBand="0" w:noVBand="0"/>
        </w:tblPrEx>
        <w:trPr>
          <w:cantSplit/>
        </w:trPr>
        <w:tc>
          <w:tcPr>
            <w:tcW w:w="3514" w:type="dxa"/>
          </w:tcPr>
          <w:p w14:paraId="74E08AEE" w14:textId="28E786BC" w:rsidR="00CD2527" w:rsidRDefault="00CD2527" w:rsidP="007F5C74">
            <w:pPr>
              <w:pStyle w:val="TableTextBold"/>
            </w:pPr>
            <w:r>
              <w:t>IRC</w:t>
            </w:r>
          </w:p>
        </w:tc>
        <w:tc>
          <w:tcPr>
            <w:tcW w:w="7135" w:type="dxa"/>
            <w:noWrap/>
          </w:tcPr>
          <w:p w14:paraId="653ED5A7" w14:textId="5528A227" w:rsidR="00CD2527" w:rsidRDefault="00CD2527" w:rsidP="007F5C74">
            <w:pPr>
              <w:pStyle w:val="TableText"/>
            </w:pPr>
            <w:r>
              <w:t>Information resource Custodian</w:t>
            </w:r>
          </w:p>
        </w:tc>
      </w:tr>
      <w:tr w:rsidR="00CD2527" w:rsidRPr="00F81A88" w14:paraId="05E30FF9" w14:textId="77777777" w:rsidTr="007F5C74">
        <w:tblPrEx>
          <w:tblLook w:val="00A0" w:firstRow="1" w:lastRow="0" w:firstColumn="1" w:lastColumn="0" w:noHBand="0" w:noVBand="0"/>
        </w:tblPrEx>
        <w:trPr>
          <w:cantSplit/>
        </w:trPr>
        <w:tc>
          <w:tcPr>
            <w:tcW w:w="3514" w:type="dxa"/>
          </w:tcPr>
          <w:p w14:paraId="67174319" w14:textId="12E1936E" w:rsidR="00CD2527" w:rsidRDefault="00CD2527" w:rsidP="007F5C74">
            <w:pPr>
              <w:pStyle w:val="TableTextBold"/>
            </w:pPr>
            <w:r w:rsidRPr="00800998">
              <w:t>ITCS</w:t>
            </w:r>
          </w:p>
        </w:tc>
        <w:tc>
          <w:tcPr>
            <w:tcW w:w="7135" w:type="dxa"/>
            <w:noWrap/>
          </w:tcPr>
          <w:p w14:paraId="02760D26" w14:textId="72E18D98" w:rsidR="00CD2527" w:rsidRDefault="00CD2527" w:rsidP="007F5C74">
            <w:pPr>
              <w:pStyle w:val="TableText"/>
            </w:pPr>
            <w:r w:rsidRPr="00800998">
              <w:t>Information Technology Corporate Standards</w:t>
            </w:r>
          </w:p>
        </w:tc>
      </w:tr>
      <w:tr w:rsidR="00CD2527" w:rsidRPr="00F81A88" w14:paraId="461F58A3" w14:textId="77777777" w:rsidTr="007F5C74">
        <w:tblPrEx>
          <w:tblLook w:val="00A0" w:firstRow="1" w:lastRow="0" w:firstColumn="1" w:lastColumn="0" w:noHBand="0" w:noVBand="0"/>
        </w:tblPrEx>
        <w:trPr>
          <w:cantSplit/>
        </w:trPr>
        <w:tc>
          <w:tcPr>
            <w:tcW w:w="3514" w:type="dxa"/>
          </w:tcPr>
          <w:p w14:paraId="72E87A87" w14:textId="5201E79E" w:rsidR="00CD2527" w:rsidRDefault="00CD2527" w:rsidP="007F5C74">
            <w:pPr>
              <w:pStyle w:val="TableTextBold"/>
            </w:pPr>
            <w:r>
              <w:t>LEGO</w:t>
            </w:r>
          </w:p>
        </w:tc>
        <w:tc>
          <w:tcPr>
            <w:tcW w:w="7135" w:type="dxa"/>
            <w:noWrap/>
          </w:tcPr>
          <w:p w14:paraId="5BB19148" w14:textId="2E1F8BB7" w:rsidR="00CD2527" w:rsidRDefault="00CD2527" w:rsidP="007F5C74">
            <w:pPr>
              <w:pStyle w:val="TableText"/>
            </w:pPr>
            <w:r w:rsidRPr="00800998">
              <w:t>Lightweight Enterprise Governance Organization</w:t>
            </w:r>
          </w:p>
        </w:tc>
      </w:tr>
    </w:tbl>
    <w:p w14:paraId="5922C320" w14:textId="512911D0" w:rsidR="007B4146" w:rsidRDefault="007B4146" w:rsidP="00C562E4">
      <w:pPr>
        <w:pStyle w:val="Body"/>
      </w:pPr>
    </w:p>
    <w:p w14:paraId="3C061A3B" w14:textId="77777777" w:rsidR="007B4146" w:rsidRPr="00CA4DF0" w:rsidRDefault="007B4146" w:rsidP="00C562E4">
      <w:pPr>
        <w:pStyle w:val="Body"/>
      </w:pPr>
    </w:p>
    <w:p w14:paraId="24D701D8" w14:textId="77777777" w:rsidR="00C562E4" w:rsidRDefault="00C562E4" w:rsidP="00C562E4">
      <w:pPr>
        <w:pStyle w:val="appendixheader"/>
      </w:pPr>
      <w:bookmarkStart w:id="76" w:name="_Toc495995374"/>
      <w:bookmarkStart w:id="77" w:name="_Toc495995383"/>
      <w:r w:rsidRPr="00CA4DF0">
        <w:lastRenderedPageBreak/>
        <w:t xml:space="preserve">Appendix </w:t>
      </w:r>
      <w:r>
        <w:fldChar w:fldCharType="begin"/>
      </w:r>
      <w:r>
        <w:instrText xml:space="preserve"> AUTONUM  \* ALPHABETIC \s " - " </w:instrText>
      </w:r>
      <w:r>
        <w:fldChar w:fldCharType="end"/>
      </w:r>
      <w:r>
        <w:t xml:space="preserve"> - References</w:t>
      </w:r>
      <w:bookmarkEnd w:id="76"/>
      <w:bookmarkEnd w:id="77"/>
    </w:p>
    <w:p w14:paraId="24D701D9" w14:textId="77777777" w:rsidR="00A439BC" w:rsidRPr="005B3E4D" w:rsidRDefault="00B1000A" w:rsidP="005B3E4D">
      <w:pPr>
        <w:pStyle w:val="TableTitleLine"/>
      </w:pPr>
      <w:bookmarkStart w:id="78" w:name="_Toc495995379"/>
      <w:r w:rsidRPr="005B3E4D">
        <w:t xml:space="preserve">Table </w:t>
      </w:r>
      <w:r w:rsidR="00EB3985">
        <w:t>B</w:t>
      </w:r>
      <w:r w:rsidRPr="005B3E4D">
        <w:noBreakHyphen/>
      </w:r>
      <w:r w:rsidR="00EB3985">
        <w:t>1</w:t>
      </w:r>
      <w:r w:rsidRPr="005B3E4D">
        <w:t xml:space="preserve">: </w:t>
      </w:r>
      <w:r w:rsidR="00A439BC" w:rsidRPr="005B3E4D">
        <w:t>References</w:t>
      </w:r>
      <w:bookmarkEnd w:id="78"/>
    </w:p>
    <w:tbl>
      <w:tblPr>
        <w:tblW w:w="1062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20" w:firstRow="1" w:lastRow="0" w:firstColumn="0" w:lastColumn="0" w:noHBand="0" w:noVBand="0"/>
      </w:tblPr>
      <w:tblGrid>
        <w:gridCol w:w="2754"/>
        <w:gridCol w:w="7870"/>
      </w:tblGrid>
      <w:tr w:rsidR="007B4146" w:rsidRPr="008B4FE1" w14:paraId="50472178" w14:textId="77777777" w:rsidTr="00C40CF2">
        <w:trPr>
          <w:cantSplit/>
          <w:tblHeader/>
        </w:trPr>
        <w:tc>
          <w:tcPr>
            <w:tcW w:w="2754" w:type="dxa"/>
            <w:tcBorders>
              <w:bottom w:val="double" w:sz="4" w:space="0" w:color="auto"/>
            </w:tcBorders>
            <w:shd w:val="clear" w:color="auto" w:fill="E6E6E6"/>
            <w:tcMar>
              <w:top w:w="14" w:type="dxa"/>
              <w:bottom w:w="14" w:type="dxa"/>
            </w:tcMar>
            <w:vAlign w:val="center"/>
          </w:tcPr>
          <w:p w14:paraId="244C6CC8" w14:textId="77777777" w:rsidR="007B4146" w:rsidRPr="008B4FE1" w:rsidRDefault="007B4146" w:rsidP="00C40CF2">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22F5F1BA" w14:textId="77777777" w:rsidR="007B4146" w:rsidRPr="008B4FE1" w:rsidRDefault="007B4146" w:rsidP="00C40CF2">
            <w:pPr>
              <w:pStyle w:val="tableheading"/>
            </w:pPr>
            <w:r w:rsidRPr="008B4FE1">
              <w:t>Document Title</w:t>
            </w:r>
          </w:p>
        </w:tc>
      </w:tr>
      <w:tr w:rsidR="00CD2527" w:rsidRPr="008B4FE1" w14:paraId="6DBA4881" w14:textId="77777777" w:rsidTr="00C40CF2">
        <w:trPr>
          <w:cantSplit/>
          <w:trHeight w:val="20"/>
        </w:trPr>
        <w:tc>
          <w:tcPr>
            <w:tcW w:w="2754" w:type="dxa"/>
            <w:tcBorders>
              <w:top w:val="double" w:sz="4" w:space="0" w:color="auto"/>
            </w:tcBorders>
          </w:tcPr>
          <w:p w14:paraId="53DBDB93" w14:textId="29C883B4" w:rsidR="00CD2527" w:rsidRPr="00692FBF" w:rsidRDefault="00CD2527" w:rsidP="00C40CF2">
            <w:pPr>
              <w:pStyle w:val="TableTextBold"/>
            </w:pPr>
            <w:r>
              <w:t>IBM BCG</w:t>
            </w:r>
          </w:p>
        </w:tc>
        <w:tc>
          <w:tcPr>
            <w:tcW w:w="7870" w:type="dxa"/>
            <w:tcBorders>
              <w:top w:val="double" w:sz="4" w:space="0" w:color="auto"/>
            </w:tcBorders>
            <w:noWrap/>
          </w:tcPr>
          <w:p w14:paraId="31282FB0" w14:textId="7270345C" w:rsidR="00CD2527" w:rsidRPr="00692FBF" w:rsidRDefault="00CD2527" w:rsidP="00C40CF2">
            <w:pPr>
              <w:pStyle w:val="TableText"/>
            </w:pPr>
            <w:r>
              <w:t xml:space="preserve">IBM </w:t>
            </w:r>
            <w:r w:rsidRPr="00C42CC4">
              <w:t>Business Conduct Guidelines</w:t>
            </w:r>
          </w:p>
        </w:tc>
      </w:tr>
      <w:tr w:rsidR="00CD2527" w:rsidRPr="008B4FE1" w14:paraId="43278405" w14:textId="77777777" w:rsidTr="00C40CF2">
        <w:trPr>
          <w:cantSplit/>
          <w:trHeight w:val="20"/>
        </w:trPr>
        <w:tc>
          <w:tcPr>
            <w:tcW w:w="2754" w:type="dxa"/>
          </w:tcPr>
          <w:p w14:paraId="1E7C6757" w14:textId="65EB7638" w:rsidR="00CD2527" w:rsidRPr="00692FBF" w:rsidRDefault="00CD2527" w:rsidP="00C40CF2">
            <w:pPr>
              <w:pStyle w:val="TableTextBold"/>
            </w:pPr>
            <w:r>
              <w:t>CIO 122</w:t>
            </w:r>
          </w:p>
        </w:tc>
        <w:tc>
          <w:tcPr>
            <w:tcW w:w="7870" w:type="dxa"/>
            <w:noWrap/>
          </w:tcPr>
          <w:p w14:paraId="66D637CC" w14:textId="00981642" w:rsidR="00CD2527" w:rsidRPr="00692FBF" w:rsidRDefault="00CD2527" w:rsidP="00C40CF2">
            <w:pPr>
              <w:pStyle w:val="TableText"/>
            </w:pPr>
            <w:r>
              <w:t>IBM Worldw</w:t>
            </w:r>
            <w:r w:rsidRPr="00C42CC4">
              <w:t>ide Records Management</w:t>
            </w:r>
          </w:p>
        </w:tc>
      </w:tr>
      <w:tr w:rsidR="00CD2527" w:rsidRPr="008B4FE1" w14:paraId="79918B40" w14:textId="77777777" w:rsidTr="00C40CF2">
        <w:trPr>
          <w:cantSplit/>
          <w:trHeight w:val="20"/>
        </w:trPr>
        <w:tc>
          <w:tcPr>
            <w:tcW w:w="2754" w:type="dxa"/>
          </w:tcPr>
          <w:p w14:paraId="5E0097C5" w14:textId="743F4D83" w:rsidR="00CD2527" w:rsidRPr="00692FBF" w:rsidRDefault="00CD2527" w:rsidP="00C40CF2">
            <w:pPr>
              <w:pStyle w:val="TableTextBold"/>
            </w:pPr>
            <w:r>
              <w:t>ITCS 104</w:t>
            </w:r>
          </w:p>
        </w:tc>
        <w:tc>
          <w:tcPr>
            <w:tcW w:w="7870" w:type="dxa"/>
            <w:noWrap/>
          </w:tcPr>
          <w:p w14:paraId="2C52A505" w14:textId="4158BC6D" w:rsidR="00CD2527" w:rsidRPr="00692FBF" w:rsidRDefault="00CD2527" w:rsidP="00C40CF2">
            <w:pPr>
              <w:pStyle w:val="TableText"/>
            </w:pPr>
            <w:r>
              <w:t xml:space="preserve">IBM </w:t>
            </w:r>
            <w:r w:rsidRPr="00C42CC4">
              <w:t>Information Technology Corporate Standard</w:t>
            </w:r>
            <w:r>
              <w:t xml:space="preserve"> 104</w:t>
            </w:r>
          </w:p>
        </w:tc>
      </w:tr>
      <w:tr w:rsidR="00CD2527" w:rsidRPr="008B4FE1" w14:paraId="72FEF03F" w14:textId="77777777" w:rsidTr="00C40CF2">
        <w:trPr>
          <w:cantSplit/>
          <w:trHeight w:val="20"/>
        </w:trPr>
        <w:tc>
          <w:tcPr>
            <w:tcW w:w="2754" w:type="dxa"/>
          </w:tcPr>
          <w:p w14:paraId="61F45275" w14:textId="76A83ED3" w:rsidR="00CD2527" w:rsidRPr="008B4FE1" w:rsidRDefault="00CD2527" w:rsidP="00C40CF2">
            <w:pPr>
              <w:pStyle w:val="TableTextBold"/>
            </w:pPr>
            <w:r w:rsidRPr="007B4146">
              <w:t>SECM-00089</w:t>
            </w:r>
          </w:p>
        </w:tc>
        <w:tc>
          <w:tcPr>
            <w:tcW w:w="7870" w:type="dxa"/>
            <w:noWrap/>
          </w:tcPr>
          <w:p w14:paraId="750C46A4" w14:textId="12EA8EBD" w:rsidR="00CD2527" w:rsidRPr="00692FBF" w:rsidRDefault="00CD2527" w:rsidP="00C40CF2">
            <w:pPr>
              <w:pStyle w:val="TableText"/>
            </w:pPr>
            <w:hyperlink r:id="rId24" w:history="1">
              <w:r w:rsidRPr="00C74D8E">
                <w:rPr>
                  <w:rStyle w:val="Hyperlink"/>
                </w:rPr>
                <w:t>SECM-00089 Policy Management Process</w:t>
              </w:r>
            </w:hyperlink>
          </w:p>
        </w:tc>
      </w:tr>
      <w:tr w:rsidR="00CD2527" w:rsidRPr="008B4FE1" w14:paraId="10EC7ED3" w14:textId="77777777" w:rsidTr="00C40CF2">
        <w:trPr>
          <w:cantSplit/>
          <w:trHeight w:val="20"/>
        </w:trPr>
        <w:tc>
          <w:tcPr>
            <w:tcW w:w="2754" w:type="dxa"/>
          </w:tcPr>
          <w:p w14:paraId="395385AA" w14:textId="23049B37" w:rsidR="00CD2527" w:rsidRPr="008B4FE1" w:rsidRDefault="00CD2527" w:rsidP="00A56A19">
            <w:pPr>
              <w:pStyle w:val="TableTextBold"/>
            </w:pPr>
            <w:r>
              <w:t>TECH-00121</w:t>
            </w:r>
          </w:p>
        </w:tc>
        <w:tc>
          <w:tcPr>
            <w:tcW w:w="7870" w:type="dxa"/>
            <w:noWrap/>
          </w:tcPr>
          <w:p w14:paraId="543BB06F" w14:textId="00DFC166" w:rsidR="00CD2527" w:rsidRPr="00692FBF" w:rsidRDefault="00CD2527" w:rsidP="00A56A19">
            <w:pPr>
              <w:pStyle w:val="TableText"/>
            </w:pPr>
            <w:hyperlink r:id="rId25" w:history="1">
              <w:r w:rsidRPr="00A56A19">
                <w:rPr>
                  <w:rStyle w:val="Hyperlink"/>
                </w:rPr>
                <w:t>TECH-00121 Media Handling Policy</w:t>
              </w:r>
            </w:hyperlink>
          </w:p>
        </w:tc>
      </w:tr>
      <w:tr w:rsidR="00CD2527" w:rsidRPr="008B4FE1" w14:paraId="33242AE9" w14:textId="77777777" w:rsidTr="00C40CF2">
        <w:trPr>
          <w:cantSplit/>
          <w:trHeight w:val="20"/>
        </w:trPr>
        <w:tc>
          <w:tcPr>
            <w:tcW w:w="2754" w:type="dxa"/>
          </w:tcPr>
          <w:p w14:paraId="5BCA18BA" w14:textId="236194EF" w:rsidR="00CD2527" w:rsidRPr="008B4FE1" w:rsidRDefault="00CD2527" w:rsidP="00C40CF2">
            <w:pPr>
              <w:pStyle w:val="TableTextBold"/>
            </w:pPr>
            <w:r>
              <w:t>TECH-00122</w:t>
            </w:r>
          </w:p>
        </w:tc>
        <w:tc>
          <w:tcPr>
            <w:tcW w:w="7870" w:type="dxa"/>
            <w:noWrap/>
          </w:tcPr>
          <w:p w14:paraId="73237A9F" w14:textId="230B249F" w:rsidR="00CD2527" w:rsidRPr="00692FBF" w:rsidRDefault="00CD2527" w:rsidP="00C40CF2">
            <w:pPr>
              <w:pStyle w:val="TableText"/>
            </w:pPr>
            <w:hyperlink r:id="rId26" w:history="1">
              <w:r w:rsidRPr="00A56A19">
                <w:rPr>
                  <w:rStyle w:val="Hyperlink"/>
                </w:rPr>
                <w:t>TECH-00122 Media Handling Process</w:t>
              </w:r>
            </w:hyperlink>
          </w:p>
        </w:tc>
      </w:tr>
      <w:tr w:rsidR="00CD2527" w:rsidRPr="008B4FE1" w14:paraId="3A1308B3" w14:textId="77777777" w:rsidTr="00C40CF2">
        <w:trPr>
          <w:cantSplit/>
          <w:trHeight w:val="20"/>
        </w:trPr>
        <w:tc>
          <w:tcPr>
            <w:tcW w:w="2754" w:type="dxa"/>
          </w:tcPr>
          <w:p w14:paraId="0D8EFDF2" w14:textId="5CE32F5D" w:rsidR="00CD2527" w:rsidRPr="008B4FE1" w:rsidRDefault="00CD2527" w:rsidP="00C40CF2">
            <w:pPr>
              <w:pStyle w:val="TableTextBold"/>
            </w:pPr>
            <w:r>
              <w:t>TECH-00123</w:t>
            </w:r>
          </w:p>
        </w:tc>
        <w:tc>
          <w:tcPr>
            <w:tcW w:w="7870" w:type="dxa"/>
            <w:noWrap/>
          </w:tcPr>
          <w:p w14:paraId="41B0E376" w14:textId="7D88B4F0" w:rsidR="00CD2527" w:rsidRPr="00692FBF" w:rsidRDefault="00CD2527" w:rsidP="00C40CF2">
            <w:pPr>
              <w:pStyle w:val="TableText"/>
            </w:pPr>
            <w:hyperlink r:id="rId27" w:history="1">
              <w:r w:rsidRPr="00A56A19">
                <w:rPr>
                  <w:rStyle w:val="Hyperlink"/>
                </w:rPr>
                <w:t>TECH-00123 Media Handling Procedure</w:t>
              </w:r>
            </w:hyperlink>
          </w:p>
        </w:tc>
      </w:tr>
    </w:tbl>
    <w:p w14:paraId="6BF839CB" w14:textId="77777777" w:rsidR="007B4146" w:rsidRDefault="007B4146" w:rsidP="00C562E4">
      <w:pPr>
        <w:pStyle w:val="Body"/>
      </w:pPr>
    </w:p>
    <w:p w14:paraId="24D701F0" w14:textId="77777777" w:rsidR="00CA4DF0" w:rsidRDefault="00CA4DF0" w:rsidP="006D1F01">
      <w:pPr>
        <w:pStyle w:val="appendixheader"/>
      </w:pPr>
      <w:bookmarkStart w:id="79" w:name="_Toc495995375"/>
      <w:bookmarkStart w:id="80" w:name="_Toc495995384"/>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79"/>
      <w:bookmarkEnd w:id="80"/>
    </w:p>
    <w:p w14:paraId="24D701F1" w14:textId="77777777" w:rsidR="001F12DE" w:rsidRPr="005B3E4D" w:rsidRDefault="00B1000A" w:rsidP="005B3E4D">
      <w:pPr>
        <w:pStyle w:val="TableTitleLine"/>
      </w:pPr>
      <w:bookmarkStart w:id="81" w:name="_Toc495995380"/>
      <w:r w:rsidRPr="005B3E4D">
        <w:t xml:space="preserve">Table </w:t>
      </w:r>
      <w:r w:rsidR="00EB3985">
        <w:t>C</w:t>
      </w:r>
      <w:r w:rsidRPr="005B3E4D">
        <w:noBreakHyphen/>
      </w:r>
      <w:r w:rsidR="00EB3985">
        <w:t>1</w:t>
      </w:r>
      <w:r w:rsidRPr="005B3E4D">
        <w:t xml:space="preserve">: </w:t>
      </w:r>
      <w:r w:rsidR="00C562E4" w:rsidRPr="005B3E4D">
        <w:t>Distribution Contacts</w:t>
      </w:r>
      <w:bookmarkEnd w:id="81"/>
    </w:p>
    <w:tbl>
      <w:tblPr>
        <w:tblW w:w="1064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3424"/>
        <w:gridCol w:w="7225"/>
      </w:tblGrid>
      <w:tr w:rsidR="00F81A88" w:rsidRPr="00F81A88" w14:paraId="24D701F4" w14:textId="77777777" w:rsidTr="000952BC">
        <w:trPr>
          <w:cantSplit/>
          <w:tblHeader/>
        </w:trPr>
        <w:tc>
          <w:tcPr>
            <w:tcW w:w="3424" w:type="dxa"/>
            <w:tcBorders>
              <w:bottom w:val="double" w:sz="4" w:space="0" w:color="auto"/>
            </w:tcBorders>
            <w:shd w:val="clear" w:color="auto" w:fill="E6E6E6"/>
            <w:tcMar>
              <w:top w:w="14" w:type="dxa"/>
              <w:bottom w:w="14" w:type="dxa"/>
            </w:tcMar>
            <w:vAlign w:val="center"/>
          </w:tcPr>
          <w:p w14:paraId="24D701F2" w14:textId="77777777" w:rsidR="00F81A88" w:rsidRPr="00F81A88" w:rsidRDefault="00DE5CCA" w:rsidP="005B3E4D">
            <w:pPr>
              <w:pStyle w:val="tableheading"/>
            </w:pPr>
            <w:r>
              <w:t>Name/Role</w:t>
            </w:r>
          </w:p>
        </w:tc>
        <w:tc>
          <w:tcPr>
            <w:tcW w:w="7225" w:type="dxa"/>
            <w:tcBorders>
              <w:bottom w:val="double" w:sz="4" w:space="0" w:color="auto"/>
            </w:tcBorders>
            <w:shd w:val="clear" w:color="auto" w:fill="E6E6E6"/>
            <w:tcMar>
              <w:top w:w="14" w:type="dxa"/>
              <w:bottom w:w="14" w:type="dxa"/>
            </w:tcMar>
            <w:vAlign w:val="center"/>
          </w:tcPr>
          <w:p w14:paraId="24D701F3" w14:textId="77777777" w:rsidR="00F81A88" w:rsidRPr="00F81A88" w:rsidRDefault="00DE5CCA" w:rsidP="005B3E4D">
            <w:pPr>
              <w:pStyle w:val="tableheading"/>
            </w:pPr>
            <w:r>
              <w:t>Contact Information</w:t>
            </w:r>
          </w:p>
        </w:tc>
      </w:tr>
      <w:tr w:rsidR="00692FBF" w:rsidRPr="00F81A88" w14:paraId="24D701F7" w14:textId="77777777" w:rsidTr="000952BC">
        <w:tblPrEx>
          <w:tblLook w:val="00A0" w:firstRow="1" w:lastRow="0" w:firstColumn="1" w:lastColumn="0" w:noHBand="0" w:noVBand="0"/>
        </w:tblPrEx>
        <w:trPr>
          <w:cantSplit/>
          <w:trHeight w:val="20"/>
        </w:trPr>
        <w:tc>
          <w:tcPr>
            <w:tcW w:w="3424" w:type="dxa"/>
          </w:tcPr>
          <w:p w14:paraId="24D701F5" w14:textId="4EDBBC3C" w:rsidR="00692FBF" w:rsidRPr="00692FBF" w:rsidRDefault="00692FBF" w:rsidP="00AA29E3">
            <w:pPr>
              <w:pStyle w:val="TableTextBold"/>
            </w:pPr>
            <w:r w:rsidRPr="00692FBF">
              <w:t>TCC</w:t>
            </w:r>
          </w:p>
        </w:tc>
        <w:tc>
          <w:tcPr>
            <w:tcW w:w="7225" w:type="dxa"/>
            <w:noWrap/>
          </w:tcPr>
          <w:p w14:paraId="24D701F6" w14:textId="0CE540E5" w:rsidR="00692FBF" w:rsidRPr="00692FBF" w:rsidRDefault="008E7550" w:rsidP="00692FBF">
            <w:pPr>
              <w:pStyle w:val="TableText"/>
            </w:pPr>
            <w:hyperlink r:id="rId28" w:history="1">
              <w:r w:rsidR="00692FBF" w:rsidRPr="00692FBF">
                <w:rPr>
                  <w:rStyle w:val="Hyperlink"/>
                </w:rPr>
                <w:t>IT.Governance-TCC@one.verizon.com</w:t>
              </w:r>
            </w:hyperlink>
          </w:p>
        </w:tc>
      </w:tr>
      <w:tr w:rsidR="006E6B5B" w:rsidRPr="00F81A88" w14:paraId="24D701FD" w14:textId="77777777" w:rsidTr="000952BC">
        <w:tblPrEx>
          <w:tblLook w:val="00A0" w:firstRow="1" w:lastRow="0" w:firstColumn="1" w:lastColumn="0" w:noHBand="0" w:noVBand="0"/>
        </w:tblPrEx>
        <w:trPr>
          <w:cantSplit/>
          <w:trHeight w:val="20"/>
        </w:trPr>
        <w:tc>
          <w:tcPr>
            <w:tcW w:w="3424" w:type="dxa"/>
          </w:tcPr>
          <w:p w14:paraId="24D701FB" w14:textId="35CE6A42" w:rsidR="006E6B5B" w:rsidRPr="00F81A88" w:rsidRDefault="0015092F" w:rsidP="00A439BC">
            <w:pPr>
              <w:pStyle w:val="TableTextBold"/>
            </w:pPr>
            <w:r>
              <w:t>Document Management</w:t>
            </w:r>
          </w:p>
        </w:tc>
        <w:tc>
          <w:tcPr>
            <w:tcW w:w="7225" w:type="dxa"/>
            <w:noWrap/>
          </w:tcPr>
          <w:p w14:paraId="24D701FC" w14:textId="14504D62" w:rsidR="006E6B5B" w:rsidRPr="00A439BC" w:rsidRDefault="008E7550" w:rsidP="00A439BC">
            <w:pPr>
              <w:pStyle w:val="TableText"/>
            </w:pPr>
            <w:hyperlink r:id="rId29" w:history="1">
              <w:r w:rsidR="00692FBF" w:rsidRPr="00713226">
                <w:rPr>
                  <w:rStyle w:val="Hyperlink"/>
                </w:rPr>
                <w:t>Document.Management@one.verizon.com</w:t>
              </w:r>
            </w:hyperlink>
            <w:r w:rsidR="00692FBF">
              <w:t xml:space="preserve"> </w:t>
            </w:r>
          </w:p>
        </w:tc>
      </w:tr>
      <w:tr w:rsidR="000952BC" w:rsidRPr="00F81A88" w14:paraId="24D70200" w14:textId="77777777" w:rsidTr="000952BC">
        <w:tblPrEx>
          <w:tblLook w:val="00A0" w:firstRow="1" w:lastRow="0" w:firstColumn="1" w:lastColumn="0" w:noHBand="0" w:noVBand="0"/>
        </w:tblPrEx>
        <w:trPr>
          <w:cantSplit/>
          <w:trHeight w:val="20"/>
        </w:trPr>
        <w:tc>
          <w:tcPr>
            <w:tcW w:w="3424" w:type="dxa"/>
          </w:tcPr>
          <w:p w14:paraId="24D701FE" w14:textId="4ACF2B5C" w:rsidR="000952BC" w:rsidRPr="00F81A88" w:rsidRDefault="0015092F" w:rsidP="00A439BC">
            <w:pPr>
              <w:pStyle w:val="TableTextBold"/>
            </w:pPr>
            <w:commentRangeStart w:id="82"/>
            <w:r>
              <w:t>Jeff Nord Org All</w:t>
            </w:r>
          </w:p>
        </w:tc>
        <w:tc>
          <w:tcPr>
            <w:tcW w:w="7225" w:type="dxa"/>
            <w:noWrap/>
          </w:tcPr>
          <w:p w14:paraId="24D701FF" w14:textId="61C476DD" w:rsidR="000952BC" w:rsidRPr="00A439BC" w:rsidRDefault="008E7550" w:rsidP="00A439BC">
            <w:pPr>
              <w:pStyle w:val="TableText"/>
            </w:pPr>
            <w:hyperlink r:id="rId30" w:history="1">
              <w:r w:rsidR="0015092F" w:rsidRPr="0015092F">
                <w:rPr>
                  <w:rStyle w:val="Hyperlink"/>
                </w:rPr>
                <w:t>Nord.MSPE.Global.Org@one.verizon.com</w:t>
              </w:r>
            </w:hyperlink>
            <w:commentRangeEnd w:id="82"/>
            <w:r w:rsidR="00CD2527">
              <w:rPr>
                <w:rStyle w:val="CommentReference"/>
              </w:rPr>
              <w:commentReference w:id="82"/>
            </w:r>
          </w:p>
        </w:tc>
      </w:tr>
      <w:bookmarkEnd w:id="0"/>
    </w:tbl>
    <w:p w14:paraId="24D7020A" w14:textId="77777777" w:rsidR="00DE5CCA" w:rsidRPr="00A439BC" w:rsidRDefault="00DE5CCA" w:rsidP="00A439BC">
      <w:pPr>
        <w:pStyle w:val="Body"/>
      </w:pPr>
    </w:p>
    <w:sectPr w:rsidR="00DE5CCA" w:rsidRPr="00A439BC" w:rsidSect="0058404E">
      <w:headerReference w:type="even" r:id="rId32"/>
      <w:headerReference w:type="default" r:id="rId33"/>
      <w:headerReference w:type="first" r:id="rId34"/>
      <w:pgSz w:w="12240" w:h="15840"/>
      <w:pgMar w:top="1008" w:right="720" w:bottom="1008"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Poe, Penny L" w:date="2017-10-17T09:19:00Z" w:initials="PPL">
    <w:p w14:paraId="5A9B2417" w14:textId="40FFFB5A" w:rsidR="00CD2527" w:rsidRDefault="00CD2527">
      <w:pPr>
        <w:pStyle w:val="CommentText"/>
      </w:pPr>
      <w:r>
        <w:rPr>
          <w:rStyle w:val="CommentReference"/>
        </w:rPr>
        <w:annotationRef/>
      </w:r>
      <w:r>
        <w:t>Need to use Shannon’s org email</w:t>
      </w:r>
    </w:p>
    <w:p w14:paraId="00CA98DA" w14:textId="0CC45E8D" w:rsidR="00CD2527" w:rsidRDefault="00CD2527">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C9D7" w14:textId="77777777" w:rsidR="008E7550" w:rsidRDefault="008E7550" w:rsidP="006D1F01">
      <w:r>
        <w:separator/>
      </w:r>
    </w:p>
    <w:p w14:paraId="17EFF754" w14:textId="77777777" w:rsidR="008E7550" w:rsidRDefault="008E7550" w:rsidP="006D1F01"/>
    <w:p w14:paraId="6BF00A29" w14:textId="77777777" w:rsidR="008E7550" w:rsidRDefault="008E7550" w:rsidP="006D1F01"/>
    <w:p w14:paraId="72C2AD05" w14:textId="77777777" w:rsidR="008E7550" w:rsidRDefault="008E7550" w:rsidP="006D1F01"/>
  </w:endnote>
  <w:endnote w:type="continuationSeparator" w:id="0">
    <w:p w14:paraId="5EB2427F" w14:textId="77777777" w:rsidR="008E7550" w:rsidRDefault="008E7550" w:rsidP="006D1F01">
      <w:r>
        <w:continuationSeparator/>
      </w:r>
    </w:p>
    <w:p w14:paraId="77ADEA49" w14:textId="77777777" w:rsidR="008E7550" w:rsidRDefault="008E7550" w:rsidP="006D1F01"/>
    <w:p w14:paraId="6601DECA" w14:textId="77777777" w:rsidR="008E7550" w:rsidRDefault="008E7550" w:rsidP="006D1F01"/>
    <w:p w14:paraId="70CCD75A" w14:textId="77777777" w:rsidR="008E7550" w:rsidRDefault="008E7550" w:rsidP="006D1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SemiBold">
    <w:altName w:val="Segoe UI Semibold"/>
    <w:panose1 w:val="00000000000000000000"/>
    <w:charset w:val="00"/>
    <w:family w:val="swiss"/>
    <w:notTrueType/>
    <w:pitch w:val="variable"/>
    <w:sig w:usb0="00000001" w:usb1="5000207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panose1 w:val="00000000000000000000"/>
    <w:charset w:val="00"/>
    <w:family w:val="swiss"/>
    <w:notTrueType/>
    <w:pitch w:val="variable"/>
    <w:sig w:usb0="A000006F" w:usb1="5000207B" w:usb2="00000000" w:usb3="00000000" w:csb0="00000193" w:csb1="00000000"/>
  </w:font>
  <w:font w:name="Arial Bold">
    <w:panose1 w:val="00000000000000000000"/>
    <w:charset w:val="00"/>
    <w:family w:val="roman"/>
    <w:notTrueType/>
    <w:pitch w:val="default"/>
    <w:sig w:usb0="00000003" w:usb1="00000000" w:usb2="00000000" w:usb3="00000000" w:csb0="00000001" w:csb1="00000000"/>
  </w:font>
  <w:font w:name="Verizon Apex Bold">
    <w:panose1 w:val="02010600040501010103"/>
    <w:charset w:val="A1"/>
    <w:family w:val="auto"/>
    <w:pitch w:val="variable"/>
    <w:sig w:usb0="800000AF" w:usb1="4000204A" w:usb2="00000000" w:usb3="00000000" w:csb0="0000008B" w:csb1="00000000"/>
  </w:font>
  <w:font w:name="Segoe UI">
    <w:panose1 w:val="020B0502040204020203"/>
    <w:charset w:val="00"/>
    <w:family w:val="swiss"/>
    <w:pitch w:val="variable"/>
    <w:sig w:usb0="E10022FF" w:usb1="C000E47F" w:usb2="00000029" w:usb3="00000000" w:csb0="000001DF" w:csb1="00000000"/>
  </w:font>
  <w:font w:name="Verizon Apex Medium">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NeueHaasGroteskDisp Std Md">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069F1" w14:textId="77777777" w:rsidR="008E7550" w:rsidRPr="00500D46" w:rsidRDefault="008E7550" w:rsidP="007B4146">
    <w:pPr>
      <w:pStyle w:val="space"/>
      <w:rPr>
        <w:sz w:val="12"/>
      </w:rPr>
    </w:pPr>
  </w:p>
  <w:p w14:paraId="7CC9740F" w14:textId="77777777" w:rsidR="008E7550" w:rsidRPr="004C22BF" w:rsidRDefault="008E7550" w:rsidP="008E755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57765AE2" w14:textId="77777777" w:rsidR="008E7550" w:rsidRPr="00500D46" w:rsidRDefault="008E7550" w:rsidP="008E7550">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72897E9E" w14:textId="77777777" w:rsidR="008E7550" w:rsidRPr="00937C69" w:rsidRDefault="008E7550" w:rsidP="008E7550">
    <w:pPr>
      <w:pStyle w:val="DMSFooter"/>
    </w:pPr>
    <w:r w:rsidRPr="00937C69">
      <w:t>Before using this document, consult the Document Management System for the latest revision.</w:t>
    </w:r>
  </w:p>
  <w:p w14:paraId="1FCB7088" w14:textId="77777777" w:rsidR="008E7550" w:rsidRPr="00FF31AA" w:rsidRDefault="008E7550" w:rsidP="008E7550">
    <w:pPr>
      <w:pStyle w:val="DMSFooter"/>
    </w:pPr>
    <w:r w:rsidRPr="00937C69">
      <w:t>Printed copies are uncontrolled unless otherwise identified.</w:t>
    </w:r>
  </w:p>
  <w:p w14:paraId="24D70225" w14:textId="486C4615" w:rsidR="008E7550" w:rsidRPr="007B4146" w:rsidRDefault="008E7550" w:rsidP="008E755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A3AF5" w14:textId="77777777" w:rsidR="008E7550" w:rsidRPr="00500D46" w:rsidRDefault="008E7550" w:rsidP="007B4146">
    <w:pPr>
      <w:pStyle w:val="space"/>
      <w:rPr>
        <w:sz w:val="12"/>
      </w:rPr>
    </w:pPr>
  </w:p>
  <w:p w14:paraId="361A31C4" w14:textId="77777777" w:rsidR="008E7550" w:rsidRPr="004C22BF" w:rsidRDefault="008E7550" w:rsidP="008E755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25F3FD81" w14:textId="77777777" w:rsidR="008E7550" w:rsidRPr="00500D46" w:rsidRDefault="008E7550" w:rsidP="008E7550">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1C50F46A" w14:textId="77777777" w:rsidR="008E7550" w:rsidRPr="00937C69" w:rsidRDefault="008E7550" w:rsidP="008E7550">
    <w:pPr>
      <w:pStyle w:val="DMSFooter"/>
    </w:pPr>
    <w:r w:rsidRPr="00937C69">
      <w:t>Before using this document, consult the Document Management System for the latest revision.</w:t>
    </w:r>
  </w:p>
  <w:p w14:paraId="24D70231" w14:textId="3FBF3AB3" w:rsidR="008E7550" w:rsidRPr="007B4146" w:rsidRDefault="008E7550" w:rsidP="008E7550">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917CE" w14:textId="77777777" w:rsidR="008E7550" w:rsidRDefault="008E7550" w:rsidP="006D1F01">
      <w:r>
        <w:separator/>
      </w:r>
    </w:p>
    <w:p w14:paraId="4862E871" w14:textId="77777777" w:rsidR="008E7550" w:rsidRDefault="008E7550" w:rsidP="006D1F01"/>
    <w:p w14:paraId="157C1025" w14:textId="77777777" w:rsidR="008E7550" w:rsidRDefault="008E7550" w:rsidP="006D1F01"/>
    <w:p w14:paraId="53840DCB" w14:textId="77777777" w:rsidR="008E7550" w:rsidRDefault="008E7550" w:rsidP="006D1F01"/>
  </w:footnote>
  <w:footnote w:type="continuationSeparator" w:id="0">
    <w:p w14:paraId="29BC8E07" w14:textId="77777777" w:rsidR="008E7550" w:rsidRDefault="008E7550" w:rsidP="006D1F01">
      <w:r>
        <w:continuationSeparator/>
      </w:r>
    </w:p>
    <w:p w14:paraId="41A16B26" w14:textId="77777777" w:rsidR="008E7550" w:rsidRDefault="008E7550" w:rsidP="006D1F01"/>
    <w:p w14:paraId="68986B04" w14:textId="77777777" w:rsidR="008E7550" w:rsidRDefault="008E7550" w:rsidP="006D1F01"/>
    <w:p w14:paraId="3A4E6CF8" w14:textId="77777777" w:rsidR="008E7550" w:rsidRDefault="008E7550" w:rsidP="006D1F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DB2C7" w14:textId="4274043A" w:rsidR="008E7550" w:rsidRDefault="008E7550">
    <w:pPr>
      <w:pStyle w:val="Header"/>
    </w:pPr>
    <w:r>
      <w:rPr>
        <w:noProof/>
      </w:rPr>
      <w:pict w14:anchorId="01DE26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4" o:spid="_x0000_s4098"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E7550" w:rsidRPr="00990897" w14:paraId="24D70221" w14:textId="77777777" w:rsidTr="00A439BC">
      <w:tc>
        <w:tcPr>
          <w:tcW w:w="1498" w:type="dxa"/>
          <w:shd w:val="clear" w:color="auto" w:fill="auto"/>
        </w:tcPr>
        <w:p w14:paraId="24D7021C" w14:textId="22D5F998" w:rsidR="008E7550" w:rsidRPr="00990897" w:rsidRDefault="008E7550" w:rsidP="006D1F01">
          <w:pPr>
            <w:rPr>
              <w:sz w:val="20"/>
            </w:rPr>
          </w:pPr>
          <w:r>
            <w:rPr>
              <w:noProof/>
              <w:sz w:val="20"/>
              <w:lang w:bidi="ar-SA"/>
            </w:rPr>
            <w:drawing>
              <wp:inline distT="0" distB="0" distL="0" distR="0" wp14:anchorId="05D5026E" wp14:editId="57CAF101">
                <wp:extent cx="877824"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Pr>
              <w:noProof/>
            </w:rPr>
            <w:pict w14:anchorId="3D4BDC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5" o:spid="_x0000_s4099"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24D7021D" w14:textId="0EEB0983" w:rsidR="008E7550" w:rsidRPr="006D1F01" w:rsidRDefault="008E7550" w:rsidP="00937C69">
          <w:pPr>
            <w:pStyle w:val="VzHeader1"/>
          </w:pPr>
          <w:r>
            <w:rPr>
              <w:b w:val="0"/>
            </w:rPr>
            <w:t xml:space="preserve">GTS </w:t>
          </w:r>
          <w:r w:rsidRPr="00D37008">
            <w:rPr>
              <w:b w:val="0"/>
            </w:rPr>
            <w:t>Cloud Transformation Services (formerly Verizon)</w:t>
          </w:r>
          <w:r w:rsidRPr="006D1F01">
            <w:t xml:space="preserve"> </w:t>
          </w:r>
          <w:r>
            <w:t xml:space="preserve">– </w:t>
          </w:r>
          <w:r>
            <w:br/>
          </w:r>
          <w:r w:rsidRPr="006D1F01">
            <w:t>Quality Controlled Document</w:t>
          </w:r>
        </w:p>
        <w:p w14:paraId="47591F79" w14:textId="77777777" w:rsidR="008E7550" w:rsidRPr="00B049D3" w:rsidRDefault="008E7550" w:rsidP="001535CB">
          <w:pPr>
            <w:pStyle w:val="VzHeader2"/>
          </w:pPr>
          <w:r w:rsidRPr="00B049D3">
            <w:t xml:space="preserve">IPAH Hardware Replacement Process </w:t>
          </w:r>
        </w:p>
        <w:p w14:paraId="41194FCE" w14:textId="04EECB03" w:rsidR="008E7550" w:rsidRPr="00B049D3" w:rsidRDefault="008E7550" w:rsidP="001535CB">
          <w:pPr>
            <w:pStyle w:val="VzHeader2"/>
          </w:pPr>
          <w:r w:rsidRPr="001535CB">
            <w:t>Document No.  CHGM-</w:t>
          </w:r>
          <w:r w:rsidRPr="001535CB">
            <w:rPr>
              <w:sz w:val="26"/>
              <w:szCs w:val="26"/>
            </w:rPr>
            <w:t>00033</w:t>
          </w:r>
        </w:p>
        <w:p w14:paraId="24D70220" w14:textId="77777777" w:rsidR="008E7550" w:rsidRPr="00040618" w:rsidRDefault="008E7550" w:rsidP="001535CB">
          <w:pPr>
            <w:pStyle w:val="VzHeader2"/>
          </w:pPr>
          <w:r w:rsidRPr="00937C69">
            <w:t xml:space="preserve">Page </w:t>
          </w:r>
          <w:r w:rsidRPr="00937C69">
            <w:fldChar w:fldCharType="begin"/>
          </w:r>
          <w:r w:rsidRPr="00937C69">
            <w:instrText xml:space="preserve"> PAGE </w:instrText>
          </w:r>
          <w:r w:rsidRPr="00937C69">
            <w:fldChar w:fldCharType="separate"/>
          </w:r>
          <w:r w:rsidR="00CD2527">
            <w:rPr>
              <w:noProof/>
            </w:rPr>
            <w:t>ii</w:t>
          </w:r>
          <w:r w:rsidRPr="00937C69">
            <w:fldChar w:fldCharType="end"/>
          </w:r>
        </w:p>
      </w:tc>
    </w:tr>
  </w:tbl>
  <w:p w14:paraId="24D70222" w14:textId="77777777" w:rsidR="008E7550" w:rsidRPr="00F91719" w:rsidRDefault="008E7550" w:rsidP="006D1F0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678"/>
      <w:gridCol w:w="9122"/>
    </w:tblGrid>
    <w:tr w:rsidR="008E7550" w:rsidRPr="00990897" w14:paraId="24D7022D" w14:textId="77777777" w:rsidTr="006D1F01">
      <w:tc>
        <w:tcPr>
          <w:tcW w:w="1678" w:type="dxa"/>
          <w:shd w:val="clear" w:color="auto" w:fill="auto"/>
        </w:tcPr>
        <w:p w14:paraId="24D70226" w14:textId="3E624DA6" w:rsidR="008E7550" w:rsidRPr="00990897" w:rsidRDefault="008E7550" w:rsidP="006D1F01">
          <w:pPr>
            <w:rPr>
              <w:sz w:val="20"/>
            </w:rPr>
          </w:pPr>
          <w:r>
            <w:rPr>
              <w:noProof/>
              <w:sz w:val="20"/>
              <w:lang w:bidi="ar-SA"/>
            </w:rPr>
            <w:drawing>
              <wp:inline distT="0" distB="0" distL="0" distR="0" wp14:anchorId="5C49BEAE" wp14:editId="14251033">
                <wp:extent cx="877824"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Pr>
              <w:noProof/>
            </w:rPr>
            <w:pict w14:anchorId="6087D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3" o:spid="_x0000_s4097"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122" w:type="dxa"/>
          <w:vAlign w:val="center"/>
        </w:tcPr>
        <w:p w14:paraId="7AE2162D" w14:textId="77777777" w:rsidR="008E7550" w:rsidRDefault="008E7550" w:rsidP="006D1F01">
          <w:pPr>
            <w:pStyle w:val="VzHeader1"/>
          </w:pPr>
          <w:r>
            <w:rPr>
              <w:b w:val="0"/>
            </w:rPr>
            <w:t xml:space="preserve">GTS </w:t>
          </w:r>
          <w:r w:rsidRPr="00D37008">
            <w:rPr>
              <w:b w:val="0"/>
            </w:rPr>
            <w:t>Cloud Transformation Services (formerly Verizon)</w:t>
          </w:r>
          <w:r w:rsidRPr="006D1F01">
            <w:t xml:space="preserve"> </w:t>
          </w:r>
          <w:r>
            <w:t>–</w:t>
          </w:r>
        </w:p>
        <w:p w14:paraId="24D70228" w14:textId="4E79B0DC" w:rsidR="008E7550" w:rsidRPr="006D1F01" w:rsidRDefault="008E7550" w:rsidP="006D1F01">
          <w:pPr>
            <w:pStyle w:val="VzHeader1"/>
          </w:pPr>
          <w:r w:rsidRPr="006D1F01">
            <w:t>Quality Controlled Document</w:t>
          </w:r>
        </w:p>
        <w:p w14:paraId="6DF4CB77" w14:textId="77777777" w:rsidR="008E7550" w:rsidRPr="001535CB" w:rsidRDefault="008E7550" w:rsidP="001535CB">
          <w:pPr>
            <w:pStyle w:val="VzHeader2"/>
          </w:pPr>
          <w:r w:rsidRPr="001535CB">
            <w:t xml:space="preserve">IPAH Hardware Replacement Process </w:t>
          </w:r>
        </w:p>
        <w:p w14:paraId="632E976E" w14:textId="77777777" w:rsidR="008E7550" w:rsidRPr="001535CB" w:rsidRDefault="008E7550" w:rsidP="001535CB">
          <w:pPr>
            <w:pStyle w:val="VzHeader2"/>
          </w:pPr>
          <w:r w:rsidRPr="001535CB">
            <w:t>Document No.  CHGM-</w:t>
          </w:r>
          <w:r w:rsidRPr="001535CB">
            <w:rPr>
              <w:sz w:val="26"/>
              <w:szCs w:val="26"/>
            </w:rPr>
            <w:t>00033</w:t>
          </w:r>
        </w:p>
        <w:p w14:paraId="24D7022B" w14:textId="57EB2CD3" w:rsidR="008E7550" w:rsidRPr="001535CB" w:rsidRDefault="008E7550" w:rsidP="001535CB">
          <w:pPr>
            <w:pStyle w:val="VzHeader2"/>
          </w:pPr>
          <w:r w:rsidRPr="001535CB">
            <w:t>Version:  2.</w:t>
          </w:r>
          <w:r>
            <w:t>2</w:t>
          </w:r>
        </w:p>
        <w:p w14:paraId="24D7022C" w14:textId="19D50730" w:rsidR="008E7550" w:rsidRPr="004913B2" w:rsidRDefault="008E7550" w:rsidP="008E7550">
          <w:pPr>
            <w:pStyle w:val="VzHeader2"/>
          </w:pPr>
          <w:r w:rsidRPr="001535CB">
            <w:t xml:space="preserve">Date: </w:t>
          </w:r>
          <w:r>
            <w:t xml:space="preserve"> 17-Oct</w:t>
          </w:r>
          <w:r w:rsidRPr="001535CB">
            <w:t>-2017</w:t>
          </w:r>
        </w:p>
      </w:tc>
    </w:tr>
  </w:tbl>
  <w:p w14:paraId="24D7022E" w14:textId="77777777" w:rsidR="008E7550" w:rsidRPr="004A66BE" w:rsidRDefault="008E7550" w:rsidP="006D1F01">
    <w:pPr>
      <w:pStyle w:val="Body"/>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0232" w14:textId="04C055A4" w:rsidR="008E7550" w:rsidRDefault="008E7550" w:rsidP="006D1F01">
    <w:pPr>
      <w:pStyle w:val="Header"/>
    </w:pPr>
    <w:r>
      <w:rPr>
        <w:noProof/>
      </w:rPr>
      <w:pict w14:anchorId="24FC79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7" o:spid="_x0000_s4101" type="#_x0000_t136" style="position:absolute;margin-left:0;margin-top:0;width:543.8pt;height:217.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E7550" w:rsidRPr="00990897" w14:paraId="24D70238" w14:textId="77777777" w:rsidTr="006B1A0B">
      <w:tc>
        <w:tcPr>
          <w:tcW w:w="1498" w:type="dxa"/>
          <w:shd w:val="clear" w:color="auto" w:fill="auto"/>
        </w:tcPr>
        <w:p w14:paraId="24D70233" w14:textId="6CEB3916" w:rsidR="008E7550" w:rsidRPr="00990897" w:rsidRDefault="008E7550" w:rsidP="006D1F01">
          <w:pPr>
            <w:rPr>
              <w:sz w:val="20"/>
            </w:rPr>
          </w:pPr>
          <w:r>
            <w:rPr>
              <w:noProof/>
              <w:sz w:val="20"/>
              <w:lang w:bidi="ar-SA"/>
            </w:rPr>
            <w:drawing>
              <wp:inline distT="0" distB="0" distL="0" distR="0" wp14:anchorId="16F9E28D" wp14:editId="0B7501E2">
                <wp:extent cx="877824"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Pr>
              <w:noProof/>
            </w:rPr>
            <w:pict w14:anchorId="1A9D7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6" o:spid="_x0000_s4100" type="#_x0000_t136" style="position:absolute;margin-left:0;margin-top:0;width:543.8pt;height:217.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24D70234" w14:textId="174C176C" w:rsidR="008E7550" w:rsidRPr="006D1F01" w:rsidRDefault="008E7550" w:rsidP="00937C69">
          <w:pPr>
            <w:pStyle w:val="VzHeader1"/>
          </w:pPr>
          <w:r>
            <w:rPr>
              <w:b w:val="0"/>
            </w:rPr>
            <w:t xml:space="preserve">GTS </w:t>
          </w:r>
          <w:r w:rsidRPr="00D37008">
            <w:rPr>
              <w:b w:val="0"/>
            </w:rPr>
            <w:t>Cloud Transformation Services (formerly Verizon)</w:t>
          </w:r>
          <w:r w:rsidRPr="006D1F01">
            <w:t xml:space="preserve"> </w:t>
          </w:r>
          <w:r>
            <w:t>–</w:t>
          </w:r>
          <w:r>
            <w:br/>
          </w:r>
          <w:r w:rsidRPr="006D1F01">
            <w:t>Quality Controlled Document</w:t>
          </w:r>
        </w:p>
        <w:p w14:paraId="1C96906B" w14:textId="77777777" w:rsidR="008E7550" w:rsidRPr="00B049D3" w:rsidRDefault="008E7550" w:rsidP="001535CB">
          <w:pPr>
            <w:pStyle w:val="VzHeader2"/>
          </w:pPr>
          <w:r w:rsidRPr="00B049D3">
            <w:t xml:space="preserve">IPAH Hardware Replacement Process </w:t>
          </w:r>
        </w:p>
        <w:p w14:paraId="24D70236" w14:textId="2E13B9C5" w:rsidR="008E7550" w:rsidRPr="00B049D3" w:rsidRDefault="008E7550" w:rsidP="001535CB">
          <w:pPr>
            <w:pStyle w:val="VzHeader2"/>
          </w:pPr>
          <w:r w:rsidRPr="001535CB">
            <w:t>Document No.  CHGM-</w:t>
          </w:r>
          <w:r w:rsidRPr="001535CB">
            <w:rPr>
              <w:sz w:val="26"/>
              <w:szCs w:val="26"/>
            </w:rPr>
            <w:t>00033</w:t>
          </w:r>
        </w:p>
        <w:p w14:paraId="24D70237" w14:textId="77777777" w:rsidR="008E7550" w:rsidRPr="00040618" w:rsidRDefault="008E7550" w:rsidP="001535CB">
          <w:pPr>
            <w:pStyle w:val="VzHeader2"/>
          </w:pPr>
          <w:r w:rsidRPr="00937C69">
            <w:t xml:space="preserve">Page </w:t>
          </w:r>
          <w:r w:rsidRPr="00937C69">
            <w:fldChar w:fldCharType="begin"/>
          </w:r>
          <w:r w:rsidRPr="00937C69">
            <w:instrText xml:space="preserve"> PAGE </w:instrText>
          </w:r>
          <w:r w:rsidRPr="00937C69">
            <w:fldChar w:fldCharType="separate"/>
          </w:r>
          <w:r w:rsidR="00CD2527">
            <w:rPr>
              <w:noProof/>
            </w:rPr>
            <w:t>i</w:t>
          </w:r>
          <w:r w:rsidRPr="00937C69">
            <w:fldChar w:fldCharType="end"/>
          </w:r>
        </w:p>
      </w:tc>
    </w:tr>
  </w:tbl>
  <w:p w14:paraId="24D70239" w14:textId="77777777" w:rsidR="008E7550" w:rsidRPr="00937C69" w:rsidRDefault="008E7550" w:rsidP="00937C69">
    <w:pPr>
      <w:pStyle w:val="spac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4655E" w14:textId="0238F5F3" w:rsidR="008E7550" w:rsidRDefault="008E7550">
    <w:pPr>
      <w:pStyle w:val="Header"/>
    </w:pPr>
    <w:r>
      <w:rPr>
        <w:noProof/>
      </w:rPr>
      <w:pict w14:anchorId="46067E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60" o:spid="_x0000_s4104" type="#_x0000_t136" style="position:absolute;margin-left:0;margin-top:0;width:543.8pt;height:217.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8E7550" w:rsidRPr="00990897" w14:paraId="24D7023F" w14:textId="77777777" w:rsidTr="00A439BC">
      <w:tc>
        <w:tcPr>
          <w:tcW w:w="1498" w:type="dxa"/>
          <w:shd w:val="clear" w:color="auto" w:fill="auto"/>
        </w:tcPr>
        <w:p w14:paraId="24D7023A" w14:textId="1F8C924D" w:rsidR="008E7550" w:rsidRPr="00990897" w:rsidRDefault="008E7550" w:rsidP="006D1F01">
          <w:pPr>
            <w:rPr>
              <w:sz w:val="20"/>
            </w:rPr>
          </w:pPr>
          <w:r>
            <w:rPr>
              <w:noProof/>
              <w:sz w:val="20"/>
              <w:lang w:bidi="ar-SA"/>
            </w:rPr>
            <w:drawing>
              <wp:inline distT="0" distB="0" distL="0" distR="0" wp14:anchorId="6ED54CC4" wp14:editId="07EEEF45">
                <wp:extent cx="877824"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a:blip r:embed="rId1"/>
                        <a:stretch>
                          <a:fillRect/>
                        </a:stretch>
                      </pic:blipFill>
                      <pic:spPr>
                        <a:xfrm>
                          <a:off x="0" y="0"/>
                          <a:ext cx="877824" cy="320040"/>
                        </a:xfrm>
                        <a:prstGeom prst="rect">
                          <a:avLst/>
                        </a:prstGeom>
                      </pic:spPr>
                    </pic:pic>
                  </a:graphicData>
                </a:graphic>
              </wp:inline>
            </w:drawing>
          </w:r>
          <w:r>
            <w:rPr>
              <w:noProof/>
            </w:rPr>
            <w:pict w14:anchorId="4B24EA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61" o:spid="_x0000_s4105" type="#_x0000_t136" style="position:absolute;margin-left:0;margin-top:0;width:543.8pt;height:217.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tc>
      <w:tc>
        <w:tcPr>
          <w:tcW w:w="9418" w:type="dxa"/>
          <w:shd w:val="clear" w:color="auto" w:fill="auto"/>
          <w:vAlign w:val="center"/>
        </w:tcPr>
        <w:p w14:paraId="24D7023B" w14:textId="35FD0B74" w:rsidR="008E7550" w:rsidRPr="006D1F01" w:rsidRDefault="008E7550" w:rsidP="00937C69">
          <w:pPr>
            <w:pStyle w:val="VzHeader1"/>
          </w:pPr>
          <w:r>
            <w:rPr>
              <w:b w:val="0"/>
            </w:rPr>
            <w:t xml:space="preserve">GTS </w:t>
          </w:r>
          <w:r w:rsidRPr="00D37008">
            <w:rPr>
              <w:b w:val="0"/>
            </w:rPr>
            <w:t>Cloud Transformation Services (formerly Verizon)</w:t>
          </w:r>
          <w:r w:rsidRPr="006D1F01">
            <w:t xml:space="preserve"> </w:t>
          </w:r>
          <w:r>
            <w:t>–</w:t>
          </w:r>
          <w:r>
            <w:br/>
          </w:r>
          <w:r w:rsidRPr="006D1F01">
            <w:t>Quality Controlled Document</w:t>
          </w:r>
        </w:p>
        <w:p w14:paraId="03176C6E" w14:textId="77777777" w:rsidR="008E7550" w:rsidRPr="00B049D3" w:rsidRDefault="008E7550" w:rsidP="001535CB">
          <w:pPr>
            <w:pStyle w:val="VzHeader2"/>
          </w:pPr>
          <w:r w:rsidRPr="00B049D3">
            <w:t xml:space="preserve">IPAH Hardware Replacement Process </w:t>
          </w:r>
        </w:p>
        <w:p w14:paraId="34A75C3A" w14:textId="040EF029" w:rsidR="008E7550" w:rsidRPr="00B049D3" w:rsidRDefault="008E7550" w:rsidP="001535CB">
          <w:pPr>
            <w:pStyle w:val="VzHeader2"/>
          </w:pPr>
          <w:r w:rsidRPr="001535CB">
            <w:t>Document No.  CHGM-</w:t>
          </w:r>
          <w:r w:rsidRPr="001535CB">
            <w:rPr>
              <w:sz w:val="26"/>
              <w:szCs w:val="26"/>
            </w:rPr>
            <w:t>00033</w:t>
          </w:r>
        </w:p>
        <w:p w14:paraId="24D7023E" w14:textId="454E4714" w:rsidR="008E7550" w:rsidRPr="00040618" w:rsidRDefault="008E7550" w:rsidP="001535CB">
          <w:pPr>
            <w:pStyle w:val="VzHeader2"/>
          </w:pPr>
          <w:r w:rsidRPr="008D4CDD">
            <w:t xml:space="preserve">Page </w:t>
          </w:r>
          <w:r w:rsidRPr="008D4CDD">
            <w:fldChar w:fldCharType="begin"/>
          </w:r>
          <w:r w:rsidRPr="008D4CDD">
            <w:instrText xml:space="preserve"> PAGE </w:instrText>
          </w:r>
          <w:r w:rsidRPr="008D4CDD">
            <w:fldChar w:fldCharType="separate"/>
          </w:r>
          <w:r w:rsidR="00CD2527">
            <w:rPr>
              <w:noProof/>
            </w:rPr>
            <w:t>13</w:t>
          </w:r>
          <w:r w:rsidRPr="008D4CDD">
            <w:fldChar w:fldCharType="end"/>
          </w:r>
        </w:p>
      </w:tc>
    </w:tr>
  </w:tbl>
  <w:p w14:paraId="24D70240" w14:textId="77777777" w:rsidR="008E7550" w:rsidRPr="00F91719" w:rsidRDefault="008E7550" w:rsidP="006D1F0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E5DD7" w14:textId="089A3287" w:rsidR="008E7550" w:rsidRDefault="008E7550">
    <w:pPr>
      <w:pStyle w:val="Header"/>
    </w:pPr>
    <w:r>
      <w:rPr>
        <w:noProof/>
      </w:rPr>
      <w:pict w14:anchorId="4D170E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96659" o:spid="_x0000_s4103" type="#_x0000_t136" style="position:absolute;margin-left:0;margin-top:0;width:543.8pt;height:217.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1A4137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7767134"/>
    <w:multiLevelType w:val="hybridMultilevel"/>
    <w:tmpl w:val="FEF800FA"/>
    <w:lvl w:ilvl="0" w:tplc="F4F281E6">
      <w:start w:val="1"/>
      <w:numFmt w:val="decimal"/>
      <w:pStyle w:val="number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72F69"/>
    <w:multiLevelType w:val="hybridMultilevel"/>
    <w:tmpl w:val="A3B6EC5A"/>
    <w:lvl w:ilvl="0" w:tplc="13B68688">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nsid w:val="387B0EE5"/>
    <w:multiLevelType w:val="multilevel"/>
    <w:tmpl w:val="45A89A0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9DC6925"/>
    <w:multiLevelType w:val="hybridMultilevel"/>
    <w:tmpl w:val="9F9226EA"/>
    <w:lvl w:ilvl="0" w:tplc="A4E4411E">
      <w:start w:val="1"/>
      <w:numFmt w:val="bullet"/>
      <w:lvlText w:val=""/>
      <w:lvlJc w:val="left"/>
      <w:pPr>
        <w:ind w:left="720" w:hanging="360"/>
      </w:pPr>
      <w:rPr>
        <w:rFonts w:ascii="Symbol" w:hAnsi="Symbol" w:hint="default"/>
      </w:rPr>
    </w:lvl>
    <w:lvl w:ilvl="1" w:tplc="F21E1440">
      <w:start w:val="1"/>
      <w:numFmt w:val="bullet"/>
      <w:lvlText w:val="o"/>
      <w:lvlJc w:val="left"/>
      <w:pPr>
        <w:ind w:left="1440" w:hanging="360"/>
      </w:pPr>
      <w:rPr>
        <w:rFonts w:ascii="Courier New" w:hAnsi="Courier New" w:cs="Courier New" w:hint="default"/>
      </w:rPr>
    </w:lvl>
    <w:lvl w:ilvl="2" w:tplc="CED8DFC4">
      <w:start w:val="1"/>
      <w:numFmt w:val="bullet"/>
      <w:lvlText w:val=""/>
      <w:lvlJc w:val="left"/>
      <w:pPr>
        <w:ind w:left="2160" w:hanging="360"/>
      </w:pPr>
      <w:rPr>
        <w:rFonts w:ascii="Wingdings" w:hAnsi="Wingdings" w:hint="default"/>
      </w:rPr>
    </w:lvl>
    <w:lvl w:ilvl="3" w:tplc="B6B4BB76">
      <w:numFmt w:val="bullet"/>
      <w:lvlText w:val="-"/>
      <w:lvlJc w:val="left"/>
      <w:pPr>
        <w:ind w:left="2880" w:hanging="36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A1295"/>
    <w:multiLevelType w:val="hybridMultilevel"/>
    <w:tmpl w:val="166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23E04C2"/>
    <w:multiLevelType w:val="hybridMultilevel"/>
    <w:tmpl w:val="A3EACF04"/>
    <w:lvl w:ilvl="0" w:tplc="C3B8E02C">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CB033DB"/>
    <w:multiLevelType w:val="hybridMultilevel"/>
    <w:tmpl w:val="5D2E383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46F631D"/>
    <w:multiLevelType w:val="hybridMultilevel"/>
    <w:tmpl w:val="4D308FD4"/>
    <w:lvl w:ilvl="0" w:tplc="27A8BA4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7613DB"/>
    <w:multiLevelType w:val="hybridMultilevel"/>
    <w:tmpl w:val="FE5CA6A0"/>
    <w:lvl w:ilvl="0" w:tplc="F35E1F72">
      <w:start w:val="1"/>
      <w:numFmt w:val="lowerLetter"/>
      <w:pStyle w:val="number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95592B"/>
    <w:multiLevelType w:val="hybridMultilevel"/>
    <w:tmpl w:val="B1A699A6"/>
    <w:lvl w:ilvl="0" w:tplc="DD1ADA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15CC6"/>
    <w:multiLevelType w:val="hybridMultilevel"/>
    <w:tmpl w:val="1BCE324E"/>
    <w:lvl w:ilvl="0" w:tplc="3C4EDC0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36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9"/>
  </w:num>
  <w:num w:numId="3">
    <w:abstractNumId w:val="20"/>
  </w:num>
  <w:num w:numId="4">
    <w:abstractNumId w:val="4"/>
  </w:num>
  <w:num w:numId="5">
    <w:abstractNumId w:val="2"/>
  </w:num>
  <w:num w:numId="6">
    <w:abstractNumId w:val="16"/>
  </w:num>
  <w:num w:numId="7">
    <w:abstractNumId w:val="1"/>
  </w:num>
  <w:num w:numId="8">
    <w:abstractNumId w:val="6"/>
  </w:num>
  <w:num w:numId="9">
    <w:abstractNumId w:val="0"/>
  </w:num>
  <w:num w:numId="10">
    <w:abstractNumId w:val="11"/>
  </w:num>
  <w:num w:numId="11">
    <w:abstractNumId w:val="13"/>
  </w:num>
  <w:num w:numId="12">
    <w:abstractNumId w:val="18"/>
  </w:num>
  <w:num w:numId="13">
    <w:abstractNumId w:val="4"/>
    <w:lvlOverride w:ilvl="0">
      <w:startOverride w:val="1"/>
    </w:lvlOverride>
  </w:num>
  <w:num w:numId="14">
    <w:abstractNumId w:val="4"/>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17"/>
  </w:num>
  <w:num w:numId="25">
    <w:abstractNumId w:val="3"/>
  </w:num>
  <w:num w:numId="26">
    <w:abstractNumId w:val="19"/>
  </w:num>
  <w:num w:numId="27">
    <w:abstractNumId w:val="7"/>
  </w:num>
  <w:num w:numId="28">
    <w:abstractNumId w:val="8"/>
  </w:num>
  <w:num w:numId="29">
    <w:abstractNumId w:val="15"/>
  </w:num>
  <w:num w:numId="30">
    <w:abstractNumId w:val="12"/>
  </w:num>
  <w:num w:numId="31">
    <w:abstractNumId w:val="5"/>
  </w:num>
  <w:num w:numId="32">
    <w:abstractNumId w:val="15"/>
    <w:lvlOverride w:ilvl="0">
      <w:startOverride w:val="1"/>
    </w:lvlOverride>
  </w:num>
  <w:num w:numId="33">
    <w:abstractNumId w:val="12"/>
    <w:lvlOverride w:ilvl="0">
      <w:startOverride w:val="1"/>
    </w:lvlOverride>
  </w:num>
  <w:num w:numId="34">
    <w:abstractNumId w:val="5"/>
    <w:lvlOverride w:ilvl="0">
      <w:startOverride w:val="1"/>
    </w:lvlOverride>
  </w:num>
  <w:num w:numId="35">
    <w:abstractNumId w:val="14"/>
  </w:num>
  <w:num w:numId="36">
    <w:abstractNumId w:val="10"/>
  </w:num>
  <w:num w:numId="37">
    <w:abstractNumId w:val="16"/>
    <w:lvlOverride w:ilvl="0">
      <w:startOverride w:val="1"/>
    </w:lvlOverride>
  </w:num>
  <w:num w:numId="38">
    <w:abstractNumId w:val="4"/>
    <w:lvlOverride w:ilvl="0">
      <w:startOverride w:val="1"/>
    </w:lvlOverride>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dy-Lamptey, James">
    <w15:presenceInfo w15:providerId="AD" w15:userId="S-1-5-21-877977181-1648625342-1381635096-1849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1A74"/>
    <w:rsid w:val="00007193"/>
    <w:rsid w:val="00021633"/>
    <w:rsid w:val="000233EB"/>
    <w:rsid w:val="000240A0"/>
    <w:rsid w:val="00032E6E"/>
    <w:rsid w:val="00040618"/>
    <w:rsid w:val="00043C73"/>
    <w:rsid w:val="00060224"/>
    <w:rsid w:val="0006180A"/>
    <w:rsid w:val="000618FE"/>
    <w:rsid w:val="0007117D"/>
    <w:rsid w:val="00080FFD"/>
    <w:rsid w:val="00094D4B"/>
    <w:rsid w:val="000952BC"/>
    <w:rsid w:val="000A26F9"/>
    <w:rsid w:val="000A3852"/>
    <w:rsid w:val="000A3AE7"/>
    <w:rsid w:val="000C4D0C"/>
    <w:rsid w:val="000C7BE1"/>
    <w:rsid w:val="000E15E6"/>
    <w:rsid w:val="000E2683"/>
    <w:rsid w:val="000E65E2"/>
    <w:rsid w:val="000F25BF"/>
    <w:rsid w:val="000F4BAB"/>
    <w:rsid w:val="0010081B"/>
    <w:rsid w:val="0010532C"/>
    <w:rsid w:val="00106CEF"/>
    <w:rsid w:val="0011700C"/>
    <w:rsid w:val="00136265"/>
    <w:rsid w:val="00142123"/>
    <w:rsid w:val="00144AF5"/>
    <w:rsid w:val="0015092F"/>
    <w:rsid w:val="00150EA0"/>
    <w:rsid w:val="001513C8"/>
    <w:rsid w:val="0015320E"/>
    <w:rsid w:val="001535CB"/>
    <w:rsid w:val="00160910"/>
    <w:rsid w:val="00165300"/>
    <w:rsid w:val="0016751C"/>
    <w:rsid w:val="001676E8"/>
    <w:rsid w:val="00173E5D"/>
    <w:rsid w:val="001A1B98"/>
    <w:rsid w:val="001A273D"/>
    <w:rsid w:val="001B01E0"/>
    <w:rsid w:val="001B3763"/>
    <w:rsid w:val="001B4484"/>
    <w:rsid w:val="001B6692"/>
    <w:rsid w:val="001B7CCC"/>
    <w:rsid w:val="001D6398"/>
    <w:rsid w:val="001D66CE"/>
    <w:rsid w:val="001F12DE"/>
    <w:rsid w:val="001F6788"/>
    <w:rsid w:val="002529DC"/>
    <w:rsid w:val="002535CF"/>
    <w:rsid w:val="00261C54"/>
    <w:rsid w:val="00261CA9"/>
    <w:rsid w:val="00282F7F"/>
    <w:rsid w:val="002A1A79"/>
    <w:rsid w:val="002A5CFD"/>
    <w:rsid w:val="002A6843"/>
    <w:rsid w:val="002C347A"/>
    <w:rsid w:val="002C5D1D"/>
    <w:rsid w:val="002C6CE6"/>
    <w:rsid w:val="002D2647"/>
    <w:rsid w:val="002E5477"/>
    <w:rsid w:val="002F561E"/>
    <w:rsid w:val="00304111"/>
    <w:rsid w:val="00312CBB"/>
    <w:rsid w:val="003159F8"/>
    <w:rsid w:val="00316BC4"/>
    <w:rsid w:val="003228E1"/>
    <w:rsid w:val="00330615"/>
    <w:rsid w:val="003341EC"/>
    <w:rsid w:val="00352C14"/>
    <w:rsid w:val="003667ED"/>
    <w:rsid w:val="00372689"/>
    <w:rsid w:val="00381978"/>
    <w:rsid w:val="0038722C"/>
    <w:rsid w:val="00397EAB"/>
    <w:rsid w:val="003B7800"/>
    <w:rsid w:val="003C2073"/>
    <w:rsid w:val="003C63B5"/>
    <w:rsid w:val="003C7F73"/>
    <w:rsid w:val="003D0A76"/>
    <w:rsid w:val="003E0753"/>
    <w:rsid w:val="003E656B"/>
    <w:rsid w:val="003F22AD"/>
    <w:rsid w:val="003F2BA7"/>
    <w:rsid w:val="003F37FC"/>
    <w:rsid w:val="003F70FC"/>
    <w:rsid w:val="004072DB"/>
    <w:rsid w:val="00410466"/>
    <w:rsid w:val="0041527B"/>
    <w:rsid w:val="004158E4"/>
    <w:rsid w:val="00426C2A"/>
    <w:rsid w:val="004300C2"/>
    <w:rsid w:val="00442DAF"/>
    <w:rsid w:val="004528FA"/>
    <w:rsid w:val="0046711A"/>
    <w:rsid w:val="00482745"/>
    <w:rsid w:val="00486E5A"/>
    <w:rsid w:val="0048767C"/>
    <w:rsid w:val="004918DA"/>
    <w:rsid w:val="00491B1B"/>
    <w:rsid w:val="004A66BE"/>
    <w:rsid w:val="004B0012"/>
    <w:rsid w:val="004C22BF"/>
    <w:rsid w:val="004E5F3D"/>
    <w:rsid w:val="005108DC"/>
    <w:rsid w:val="005110B8"/>
    <w:rsid w:val="00520BF4"/>
    <w:rsid w:val="0052648E"/>
    <w:rsid w:val="00531E24"/>
    <w:rsid w:val="0053736C"/>
    <w:rsid w:val="00544D21"/>
    <w:rsid w:val="00564BDE"/>
    <w:rsid w:val="00567448"/>
    <w:rsid w:val="005702F1"/>
    <w:rsid w:val="00571BC5"/>
    <w:rsid w:val="0058011D"/>
    <w:rsid w:val="0058338A"/>
    <w:rsid w:val="0058404E"/>
    <w:rsid w:val="005A0D41"/>
    <w:rsid w:val="005B3E4D"/>
    <w:rsid w:val="005C569E"/>
    <w:rsid w:val="005E0297"/>
    <w:rsid w:val="005E104D"/>
    <w:rsid w:val="00627C95"/>
    <w:rsid w:val="00650C1C"/>
    <w:rsid w:val="00672EA4"/>
    <w:rsid w:val="00676171"/>
    <w:rsid w:val="00680E2A"/>
    <w:rsid w:val="00684092"/>
    <w:rsid w:val="00685CA5"/>
    <w:rsid w:val="00692FBF"/>
    <w:rsid w:val="006A05F9"/>
    <w:rsid w:val="006A5CCB"/>
    <w:rsid w:val="006B1A0B"/>
    <w:rsid w:val="006B3D8D"/>
    <w:rsid w:val="006B6B6A"/>
    <w:rsid w:val="006D0E66"/>
    <w:rsid w:val="006D15A6"/>
    <w:rsid w:val="006D1F01"/>
    <w:rsid w:val="006E6B5B"/>
    <w:rsid w:val="006F60BA"/>
    <w:rsid w:val="00705266"/>
    <w:rsid w:val="0070631A"/>
    <w:rsid w:val="00742F11"/>
    <w:rsid w:val="00751FA9"/>
    <w:rsid w:val="00755296"/>
    <w:rsid w:val="00757157"/>
    <w:rsid w:val="0076423E"/>
    <w:rsid w:val="00766A7C"/>
    <w:rsid w:val="00766D22"/>
    <w:rsid w:val="00771572"/>
    <w:rsid w:val="00775B5F"/>
    <w:rsid w:val="00776233"/>
    <w:rsid w:val="007822A9"/>
    <w:rsid w:val="00797059"/>
    <w:rsid w:val="007A6BFE"/>
    <w:rsid w:val="007B0B9D"/>
    <w:rsid w:val="007B4146"/>
    <w:rsid w:val="007B4F4C"/>
    <w:rsid w:val="007C090F"/>
    <w:rsid w:val="007D16E7"/>
    <w:rsid w:val="007D3563"/>
    <w:rsid w:val="007E48BC"/>
    <w:rsid w:val="007F5C74"/>
    <w:rsid w:val="00806B2C"/>
    <w:rsid w:val="008117CA"/>
    <w:rsid w:val="00821955"/>
    <w:rsid w:val="00860005"/>
    <w:rsid w:val="00872EF5"/>
    <w:rsid w:val="00874359"/>
    <w:rsid w:val="00885CE0"/>
    <w:rsid w:val="00891F1D"/>
    <w:rsid w:val="008A3F51"/>
    <w:rsid w:val="008A7028"/>
    <w:rsid w:val="008B4FE1"/>
    <w:rsid w:val="008C111E"/>
    <w:rsid w:val="008C3CDF"/>
    <w:rsid w:val="008D4CDD"/>
    <w:rsid w:val="008E7550"/>
    <w:rsid w:val="008E7C61"/>
    <w:rsid w:val="008F60AC"/>
    <w:rsid w:val="00901ECA"/>
    <w:rsid w:val="00916FF2"/>
    <w:rsid w:val="00920C95"/>
    <w:rsid w:val="00923553"/>
    <w:rsid w:val="009275D4"/>
    <w:rsid w:val="009343C5"/>
    <w:rsid w:val="00937C69"/>
    <w:rsid w:val="00941301"/>
    <w:rsid w:val="009479CD"/>
    <w:rsid w:val="00960B70"/>
    <w:rsid w:val="00975D39"/>
    <w:rsid w:val="009801DB"/>
    <w:rsid w:val="00980F26"/>
    <w:rsid w:val="00990897"/>
    <w:rsid w:val="0099104A"/>
    <w:rsid w:val="009917E4"/>
    <w:rsid w:val="00992A9A"/>
    <w:rsid w:val="0099595B"/>
    <w:rsid w:val="0099680E"/>
    <w:rsid w:val="00996B71"/>
    <w:rsid w:val="009A3675"/>
    <w:rsid w:val="009A62A7"/>
    <w:rsid w:val="009B0AA6"/>
    <w:rsid w:val="009B15BD"/>
    <w:rsid w:val="009B67C4"/>
    <w:rsid w:val="009E6C86"/>
    <w:rsid w:val="009E6DFE"/>
    <w:rsid w:val="009E71A6"/>
    <w:rsid w:val="009F3A72"/>
    <w:rsid w:val="00A03E76"/>
    <w:rsid w:val="00A15E14"/>
    <w:rsid w:val="00A34215"/>
    <w:rsid w:val="00A439BC"/>
    <w:rsid w:val="00A56A19"/>
    <w:rsid w:val="00A64A3A"/>
    <w:rsid w:val="00A64E97"/>
    <w:rsid w:val="00A65E00"/>
    <w:rsid w:val="00A708F0"/>
    <w:rsid w:val="00A84A32"/>
    <w:rsid w:val="00A851A1"/>
    <w:rsid w:val="00A87CD3"/>
    <w:rsid w:val="00AA21C5"/>
    <w:rsid w:val="00AA29E3"/>
    <w:rsid w:val="00AA3A4B"/>
    <w:rsid w:val="00AB5D15"/>
    <w:rsid w:val="00AD2189"/>
    <w:rsid w:val="00AD51A8"/>
    <w:rsid w:val="00AF1243"/>
    <w:rsid w:val="00AF1966"/>
    <w:rsid w:val="00B00AE6"/>
    <w:rsid w:val="00B01F32"/>
    <w:rsid w:val="00B03FFF"/>
    <w:rsid w:val="00B049D3"/>
    <w:rsid w:val="00B0515D"/>
    <w:rsid w:val="00B05405"/>
    <w:rsid w:val="00B1000A"/>
    <w:rsid w:val="00B14AC9"/>
    <w:rsid w:val="00B24724"/>
    <w:rsid w:val="00B31445"/>
    <w:rsid w:val="00B37AAF"/>
    <w:rsid w:val="00B40A5A"/>
    <w:rsid w:val="00B435A4"/>
    <w:rsid w:val="00B45A78"/>
    <w:rsid w:val="00B461B6"/>
    <w:rsid w:val="00B729E1"/>
    <w:rsid w:val="00B733BC"/>
    <w:rsid w:val="00B770E5"/>
    <w:rsid w:val="00B927B6"/>
    <w:rsid w:val="00B95F15"/>
    <w:rsid w:val="00BA1A08"/>
    <w:rsid w:val="00BA7950"/>
    <w:rsid w:val="00BA79EB"/>
    <w:rsid w:val="00BB3E7D"/>
    <w:rsid w:val="00BC35B5"/>
    <w:rsid w:val="00BC4264"/>
    <w:rsid w:val="00BC777C"/>
    <w:rsid w:val="00BD43E2"/>
    <w:rsid w:val="00BF59E2"/>
    <w:rsid w:val="00C06CA3"/>
    <w:rsid w:val="00C23261"/>
    <w:rsid w:val="00C26582"/>
    <w:rsid w:val="00C36EED"/>
    <w:rsid w:val="00C40CF2"/>
    <w:rsid w:val="00C440E5"/>
    <w:rsid w:val="00C50EAF"/>
    <w:rsid w:val="00C52732"/>
    <w:rsid w:val="00C562E4"/>
    <w:rsid w:val="00C65DC1"/>
    <w:rsid w:val="00C70AA9"/>
    <w:rsid w:val="00C71B1D"/>
    <w:rsid w:val="00C84D26"/>
    <w:rsid w:val="00C90328"/>
    <w:rsid w:val="00CA4DF0"/>
    <w:rsid w:val="00CB2146"/>
    <w:rsid w:val="00CB6AF6"/>
    <w:rsid w:val="00CC496D"/>
    <w:rsid w:val="00CD2527"/>
    <w:rsid w:val="00CE01C2"/>
    <w:rsid w:val="00CE220C"/>
    <w:rsid w:val="00CE72E0"/>
    <w:rsid w:val="00D064D0"/>
    <w:rsid w:val="00D10E75"/>
    <w:rsid w:val="00D14798"/>
    <w:rsid w:val="00D1588A"/>
    <w:rsid w:val="00D202A4"/>
    <w:rsid w:val="00D255C8"/>
    <w:rsid w:val="00D25D53"/>
    <w:rsid w:val="00D26337"/>
    <w:rsid w:val="00D34665"/>
    <w:rsid w:val="00D565CD"/>
    <w:rsid w:val="00D568F1"/>
    <w:rsid w:val="00D62722"/>
    <w:rsid w:val="00D712AE"/>
    <w:rsid w:val="00D733EA"/>
    <w:rsid w:val="00D74A19"/>
    <w:rsid w:val="00DB4D52"/>
    <w:rsid w:val="00DE5CCA"/>
    <w:rsid w:val="00E02174"/>
    <w:rsid w:val="00E06C42"/>
    <w:rsid w:val="00E07B6E"/>
    <w:rsid w:val="00E30B09"/>
    <w:rsid w:val="00E31F01"/>
    <w:rsid w:val="00E3500E"/>
    <w:rsid w:val="00E36911"/>
    <w:rsid w:val="00E36EA3"/>
    <w:rsid w:val="00E53E61"/>
    <w:rsid w:val="00E62F19"/>
    <w:rsid w:val="00E67CCC"/>
    <w:rsid w:val="00E75AA3"/>
    <w:rsid w:val="00E80412"/>
    <w:rsid w:val="00E81605"/>
    <w:rsid w:val="00E82387"/>
    <w:rsid w:val="00E9086C"/>
    <w:rsid w:val="00E92360"/>
    <w:rsid w:val="00EB3985"/>
    <w:rsid w:val="00ED0BA8"/>
    <w:rsid w:val="00EE333D"/>
    <w:rsid w:val="00EE56E4"/>
    <w:rsid w:val="00EF321F"/>
    <w:rsid w:val="00F022A6"/>
    <w:rsid w:val="00F04AE5"/>
    <w:rsid w:val="00F04D8B"/>
    <w:rsid w:val="00F11542"/>
    <w:rsid w:val="00F12490"/>
    <w:rsid w:val="00F14C12"/>
    <w:rsid w:val="00F2039B"/>
    <w:rsid w:val="00F628B8"/>
    <w:rsid w:val="00F762FD"/>
    <w:rsid w:val="00F81A88"/>
    <w:rsid w:val="00F81CA1"/>
    <w:rsid w:val="00F826AB"/>
    <w:rsid w:val="00F87E2B"/>
    <w:rsid w:val="00F91719"/>
    <w:rsid w:val="00FA2CDB"/>
    <w:rsid w:val="00FB5A47"/>
    <w:rsid w:val="00FD02D3"/>
    <w:rsid w:val="00FD3D09"/>
    <w:rsid w:val="00FD6032"/>
    <w:rsid w:val="00FF3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6"/>
    <o:shapelayout v:ext="edit">
      <o:idmap v:ext="edit" data="1"/>
    </o:shapelayout>
  </w:shapeDefaults>
  <w:decimalSymbol w:val="."/>
  <w:listSeparator w:val=","/>
  <w14:docId w14:val="24D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50"/>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8E7550"/>
    <w:pPr>
      <w:keepNext/>
      <w:keepLines/>
      <w:pageBreakBefore/>
      <w:numPr>
        <w:numId w:val="1"/>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8E7550"/>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8E7550"/>
    <w:pPr>
      <w:numPr>
        <w:ilvl w:val="2"/>
      </w:numPr>
      <w:outlineLvl w:val="2"/>
    </w:pPr>
    <w:rPr>
      <w:sz w:val="24"/>
      <w:szCs w:val="24"/>
    </w:rPr>
  </w:style>
  <w:style w:type="paragraph" w:styleId="Heading4">
    <w:name w:val="heading 4"/>
    <w:basedOn w:val="Heading3"/>
    <w:next w:val="Normal"/>
    <w:link w:val="Heading4Char"/>
    <w:uiPriority w:val="9"/>
    <w:unhideWhenUsed/>
    <w:qFormat/>
    <w:rsid w:val="008E7550"/>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8E7550"/>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8E7550"/>
    <w:pPr>
      <w:keepNext/>
      <w:keepLines/>
      <w:numPr>
        <w:ilvl w:val="5"/>
        <w:numId w:val="1"/>
      </w:numPr>
      <w:spacing w:before="200" w:after="0"/>
      <w:outlineLvl w:val="5"/>
    </w:pPr>
    <w:rPr>
      <w:rFonts w:eastAsiaTheme="majorEastAsia" w:cstheme="majorBidi"/>
      <w:i/>
      <w:iCs/>
      <w:sz w:val="20"/>
    </w:rPr>
  </w:style>
  <w:style w:type="character" w:default="1" w:styleId="DefaultParagraphFont">
    <w:name w:val="Default Paragraph Font"/>
    <w:uiPriority w:val="1"/>
    <w:semiHidden/>
    <w:unhideWhenUsed/>
    <w:rsid w:val="008E7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550"/>
  </w:style>
  <w:style w:type="paragraph" w:styleId="Header">
    <w:name w:val="header"/>
    <w:basedOn w:val="Normal"/>
    <w:link w:val="HeaderChar"/>
    <w:uiPriority w:val="99"/>
    <w:semiHidden/>
    <w:rsid w:val="008E7550"/>
    <w:pPr>
      <w:tabs>
        <w:tab w:val="center" w:pos="4680"/>
        <w:tab w:val="right" w:pos="9360"/>
      </w:tabs>
      <w:spacing w:after="0"/>
    </w:pPr>
  </w:style>
  <w:style w:type="character" w:customStyle="1" w:styleId="HeaderChar">
    <w:name w:val="Header Char"/>
    <w:basedOn w:val="DefaultParagraphFont"/>
    <w:link w:val="Header"/>
    <w:uiPriority w:val="99"/>
    <w:semiHidden/>
    <w:rsid w:val="008E7550"/>
    <w:rPr>
      <w:rFonts w:ascii="Arial" w:hAnsi="Arial" w:cs="Arial"/>
      <w:szCs w:val="18"/>
      <w:lang w:bidi="he-IL"/>
    </w:rPr>
  </w:style>
  <w:style w:type="paragraph" w:styleId="Footer">
    <w:name w:val="footer"/>
    <w:basedOn w:val="Normal"/>
    <w:link w:val="FooterChar"/>
    <w:uiPriority w:val="99"/>
    <w:semiHidden/>
    <w:rsid w:val="008E7550"/>
    <w:pPr>
      <w:tabs>
        <w:tab w:val="center" w:pos="4680"/>
        <w:tab w:val="right" w:pos="9360"/>
      </w:tabs>
      <w:spacing w:after="0"/>
    </w:pPr>
  </w:style>
  <w:style w:type="character" w:customStyle="1" w:styleId="FooterChar">
    <w:name w:val="Footer Char"/>
    <w:basedOn w:val="DefaultParagraphFont"/>
    <w:link w:val="Footer"/>
    <w:uiPriority w:val="99"/>
    <w:semiHidden/>
    <w:rsid w:val="008E7550"/>
    <w:rPr>
      <w:rFonts w:ascii="Arial" w:hAnsi="Arial" w:cs="Arial"/>
      <w:szCs w:val="18"/>
      <w:lang w:bidi="he-IL"/>
    </w:rPr>
  </w:style>
  <w:style w:type="paragraph" w:styleId="BalloonText">
    <w:name w:val="Balloon Text"/>
    <w:basedOn w:val="Normal"/>
    <w:link w:val="BalloonTextChar"/>
    <w:uiPriority w:val="99"/>
    <w:semiHidden/>
    <w:unhideWhenUsed/>
    <w:rsid w:val="008E755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50"/>
    <w:rPr>
      <w:rFonts w:ascii="Tahoma" w:hAnsi="Tahoma" w:cs="Tahoma"/>
      <w:sz w:val="16"/>
      <w:szCs w:val="16"/>
      <w:lang w:bidi="he-IL"/>
    </w:rPr>
  </w:style>
  <w:style w:type="paragraph" w:customStyle="1" w:styleId="image">
    <w:name w:val="image"/>
    <w:basedOn w:val="Body"/>
    <w:qFormat/>
    <w:rsid w:val="008E7550"/>
    <w:pPr>
      <w:keepNext/>
      <w:keepLines/>
      <w:spacing w:before="120" w:after="120"/>
      <w:jc w:val="center"/>
    </w:pPr>
    <w:rPr>
      <w:color w:val="939393" w:themeColor="text1" w:themeTint="99"/>
    </w:rPr>
  </w:style>
  <w:style w:type="table" w:styleId="TableGrid">
    <w:name w:val="Table Grid"/>
    <w:basedOn w:val="TableNormal"/>
    <w:uiPriority w:val="59"/>
    <w:rsid w:val="008E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550"/>
    <w:pPr>
      <w:ind w:left="720"/>
      <w:contextualSpacing/>
    </w:pPr>
  </w:style>
  <w:style w:type="paragraph" w:customStyle="1" w:styleId="VerizonHeadline1">
    <w:name w:val="Verizon Headline 1"/>
    <w:basedOn w:val="Normal"/>
    <w:qFormat/>
    <w:rsid w:val="008E755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8E755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8E755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8E7550"/>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8E7550"/>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8E7550"/>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8E7550"/>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8E7550"/>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8E7550"/>
    <w:pPr>
      <w:spacing w:after="0"/>
    </w:pPr>
    <w:rPr>
      <w:sz w:val="18"/>
    </w:rPr>
  </w:style>
  <w:style w:type="character" w:customStyle="1" w:styleId="TableTextChar">
    <w:name w:val="TableText Char"/>
    <w:basedOn w:val="DefaultParagraphFont"/>
    <w:link w:val="TableText"/>
    <w:rsid w:val="008E7550"/>
    <w:rPr>
      <w:rFonts w:ascii="Arial" w:hAnsi="Arial" w:cs="Arial"/>
      <w:sz w:val="18"/>
      <w:szCs w:val="18"/>
      <w:lang w:bidi="he-IL"/>
    </w:rPr>
  </w:style>
  <w:style w:type="character" w:customStyle="1" w:styleId="Heading5Char">
    <w:name w:val="Heading 5 Char"/>
    <w:basedOn w:val="DefaultParagraphFont"/>
    <w:link w:val="Heading5"/>
    <w:uiPriority w:val="9"/>
    <w:rsid w:val="008E7550"/>
    <w:rPr>
      <w:rFonts w:ascii="Arial" w:eastAsiaTheme="majorEastAsia" w:hAnsi="Arial" w:cs="Arial"/>
      <w:b/>
      <w:i/>
      <w:iCs/>
      <w:color w:val="262626" w:themeColor="text1" w:themeShade="80"/>
      <w:szCs w:val="24"/>
      <w:lang w:bidi="he-IL"/>
    </w:rPr>
  </w:style>
  <w:style w:type="paragraph" w:customStyle="1" w:styleId="Body">
    <w:name w:val="Body"/>
    <w:qFormat/>
    <w:rsid w:val="008E7550"/>
    <w:pPr>
      <w:spacing w:before="60" w:line="240" w:lineRule="auto"/>
    </w:pPr>
    <w:rPr>
      <w:rFonts w:ascii="Arial" w:hAnsi="Arial" w:cs="Arial"/>
      <w:szCs w:val="18"/>
      <w:lang w:bidi="he-IL"/>
    </w:rPr>
  </w:style>
  <w:style w:type="paragraph" w:styleId="TOC2">
    <w:name w:val="toc 2"/>
    <w:basedOn w:val="Normal"/>
    <w:next w:val="Normal"/>
    <w:uiPriority w:val="39"/>
    <w:unhideWhenUsed/>
    <w:rsid w:val="008E7550"/>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8E7550"/>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8E7550"/>
    <w:pPr>
      <w:spacing w:after="100"/>
      <w:ind w:left="440"/>
    </w:pPr>
  </w:style>
  <w:style w:type="character" w:styleId="Hyperlink">
    <w:name w:val="Hyperlink"/>
    <w:basedOn w:val="DefaultParagraphFont"/>
    <w:uiPriority w:val="99"/>
    <w:unhideWhenUsed/>
    <w:rsid w:val="008E7550"/>
    <w:rPr>
      <w:color w:val="0000FF"/>
      <w:u w:val="single"/>
    </w:rPr>
  </w:style>
  <w:style w:type="paragraph" w:customStyle="1" w:styleId="bullet1">
    <w:name w:val="bullet1"/>
    <w:basedOn w:val="Body"/>
    <w:qFormat/>
    <w:rsid w:val="008E7550"/>
    <w:pPr>
      <w:numPr>
        <w:numId w:val="2"/>
      </w:numPr>
      <w:spacing w:after="60"/>
    </w:pPr>
  </w:style>
  <w:style w:type="paragraph" w:customStyle="1" w:styleId="bullet2">
    <w:name w:val="bullet2"/>
    <w:basedOn w:val="bullet1"/>
    <w:qFormat/>
    <w:rsid w:val="008E7550"/>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8E7550"/>
    <w:pPr>
      <w:numPr>
        <w:ilvl w:val="2"/>
      </w:numPr>
      <w:ind w:left="1440"/>
    </w:pPr>
  </w:style>
  <w:style w:type="paragraph" w:customStyle="1" w:styleId="bullet4">
    <w:name w:val="bullet4"/>
    <w:basedOn w:val="bullet3"/>
    <w:qFormat/>
    <w:rsid w:val="008E7550"/>
    <w:pPr>
      <w:numPr>
        <w:ilvl w:val="3"/>
      </w:numPr>
      <w:ind w:left="1800"/>
    </w:pPr>
  </w:style>
  <w:style w:type="character" w:customStyle="1" w:styleId="Heading6Char">
    <w:name w:val="Heading 6 Char"/>
    <w:basedOn w:val="DefaultParagraphFont"/>
    <w:link w:val="Heading6"/>
    <w:uiPriority w:val="9"/>
    <w:rsid w:val="008E7550"/>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8E7550"/>
    <w:pPr>
      <w:spacing w:after="0"/>
      <w:jc w:val="right"/>
    </w:pPr>
    <w:rPr>
      <w:rFonts w:ascii="IBM Plex Sans SemiBold" w:hAnsi="IBM Plex Sans SemiBold" w:cstheme="minorHAnsi"/>
      <w:b/>
      <w:sz w:val="28"/>
    </w:rPr>
  </w:style>
  <w:style w:type="paragraph" w:customStyle="1" w:styleId="VzHeader2">
    <w:name w:val="Vz Header2"/>
    <w:basedOn w:val="Normal"/>
    <w:qFormat/>
    <w:rsid w:val="008E7550"/>
    <w:pPr>
      <w:spacing w:after="0"/>
      <w:jc w:val="right"/>
    </w:pPr>
    <w:rPr>
      <w:rFonts w:ascii="IBM Plex Sans Text" w:hAnsi="IBM Plex Sans Text" w:cstheme="minorHAnsi"/>
      <w:sz w:val="24"/>
    </w:rPr>
  </w:style>
  <w:style w:type="paragraph" w:customStyle="1" w:styleId="TOCheader">
    <w:name w:val="TOC header"/>
    <w:basedOn w:val="Normal"/>
    <w:next w:val="TOC1"/>
    <w:qFormat/>
    <w:rsid w:val="008E7550"/>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8E7550"/>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8E7550"/>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8E7550"/>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8E7550"/>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8E7550"/>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8E7550"/>
    <w:pPr>
      <w:numPr>
        <w:numId w:val="13"/>
      </w:numPr>
      <w:spacing w:after="60"/>
    </w:pPr>
  </w:style>
  <w:style w:type="character" w:customStyle="1" w:styleId="numberlist1Char">
    <w:name w:val="numberlist1 Char"/>
    <w:basedOn w:val="DefaultParagraphFont"/>
    <w:link w:val="numberlist1"/>
    <w:rsid w:val="008E7550"/>
    <w:rPr>
      <w:rFonts w:ascii="Arial" w:hAnsi="Arial" w:cs="Arial"/>
      <w:szCs w:val="18"/>
      <w:lang w:bidi="he-IL"/>
    </w:rPr>
  </w:style>
  <w:style w:type="paragraph" w:customStyle="1" w:styleId="numberlist2">
    <w:name w:val="numberlist2"/>
    <w:basedOn w:val="numberlist1"/>
    <w:link w:val="numberlist2Char"/>
    <w:qFormat/>
    <w:rsid w:val="008E7550"/>
    <w:pPr>
      <w:numPr>
        <w:numId w:val="15"/>
      </w:numPr>
    </w:pPr>
  </w:style>
  <w:style w:type="character" w:customStyle="1" w:styleId="numberlist2Char">
    <w:name w:val="numberlist2 Char"/>
    <w:basedOn w:val="DefaultParagraphFont"/>
    <w:link w:val="numberlist2"/>
    <w:rsid w:val="008E7550"/>
    <w:rPr>
      <w:rFonts w:ascii="Arial" w:hAnsi="Arial" w:cs="Arial"/>
      <w:szCs w:val="18"/>
      <w:lang w:bidi="he-IL"/>
    </w:rPr>
  </w:style>
  <w:style w:type="paragraph" w:styleId="ListNumber2">
    <w:name w:val="List Number 2"/>
    <w:basedOn w:val="Normal"/>
    <w:uiPriority w:val="99"/>
    <w:semiHidden/>
    <w:unhideWhenUsed/>
    <w:rsid w:val="008E7550"/>
    <w:pPr>
      <w:numPr>
        <w:numId w:val="5"/>
      </w:numPr>
      <w:contextualSpacing/>
    </w:pPr>
  </w:style>
  <w:style w:type="paragraph" w:customStyle="1" w:styleId="numberlist3">
    <w:name w:val="numberlist3"/>
    <w:basedOn w:val="numberlist2"/>
    <w:link w:val="numberlist3Char"/>
    <w:qFormat/>
    <w:rsid w:val="008E7550"/>
    <w:pPr>
      <w:numPr>
        <w:numId w:val="8"/>
      </w:numPr>
      <w:ind w:left="1440"/>
    </w:pPr>
  </w:style>
  <w:style w:type="character" w:customStyle="1" w:styleId="numberlist3Char">
    <w:name w:val="numberlist3 Char"/>
    <w:basedOn w:val="DefaultParagraphFont"/>
    <w:link w:val="numberlist3"/>
    <w:rsid w:val="008E7550"/>
    <w:rPr>
      <w:rFonts w:ascii="Arial" w:hAnsi="Arial" w:cs="Arial"/>
      <w:szCs w:val="18"/>
      <w:lang w:bidi="he-IL"/>
    </w:rPr>
  </w:style>
  <w:style w:type="paragraph" w:styleId="ListNumber3">
    <w:name w:val="List Number 3"/>
    <w:basedOn w:val="Normal"/>
    <w:uiPriority w:val="99"/>
    <w:semiHidden/>
    <w:unhideWhenUsed/>
    <w:rsid w:val="008E7550"/>
    <w:pPr>
      <w:numPr>
        <w:numId w:val="7"/>
      </w:numPr>
      <w:contextualSpacing/>
    </w:pPr>
  </w:style>
  <w:style w:type="paragraph" w:customStyle="1" w:styleId="numberlist4">
    <w:name w:val="numberlist4"/>
    <w:basedOn w:val="numberlist3"/>
    <w:link w:val="numberlist4Char"/>
    <w:qFormat/>
    <w:rsid w:val="008E7550"/>
    <w:pPr>
      <w:numPr>
        <w:numId w:val="10"/>
      </w:numPr>
      <w:ind w:left="1800"/>
    </w:pPr>
  </w:style>
  <w:style w:type="character" w:customStyle="1" w:styleId="numberlist4Char">
    <w:name w:val="numberlist4 Char"/>
    <w:basedOn w:val="numberlist3Char"/>
    <w:link w:val="numberlist4"/>
    <w:rsid w:val="008E7550"/>
    <w:rPr>
      <w:rFonts w:ascii="Arial" w:hAnsi="Arial" w:cs="Arial"/>
      <w:szCs w:val="18"/>
      <w:lang w:bidi="he-IL"/>
    </w:rPr>
  </w:style>
  <w:style w:type="paragraph" w:styleId="ListNumber4">
    <w:name w:val="List Number 4"/>
    <w:basedOn w:val="Normal"/>
    <w:uiPriority w:val="99"/>
    <w:semiHidden/>
    <w:unhideWhenUsed/>
    <w:rsid w:val="008E7550"/>
    <w:pPr>
      <w:numPr>
        <w:numId w:val="9"/>
      </w:numPr>
      <w:contextualSpacing/>
    </w:pPr>
  </w:style>
  <w:style w:type="paragraph" w:customStyle="1" w:styleId="TableNum">
    <w:name w:val="TableNum"/>
    <w:basedOn w:val="TableText"/>
    <w:link w:val="TableNumChar"/>
    <w:qFormat/>
    <w:rsid w:val="008E7550"/>
    <w:pPr>
      <w:numPr>
        <w:numId w:val="11"/>
      </w:numPr>
      <w:spacing w:before="20" w:after="40"/>
      <w:ind w:left="389" w:hanging="274"/>
    </w:pPr>
  </w:style>
  <w:style w:type="character" w:customStyle="1" w:styleId="TableNumChar">
    <w:name w:val="TableNum Char"/>
    <w:basedOn w:val="TableTextChar"/>
    <w:link w:val="TableNum"/>
    <w:rsid w:val="008E7550"/>
    <w:rPr>
      <w:rFonts w:ascii="Arial" w:hAnsi="Arial" w:cs="Arial"/>
      <w:sz w:val="18"/>
      <w:szCs w:val="18"/>
      <w:lang w:bidi="he-IL"/>
    </w:rPr>
  </w:style>
  <w:style w:type="paragraph" w:customStyle="1" w:styleId="TableBullet">
    <w:name w:val="TableBullet"/>
    <w:basedOn w:val="TableText"/>
    <w:qFormat/>
    <w:rsid w:val="008E7550"/>
    <w:pPr>
      <w:numPr>
        <w:numId w:val="12"/>
      </w:numPr>
      <w:spacing w:before="20" w:after="40"/>
      <w:ind w:left="392" w:hanging="270"/>
    </w:pPr>
  </w:style>
  <w:style w:type="paragraph" w:customStyle="1" w:styleId="TableTextBold">
    <w:name w:val="TableText Bold"/>
    <w:basedOn w:val="TableText"/>
    <w:qFormat/>
    <w:rsid w:val="008E7550"/>
    <w:rPr>
      <w:b/>
      <w:lang w:val="en-GB" w:bidi="ar-SA"/>
    </w:rPr>
  </w:style>
  <w:style w:type="paragraph" w:customStyle="1" w:styleId="continue1">
    <w:name w:val="continue1"/>
    <w:basedOn w:val="Body"/>
    <w:link w:val="continue1Char"/>
    <w:qFormat/>
    <w:rsid w:val="008E7550"/>
    <w:pPr>
      <w:spacing w:after="60"/>
      <w:ind w:left="720"/>
    </w:pPr>
  </w:style>
  <w:style w:type="character" w:customStyle="1" w:styleId="continue1Char">
    <w:name w:val="continue1 Char"/>
    <w:basedOn w:val="DefaultParagraphFont"/>
    <w:link w:val="continue1"/>
    <w:rsid w:val="008E7550"/>
    <w:rPr>
      <w:rFonts w:ascii="Arial" w:hAnsi="Arial" w:cs="Arial"/>
      <w:szCs w:val="18"/>
      <w:lang w:bidi="he-IL"/>
    </w:rPr>
  </w:style>
  <w:style w:type="paragraph" w:customStyle="1" w:styleId="continue2">
    <w:name w:val="continue2"/>
    <w:basedOn w:val="Body"/>
    <w:link w:val="continue2Char"/>
    <w:qFormat/>
    <w:rsid w:val="008E7550"/>
    <w:pPr>
      <w:spacing w:after="60"/>
      <w:ind w:left="1080"/>
    </w:pPr>
  </w:style>
  <w:style w:type="character" w:customStyle="1" w:styleId="continue2Char">
    <w:name w:val="continue2 Char"/>
    <w:basedOn w:val="DefaultParagraphFont"/>
    <w:link w:val="continue2"/>
    <w:rsid w:val="008E7550"/>
    <w:rPr>
      <w:rFonts w:ascii="Arial" w:hAnsi="Arial" w:cs="Arial"/>
      <w:szCs w:val="18"/>
      <w:lang w:bidi="he-IL"/>
    </w:rPr>
  </w:style>
  <w:style w:type="paragraph" w:customStyle="1" w:styleId="continue3">
    <w:name w:val="continue3"/>
    <w:basedOn w:val="Body"/>
    <w:link w:val="continue3Char"/>
    <w:qFormat/>
    <w:rsid w:val="008E7550"/>
    <w:pPr>
      <w:spacing w:after="60"/>
      <w:ind w:left="1440"/>
    </w:pPr>
  </w:style>
  <w:style w:type="character" w:customStyle="1" w:styleId="continue3Char">
    <w:name w:val="continue3 Char"/>
    <w:basedOn w:val="DefaultParagraphFont"/>
    <w:link w:val="continue3"/>
    <w:rsid w:val="008E7550"/>
    <w:rPr>
      <w:rFonts w:ascii="Arial" w:hAnsi="Arial" w:cs="Arial"/>
      <w:szCs w:val="18"/>
      <w:lang w:bidi="he-IL"/>
    </w:rPr>
  </w:style>
  <w:style w:type="paragraph" w:customStyle="1" w:styleId="continue4">
    <w:name w:val="continue4"/>
    <w:basedOn w:val="Body"/>
    <w:qFormat/>
    <w:rsid w:val="008E7550"/>
    <w:pPr>
      <w:spacing w:after="60"/>
      <w:ind w:left="1800"/>
    </w:pPr>
  </w:style>
  <w:style w:type="paragraph" w:customStyle="1" w:styleId="space">
    <w:name w:val="space"/>
    <w:basedOn w:val="Body"/>
    <w:qFormat/>
    <w:rsid w:val="008E7550"/>
    <w:pPr>
      <w:spacing w:before="0" w:after="0"/>
    </w:pPr>
    <w:rPr>
      <w:sz w:val="16"/>
    </w:rPr>
  </w:style>
  <w:style w:type="paragraph" w:customStyle="1" w:styleId="DMSFooter">
    <w:name w:val="DMS Footer"/>
    <w:basedOn w:val="Normal"/>
    <w:qFormat/>
    <w:rsid w:val="008E755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8E7550"/>
    <w:pPr>
      <w:keepNext/>
      <w:spacing w:before="120" w:after="120"/>
      <w:ind w:left="86"/>
    </w:pPr>
    <w:rPr>
      <w:b/>
      <w:sz w:val="20"/>
    </w:rPr>
  </w:style>
  <w:style w:type="paragraph" w:styleId="TableofFigures">
    <w:name w:val="table of figures"/>
    <w:basedOn w:val="Normal"/>
    <w:next w:val="Normal"/>
    <w:uiPriority w:val="99"/>
    <w:unhideWhenUsed/>
    <w:rsid w:val="008E7550"/>
    <w:pPr>
      <w:spacing w:after="0"/>
    </w:pPr>
  </w:style>
  <w:style w:type="paragraph" w:styleId="Caption">
    <w:name w:val="caption"/>
    <w:basedOn w:val="Normal"/>
    <w:next w:val="Normal"/>
    <w:uiPriority w:val="35"/>
    <w:unhideWhenUsed/>
    <w:qFormat/>
    <w:rsid w:val="008E7550"/>
    <w:pPr>
      <w:spacing w:before="0"/>
    </w:pPr>
    <w:rPr>
      <w:b/>
      <w:bCs/>
      <w:sz w:val="20"/>
    </w:rPr>
  </w:style>
  <w:style w:type="paragraph" w:customStyle="1" w:styleId="VerizonLetter">
    <w:name w:val="Verizon Letter"/>
    <w:basedOn w:val="Normal"/>
    <w:qFormat/>
    <w:rsid w:val="008E7550"/>
    <w:pPr>
      <w:autoSpaceDE w:val="0"/>
      <w:autoSpaceDN w:val="0"/>
      <w:adjustRightInd w:val="0"/>
      <w:spacing w:before="170" w:after="120" w:line="280" w:lineRule="exact"/>
    </w:pPr>
    <w:rPr>
      <w:szCs w:val="22"/>
    </w:rPr>
  </w:style>
  <w:style w:type="paragraph" w:customStyle="1" w:styleId="Topic">
    <w:name w:val="Topic"/>
    <w:basedOn w:val="Heading1"/>
    <w:next w:val="Body"/>
    <w:rsid w:val="008E7550"/>
    <w:pPr>
      <w:numPr>
        <w:numId w:val="0"/>
      </w:numPr>
    </w:pPr>
  </w:style>
  <w:style w:type="paragraph" w:customStyle="1" w:styleId="copyright">
    <w:name w:val="copyright"/>
    <w:basedOn w:val="Body"/>
    <w:qFormat/>
    <w:rsid w:val="008E7550"/>
    <w:pPr>
      <w:spacing w:after="120" w:line="280" w:lineRule="exact"/>
    </w:pPr>
    <w:rPr>
      <w:color w:val="262626" w:themeColor="text1" w:themeShade="80"/>
      <w:sz w:val="18"/>
    </w:rPr>
  </w:style>
  <w:style w:type="paragraph" w:styleId="NoSpacing">
    <w:name w:val="No Spacing"/>
    <w:uiPriority w:val="1"/>
    <w:qFormat/>
    <w:rsid w:val="008E7550"/>
    <w:pPr>
      <w:spacing w:after="0" w:line="240" w:lineRule="auto"/>
    </w:pPr>
    <w:rPr>
      <w:sz w:val="16"/>
      <w:lang w:bidi="he-IL"/>
    </w:rPr>
  </w:style>
  <w:style w:type="paragraph" w:customStyle="1" w:styleId="TableHeading0">
    <w:name w:val="Table Heading"/>
    <w:basedOn w:val="Normal"/>
    <w:autoRedefine/>
    <w:uiPriority w:val="99"/>
    <w:qFormat/>
    <w:rsid w:val="008E7550"/>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8E7550"/>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8E7550"/>
    <w:rPr>
      <w:rFonts w:ascii="Arial" w:eastAsia="Calibri" w:hAnsi="Arial" w:cs="Times New Roman"/>
      <w:sz w:val="18"/>
      <w:szCs w:val="20"/>
      <w:lang w:val="en-GB"/>
    </w:rPr>
  </w:style>
  <w:style w:type="table" w:customStyle="1" w:styleId="TableGrid1">
    <w:name w:val="Table Grid1"/>
    <w:basedOn w:val="TableNormal"/>
    <w:next w:val="TableGrid"/>
    <w:uiPriority w:val="59"/>
    <w:rsid w:val="008E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8E1"/>
    <w:rPr>
      <w:sz w:val="16"/>
      <w:szCs w:val="16"/>
    </w:rPr>
  </w:style>
  <w:style w:type="paragraph" w:styleId="CommentText">
    <w:name w:val="annotation text"/>
    <w:basedOn w:val="Normal"/>
    <w:link w:val="CommentTextChar"/>
    <w:uiPriority w:val="99"/>
    <w:semiHidden/>
    <w:unhideWhenUsed/>
    <w:rsid w:val="003228E1"/>
    <w:rPr>
      <w:sz w:val="20"/>
      <w:szCs w:val="20"/>
    </w:rPr>
  </w:style>
  <w:style w:type="character" w:customStyle="1" w:styleId="CommentTextChar">
    <w:name w:val="Comment Text Char"/>
    <w:basedOn w:val="DefaultParagraphFont"/>
    <w:link w:val="CommentText"/>
    <w:uiPriority w:val="99"/>
    <w:semiHidden/>
    <w:rsid w:val="003228E1"/>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3228E1"/>
    <w:rPr>
      <w:b/>
      <w:bCs/>
    </w:rPr>
  </w:style>
  <w:style w:type="character" w:customStyle="1" w:styleId="CommentSubjectChar">
    <w:name w:val="Comment Subject Char"/>
    <w:basedOn w:val="CommentTextChar"/>
    <w:link w:val="CommentSubject"/>
    <w:uiPriority w:val="99"/>
    <w:semiHidden/>
    <w:rsid w:val="003228E1"/>
    <w:rPr>
      <w:rFonts w:ascii="Arial" w:hAnsi="Arial" w:cs="Arial"/>
      <w:b/>
      <w:bCs/>
      <w:color w:val="262626" w:themeColor="text1" w:themeShade="80"/>
      <w:sz w:val="20"/>
      <w:szCs w:val="20"/>
      <w:lang w:bidi="he-IL"/>
    </w:rPr>
  </w:style>
  <w:style w:type="character" w:customStyle="1" w:styleId="pek1">
    <w:name w:val="_pe_k1"/>
    <w:basedOn w:val="DefaultParagraphFont"/>
    <w:rsid w:val="008E7550"/>
    <w:rPr>
      <w:rFonts w:ascii="Segoe UI" w:hAnsi="Segoe UI" w:cs="Segoe UI"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50"/>
    <w:pPr>
      <w:spacing w:before="60" w:line="240" w:lineRule="auto"/>
    </w:pPr>
    <w:rPr>
      <w:rFonts w:ascii="Arial" w:hAnsi="Arial" w:cs="Arial"/>
      <w:szCs w:val="18"/>
      <w:lang w:bidi="he-IL"/>
    </w:rPr>
  </w:style>
  <w:style w:type="paragraph" w:styleId="Heading1">
    <w:name w:val="heading 1"/>
    <w:basedOn w:val="Normal"/>
    <w:next w:val="Normal"/>
    <w:link w:val="Heading1Char"/>
    <w:uiPriority w:val="9"/>
    <w:qFormat/>
    <w:rsid w:val="008E7550"/>
    <w:pPr>
      <w:keepNext/>
      <w:keepLines/>
      <w:pageBreakBefore/>
      <w:numPr>
        <w:numId w:val="1"/>
      </w:numPr>
      <w:spacing w:before="240" w:after="120"/>
      <w:ind w:left="576" w:hanging="576"/>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Normal"/>
    <w:link w:val="Heading2Char"/>
    <w:uiPriority w:val="9"/>
    <w:unhideWhenUsed/>
    <w:qFormat/>
    <w:rsid w:val="008E7550"/>
    <w:pPr>
      <w:pageBreakBefore w:val="0"/>
      <w:numPr>
        <w:ilvl w:val="1"/>
      </w:numPr>
      <w:outlineLvl w:val="1"/>
    </w:pPr>
    <w:rPr>
      <w:smallCaps w:val="0"/>
      <w:sz w:val="28"/>
      <w:szCs w:val="28"/>
    </w:rPr>
  </w:style>
  <w:style w:type="paragraph" w:styleId="Heading3">
    <w:name w:val="heading 3"/>
    <w:basedOn w:val="Heading2"/>
    <w:next w:val="Normal"/>
    <w:link w:val="Heading3Char"/>
    <w:uiPriority w:val="9"/>
    <w:unhideWhenUsed/>
    <w:qFormat/>
    <w:rsid w:val="008E7550"/>
    <w:pPr>
      <w:numPr>
        <w:ilvl w:val="2"/>
      </w:numPr>
      <w:outlineLvl w:val="2"/>
    </w:pPr>
    <w:rPr>
      <w:sz w:val="24"/>
      <w:szCs w:val="24"/>
    </w:rPr>
  </w:style>
  <w:style w:type="paragraph" w:styleId="Heading4">
    <w:name w:val="heading 4"/>
    <w:basedOn w:val="Heading3"/>
    <w:next w:val="Normal"/>
    <w:link w:val="Heading4Char"/>
    <w:uiPriority w:val="9"/>
    <w:unhideWhenUsed/>
    <w:qFormat/>
    <w:rsid w:val="008E7550"/>
    <w:pPr>
      <w:numPr>
        <w:ilvl w:val="3"/>
      </w:numPr>
      <w:outlineLvl w:val="3"/>
    </w:pPr>
    <w:rPr>
      <w:rFonts w:cs="Arial"/>
      <w:bCs w:val="0"/>
      <w:iCs/>
      <w:color w:val="262626" w:themeColor="text1" w:themeShade="80"/>
      <w:sz w:val="22"/>
    </w:rPr>
  </w:style>
  <w:style w:type="paragraph" w:styleId="Heading5">
    <w:name w:val="heading 5"/>
    <w:basedOn w:val="Heading4"/>
    <w:next w:val="Normal"/>
    <w:link w:val="Heading5Char"/>
    <w:uiPriority w:val="9"/>
    <w:unhideWhenUsed/>
    <w:qFormat/>
    <w:rsid w:val="008E7550"/>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8E7550"/>
    <w:pPr>
      <w:keepNext/>
      <w:keepLines/>
      <w:numPr>
        <w:ilvl w:val="5"/>
        <w:numId w:val="1"/>
      </w:numPr>
      <w:spacing w:before="200" w:after="0"/>
      <w:outlineLvl w:val="5"/>
    </w:pPr>
    <w:rPr>
      <w:rFonts w:eastAsiaTheme="majorEastAsia" w:cstheme="majorBidi"/>
      <w:i/>
      <w:iCs/>
      <w:sz w:val="20"/>
    </w:rPr>
  </w:style>
  <w:style w:type="character" w:default="1" w:styleId="DefaultParagraphFont">
    <w:name w:val="Default Paragraph Font"/>
    <w:uiPriority w:val="1"/>
    <w:semiHidden/>
    <w:unhideWhenUsed/>
    <w:rsid w:val="008E7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550"/>
  </w:style>
  <w:style w:type="paragraph" w:styleId="Header">
    <w:name w:val="header"/>
    <w:basedOn w:val="Normal"/>
    <w:link w:val="HeaderChar"/>
    <w:uiPriority w:val="99"/>
    <w:semiHidden/>
    <w:rsid w:val="008E7550"/>
    <w:pPr>
      <w:tabs>
        <w:tab w:val="center" w:pos="4680"/>
        <w:tab w:val="right" w:pos="9360"/>
      </w:tabs>
      <w:spacing w:after="0"/>
    </w:pPr>
  </w:style>
  <w:style w:type="character" w:customStyle="1" w:styleId="HeaderChar">
    <w:name w:val="Header Char"/>
    <w:basedOn w:val="DefaultParagraphFont"/>
    <w:link w:val="Header"/>
    <w:uiPriority w:val="99"/>
    <w:semiHidden/>
    <w:rsid w:val="008E7550"/>
    <w:rPr>
      <w:rFonts w:ascii="Arial" w:hAnsi="Arial" w:cs="Arial"/>
      <w:szCs w:val="18"/>
      <w:lang w:bidi="he-IL"/>
    </w:rPr>
  </w:style>
  <w:style w:type="paragraph" w:styleId="Footer">
    <w:name w:val="footer"/>
    <w:basedOn w:val="Normal"/>
    <w:link w:val="FooterChar"/>
    <w:uiPriority w:val="99"/>
    <w:semiHidden/>
    <w:rsid w:val="008E7550"/>
    <w:pPr>
      <w:tabs>
        <w:tab w:val="center" w:pos="4680"/>
        <w:tab w:val="right" w:pos="9360"/>
      </w:tabs>
      <w:spacing w:after="0"/>
    </w:pPr>
  </w:style>
  <w:style w:type="character" w:customStyle="1" w:styleId="FooterChar">
    <w:name w:val="Footer Char"/>
    <w:basedOn w:val="DefaultParagraphFont"/>
    <w:link w:val="Footer"/>
    <w:uiPriority w:val="99"/>
    <w:semiHidden/>
    <w:rsid w:val="008E7550"/>
    <w:rPr>
      <w:rFonts w:ascii="Arial" w:hAnsi="Arial" w:cs="Arial"/>
      <w:szCs w:val="18"/>
      <w:lang w:bidi="he-IL"/>
    </w:rPr>
  </w:style>
  <w:style w:type="paragraph" w:styleId="BalloonText">
    <w:name w:val="Balloon Text"/>
    <w:basedOn w:val="Normal"/>
    <w:link w:val="BalloonTextChar"/>
    <w:uiPriority w:val="99"/>
    <w:semiHidden/>
    <w:unhideWhenUsed/>
    <w:rsid w:val="008E755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50"/>
    <w:rPr>
      <w:rFonts w:ascii="Tahoma" w:hAnsi="Tahoma" w:cs="Tahoma"/>
      <w:sz w:val="16"/>
      <w:szCs w:val="16"/>
      <w:lang w:bidi="he-IL"/>
    </w:rPr>
  </w:style>
  <w:style w:type="paragraph" w:customStyle="1" w:styleId="image">
    <w:name w:val="image"/>
    <w:basedOn w:val="Body"/>
    <w:qFormat/>
    <w:rsid w:val="008E7550"/>
    <w:pPr>
      <w:keepNext/>
      <w:keepLines/>
      <w:spacing w:before="120" w:after="120"/>
      <w:jc w:val="center"/>
    </w:pPr>
    <w:rPr>
      <w:color w:val="939393" w:themeColor="text1" w:themeTint="99"/>
    </w:rPr>
  </w:style>
  <w:style w:type="table" w:styleId="TableGrid">
    <w:name w:val="Table Grid"/>
    <w:basedOn w:val="TableNormal"/>
    <w:uiPriority w:val="59"/>
    <w:rsid w:val="008E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550"/>
    <w:pPr>
      <w:ind w:left="720"/>
      <w:contextualSpacing/>
    </w:pPr>
  </w:style>
  <w:style w:type="paragraph" w:customStyle="1" w:styleId="VerizonHeadline1">
    <w:name w:val="Verizon Headline 1"/>
    <w:basedOn w:val="Normal"/>
    <w:qFormat/>
    <w:rsid w:val="008E7550"/>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8E7550"/>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8E7550"/>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8E7550"/>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8E7550"/>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8E7550"/>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8E7550"/>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8E7550"/>
    <w:pPr>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after="60"/>
      <w:ind w:left="720"/>
    </w:pPr>
    <w:rPr>
      <w:rFonts w:ascii="Consolas" w:hAnsi="Consolas"/>
      <w:sz w:val="20"/>
      <w:szCs w:val="17"/>
    </w:rPr>
  </w:style>
  <w:style w:type="paragraph" w:customStyle="1" w:styleId="TableText">
    <w:name w:val="TableText"/>
    <w:basedOn w:val="Normal"/>
    <w:link w:val="TableTextChar"/>
    <w:qFormat/>
    <w:rsid w:val="008E7550"/>
    <w:pPr>
      <w:spacing w:after="0"/>
    </w:pPr>
    <w:rPr>
      <w:sz w:val="18"/>
    </w:rPr>
  </w:style>
  <w:style w:type="character" w:customStyle="1" w:styleId="TableTextChar">
    <w:name w:val="TableText Char"/>
    <w:basedOn w:val="DefaultParagraphFont"/>
    <w:link w:val="TableText"/>
    <w:rsid w:val="008E7550"/>
    <w:rPr>
      <w:rFonts w:ascii="Arial" w:hAnsi="Arial" w:cs="Arial"/>
      <w:sz w:val="18"/>
      <w:szCs w:val="18"/>
      <w:lang w:bidi="he-IL"/>
    </w:rPr>
  </w:style>
  <w:style w:type="character" w:customStyle="1" w:styleId="Heading5Char">
    <w:name w:val="Heading 5 Char"/>
    <w:basedOn w:val="DefaultParagraphFont"/>
    <w:link w:val="Heading5"/>
    <w:uiPriority w:val="9"/>
    <w:rsid w:val="008E7550"/>
    <w:rPr>
      <w:rFonts w:ascii="Arial" w:eastAsiaTheme="majorEastAsia" w:hAnsi="Arial" w:cs="Arial"/>
      <w:b/>
      <w:i/>
      <w:iCs/>
      <w:color w:val="262626" w:themeColor="text1" w:themeShade="80"/>
      <w:szCs w:val="24"/>
      <w:lang w:bidi="he-IL"/>
    </w:rPr>
  </w:style>
  <w:style w:type="paragraph" w:customStyle="1" w:styleId="Body">
    <w:name w:val="Body"/>
    <w:qFormat/>
    <w:rsid w:val="008E7550"/>
    <w:pPr>
      <w:spacing w:before="60" w:line="240" w:lineRule="auto"/>
    </w:pPr>
    <w:rPr>
      <w:rFonts w:ascii="Arial" w:hAnsi="Arial" w:cs="Arial"/>
      <w:szCs w:val="18"/>
      <w:lang w:bidi="he-IL"/>
    </w:rPr>
  </w:style>
  <w:style w:type="paragraph" w:styleId="TOC2">
    <w:name w:val="toc 2"/>
    <w:basedOn w:val="Normal"/>
    <w:next w:val="Normal"/>
    <w:uiPriority w:val="39"/>
    <w:unhideWhenUsed/>
    <w:rsid w:val="008E7550"/>
    <w:pPr>
      <w:tabs>
        <w:tab w:val="left" w:pos="880"/>
        <w:tab w:val="right" w:leader="dot" w:pos="10790"/>
      </w:tabs>
      <w:spacing w:after="100"/>
      <w:ind w:left="220"/>
    </w:pPr>
    <w:rPr>
      <w:noProof/>
      <w:color w:val="000000"/>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8E7550"/>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8E7550"/>
    <w:pPr>
      <w:spacing w:after="100"/>
      <w:ind w:left="440"/>
    </w:pPr>
  </w:style>
  <w:style w:type="character" w:styleId="Hyperlink">
    <w:name w:val="Hyperlink"/>
    <w:basedOn w:val="DefaultParagraphFont"/>
    <w:uiPriority w:val="99"/>
    <w:unhideWhenUsed/>
    <w:rsid w:val="008E7550"/>
    <w:rPr>
      <w:color w:val="0000FF"/>
      <w:u w:val="single"/>
    </w:rPr>
  </w:style>
  <w:style w:type="paragraph" w:customStyle="1" w:styleId="bullet1">
    <w:name w:val="bullet1"/>
    <w:basedOn w:val="Body"/>
    <w:qFormat/>
    <w:rsid w:val="008E7550"/>
    <w:pPr>
      <w:numPr>
        <w:numId w:val="2"/>
      </w:numPr>
      <w:spacing w:after="60"/>
    </w:pPr>
  </w:style>
  <w:style w:type="paragraph" w:customStyle="1" w:styleId="bullet2">
    <w:name w:val="bullet2"/>
    <w:basedOn w:val="bullet1"/>
    <w:qFormat/>
    <w:rsid w:val="008E7550"/>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8E7550"/>
    <w:pPr>
      <w:numPr>
        <w:ilvl w:val="2"/>
      </w:numPr>
      <w:ind w:left="1440"/>
    </w:pPr>
  </w:style>
  <w:style w:type="paragraph" w:customStyle="1" w:styleId="bullet4">
    <w:name w:val="bullet4"/>
    <w:basedOn w:val="bullet3"/>
    <w:qFormat/>
    <w:rsid w:val="008E7550"/>
    <w:pPr>
      <w:numPr>
        <w:ilvl w:val="3"/>
      </w:numPr>
      <w:ind w:left="1800"/>
    </w:pPr>
  </w:style>
  <w:style w:type="character" w:customStyle="1" w:styleId="Heading6Char">
    <w:name w:val="Heading 6 Char"/>
    <w:basedOn w:val="DefaultParagraphFont"/>
    <w:link w:val="Heading6"/>
    <w:uiPriority w:val="9"/>
    <w:rsid w:val="008E7550"/>
    <w:rPr>
      <w:rFonts w:ascii="Arial" w:eastAsiaTheme="majorEastAsia" w:hAnsi="Arial" w:cstheme="majorBidi"/>
      <w:i/>
      <w:iCs/>
      <w:sz w:val="20"/>
      <w:szCs w:val="18"/>
      <w:lang w:bidi="he-IL"/>
    </w:rPr>
  </w:style>
  <w:style w:type="paragraph" w:customStyle="1" w:styleId="VzHeader1">
    <w:name w:val="Vz Header1"/>
    <w:basedOn w:val="Normal"/>
    <w:next w:val="VzHeader2"/>
    <w:qFormat/>
    <w:rsid w:val="008E7550"/>
    <w:pPr>
      <w:spacing w:after="0"/>
      <w:jc w:val="right"/>
    </w:pPr>
    <w:rPr>
      <w:rFonts w:ascii="IBM Plex Sans SemiBold" w:hAnsi="IBM Plex Sans SemiBold" w:cstheme="minorHAnsi"/>
      <w:b/>
      <w:sz w:val="28"/>
    </w:rPr>
  </w:style>
  <w:style w:type="paragraph" w:customStyle="1" w:styleId="VzHeader2">
    <w:name w:val="Vz Header2"/>
    <w:basedOn w:val="Normal"/>
    <w:qFormat/>
    <w:rsid w:val="008E7550"/>
    <w:pPr>
      <w:spacing w:after="0"/>
      <w:jc w:val="right"/>
    </w:pPr>
    <w:rPr>
      <w:rFonts w:ascii="IBM Plex Sans Text" w:hAnsi="IBM Plex Sans Text" w:cstheme="minorHAnsi"/>
      <w:sz w:val="24"/>
    </w:rPr>
  </w:style>
  <w:style w:type="paragraph" w:customStyle="1" w:styleId="TOCheader">
    <w:name w:val="TOC header"/>
    <w:basedOn w:val="Normal"/>
    <w:next w:val="TOC1"/>
    <w:qFormat/>
    <w:rsid w:val="008E7550"/>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Body"/>
    <w:qFormat/>
    <w:rsid w:val="008E7550"/>
    <w:pPr>
      <w:pageBreakBefore/>
      <w:outlineLvl w:val="1"/>
    </w:pPr>
    <w:rPr>
      <w:rFonts w:ascii="IBM Plex Sans SemiBold" w:hAnsi="IBM Plex Sans SemiBold"/>
      <w:caps/>
    </w:rPr>
  </w:style>
  <w:style w:type="paragraph" w:styleId="Title">
    <w:name w:val="Title"/>
    <w:basedOn w:val="Normal"/>
    <w:next w:val="Normal"/>
    <w:link w:val="TitleChar"/>
    <w:uiPriority w:val="10"/>
    <w:semiHidden/>
    <w:qFormat/>
    <w:rsid w:val="008E7550"/>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semiHidden/>
    <w:rsid w:val="008E7550"/>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8E7550"/>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8E7550"/>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8E7550"/>
    <w:pPr>
      <w:numPr>
        <w:numId w:val="13"/>
      </w:numPr>
      <w:spacing w:after="60"/>
    </w:pPr>
  </w:style>
  <w:style w:type="character" w:customStyle="1" w:styleId="numberlist1Char">
    <w:name w:val="numberlist1 Char"/>
    <w:basedOn w:val="DefaultParagraphFont"/>
    <w:link w:val="numberlist1"/>
    <w:rsid w:val="008E7550"/>
    <w:rPr>
      <w:rFonts w:ascii="Arial" w:hAnsi="Arial" w:cs="Arial"/>
      <w:szCs w:val="18"/>
      <w:lang w:bidi="he-IL"/>
    </w:rPr>
  </w:style>
  <w:style w:type="paragraph" w:customStyle="1" w:styleId="numberlist2">
    <w:name w:val="numberlist2"/>
    <w:basedOn w:val="numberlist1"/>
    <w:link w:val="numberlist2Char"/>
    <w:qFormat/>
    <w:rsid w:val="008E7550"/>
    <w:pPr>
      <w:numPr>
        <w:numId w:val="15"/>
      </w:numPr>
    </w:pPr>
  </w:style>
  <w:style w:type="character" w:customStyle="1" w:styleId="numberlist2Char">
    <w:name w:val="numberlist2 Char"/>
    <w:basedOn w:val="DefaultParagraphFont"/>
    <w:link w:val="numberlist2"/>
    <w:rsid w:val="008E7550"/>
    <w:rPr>
      <w:rFonts w:ascii="Arial" w:hAnsi="Arial" w:cs="Arial"/>
      <w:szCs w:val="18"/>
      <w:lang w:bidi="he-IL"/>
    </w:rPr>
  </w:style>
  <w:style w:type="paragraph" w:styleId="ListNumber2">
    <w:name w:val="List Number 2"/>
    <w:basedOn w:val="Normal"/>
    <w:uiPriority w:val="99"/>
    <w:semiHidden/>
    <w:unhideWhenUsed/>
    <w:rsid w:val="008E7550"/>
    <w:pPr>
      <w:numPr>
        <w:numId w:val="5"/>
      </w:numPr>
      <w:contextualSpacing/>
    </w:pPr>
  </w:style>
  <w:style w:type="paragraph" w:customStyle="1" w:styleId="numberlist3">
    <w:name w:val="numberlist3"/>
    <w:basedOn w:val="numberlist2"/>
    <w:link w:val="numberlist3Char"/>
    <w:qFormat/>
    <w:rsid w:val="008E7550"/>
    <w:pPr>
      <w:numPr>
        <w:numId w:val="8"/>
      </w:numPr>
      <w:ind w:left="1440"/>
    </w:pPr>
  </w:style>
  <w:style w:type="character" w:customStyle="1" w:styleId="numberlist3Char">
    <w:name w:val="numberlist3 Char"/>
    <w:basedOn w:val="DefaultParagraphFont"/>
    <w:link w:val="numberlist3"/>
    <w:rsid w:val="008E7550"/>
    <w:rPr>
      <w:rFonts w:ascii="Arial" w:hAnsi="Arial" w:cs="Arial"/>
      <w:szCs w:val="18"/>
      <w:lang w:bidi="he-IL"/>
    </w:rPr>
  </w:style>
  <w:style w:type="paragraph" w:styleId="ListNumber3">
    <w:name w:val="List Number 3"/>
    <w:basedOn w:val="Normal"/>
    <w:uiPriority w:val="99"/>
    <w:semiHidden/>
    <w:unhideWhenUsed/>
    <w:rsid w:val="008E7550"/>
    <w:pPr>
      <w:numPr>
        <w:numId w:val="7"/>
      </w:numPr>
      <w:contextualSpacing/>
    </w:pPr>
  </w:style>
  <w:style w:type="paragraph" w:customStyle="1" w:styleId="numberlist4">
    <w:name w:val="numberlist4"/>
    <w:basedOn w:val="numberlist3"/>
    <w:link w:val="numberlist4Char"/>
    <w:qFormat/>
    <w:rsid w:val="008E7550"/>
    <w:pPr>
      <w:numPr>
        <w:numId w:val="10"/>
      </w:numPr>
      <w:ind w:left="1800"/>
    </w:pPr>
  </w:style>
  <w:style w:type="character" w:customStyle="1" w:styleId="numberlist4Char">
    <w:name w:val="numberlist4 Char"/>
    <w:basedOn w:val="numberlist3Char"/>
    <w:link w:val="numberlist4"/>
    <w:rsid w:val="008E7550"/>
    <w:rPr>
      <w:rFonts w:ascii="Arial" w:hAnsi="Arial" w:cs="Arial"/>
      <w:szCs w:val="18"/>
      <w:lang w:bidi="he-IL"/>
    </w:rPr>
  </w:style>
  <w:style w:type="paragraph" w:styleId="ListNumber4">
    <w:name w:val="List Number 4"/>
    <w:basedOn w:val="Normal"/>
    <w:uiPriority w:val="99"/>
    <w:semiHidden/>
    <w:unhideWhenUsed/>
    <w:rsid w:val="008E7550"/>
    <w:pPr>
      <w:numPr>
        <w:numId w:val="9"/>
      </w:numPr>
      <w:contextualSpacing/>
    </w:pPr>
  </w:style>
  <w:style w:type="paragraph" w:customStyle="1" w:styleId="TableNum">
    <w:name w:val="TableNum"/>
    <w:basedOn w:val="TableText"/>
    <w:link w:val="TableNumChar"/>
    <w:qFormat/>
    <w:rsid w:val="008E7550"/>
    <w:pPr>
      <w:numPr>
        <w:numId w:val="11"/>
      </w:numPr>
      <w:spacing w:before="20" w:after="40"/>
      <w:ind w:left="389" w:hanging="274"/>
    </w:pPr>
  </w:style>
  <w:style w:type="character" w:customStyle="1" w:styleId="TableNumChar">
    <w:name w:val="TableNum Char"/>
    <w:basedOn w:val="TableTextChar"/>
    <w:link w:val="TableNum"/>
    <w:rsid w:val="008E7550"/>
    <w:rPr>
      <w:rFonts w:ascii="Arial" w:hAnsi="Arial" w:cs="Arial"/>
      <w:sz w:val="18"/>
      <w:szCs w:val="18"/>
      <w:lang w:bidi="he-IL"/>
    </w:rPr>
  </w:style>
  <w:style w:type="paragraph" w:customStyle="1" w:styleId="TableBullet">
    <w:name w:val="TableBullet"/>
    <w:basedOn w:val="TableText"/>
    <w:qFormat/>
    <w:rsid w:val="008E7550"/>
    <w:pPr>
      <w:numPr>
        <w:numId w:val="12"/>
      </w:numPr>
      <w:spacing w:before="20" w:after="40"/>
      <w:ind w:left="392" w:hanging="270"/>
    </w:pPr>
  </w:style>
  <w:style w:type="paragraph" w:customStyle="1" w:styleId="TableTextBold">
    <w:name w:val="TableText Bold"/>
    <w:basedOn w:val="TableText"/>
    <w:qFormat/>
    <w:rsid w:val="008E7550"/>
    <w:rPr>
      <w:b/>
      <w:lang w:val="en-GB" w:bidi="ar-SA"/>
    </w:rPr>
  </w:style>
  <w:style w:type="paragraph" w:customStyle="1" w:styleId="continue1">
    <w:name w:val="continue1"/>
    <w:basedOn w:val="Body"/>
    <w:link w:val="continue1Char"/>
    <w:qFormat/>
    <w:rsid w:val="008E7550"/>
    <w:pPr>
      <w:spacing w:after="60"/>
      <w:ind w:left="720"/>
    </w:pPr>
  </w:style>
  <w:style w:type="character" w:customStyle="1" w:styleId="continue1Char">
    <w:name w:val="continue1 Char"/>
    <w:basedOn w:val="DefaultParagraphFont"/>
    <w:link w:val="continue1"/>
    <w:rsid w:val="008E7550"/>
    <w:rPr>
      <w:rFonts w:ascii="Arial" w:hAnsi="Arial" w:cs="Arial"/>
      <w:szCs w:val="18"/>
      <w:lang w:bidi="he-IL"/>
    </w:rPr>
  </w:style>
  <w:style w:type="paragraph" w:customStyle="1" w:styleId="continue2">
    <w:name w:val="continue2"/>
    <w:basedOn w:val="Body"/>
    <w:link w:val="continue2Char"/>
    <w:qFormat/>
    <w:rsid w:val="008E7550"/>
    <w:pPr>
      <w:spacing w:after="60"/>
      <w:ind w:left="1080"/>
    </w:pPr>
  </w:style>
  <w:style w:type="character" w:customStyle="1" w:styleId="continue2Char">
    <w:name w:val="continue2 Char"/>
    <w:basedOn w:val="DefaultParagraphFont"/>
    <w:link w:val="continue2"/>
    <w:rsid w:val="008E7550"/>
    <w:rPr>
      <w:rFonts w:ascii="Arial" w:hAnsi="Arial" w:cs="Arial"/>
      <w:szCs w:val="18"/>
      <w:lang w:bidi="he-IL"/>
    </w:rPr>
  </w:style>
  <w:style w:type="paragraph" w:customStyle="1" w:styleId="continue3">
    <w:name w:val="continue3"/>
    <w:basedOn w:val="Body"/>
    <w:link w:val="continue3Char"/>
    <w:qFormat/>
    <w:rsid w:val="008E7550"/>
    <w:pPr>
      <w:spacing w:after="60"/>
      <w:ind w:left="1440"/>
    </w:pPr>
  </w:style>
  <w:style w:type="character" w:customStyle="1" w:styleId="continue3Char">
    <w:name w:val="continue3 Char"/>
    <w:basedOn w:val="DefaultParagraphFont"/>
    <w:link w:val="continue3"/>
    <w:rsid w:val="008E7550"/>
    <w:rPr>
      <w:rFonts w:ascii="Arial" w:hAnsi="Arial" w:cs="Arial"/>
      <w:szCs w:val="18"/>
      <w:lang w:bidi="he-IL"/>
    </w:rPr>
  </w:style>
  <w:style w:type="paragraph" w:customStyle="1" w:styleId="continue4">
    <w:name w:val="continue4"/>
    <w:basedOn w:val="Body"/>
    <w:qFormat/>
    <w:rsid w:val="008E7550"/>
    <w:pPr>
      <w:spacing w:after="60"/>
      <w:ind w:left="1800"/>
    </w:pPr>
  </w:style>
  <w:style w:type="paragraph" w:customStyle="1" w:styleId="space">
    <w:name w:val="space"/>
    <w:basedOn w:val="Body"/>
    <w:qFormat/>
    <w:rsid w:val="008E7550"/>
    <w:pPr>
      <w:spacing w:before="0" w:after="0"/>
    </w:pPr>
    <w:rPr>
      <w:sz w:val="16"/>
    </w:rPr>
  </w:style>
  <w:style w:type="paragraph" w:customStyle="1" w:styleId="DMSFooter">
    <w:name w:val="DMS Footer"/>
    <w:basedOn w:val="Normal"/>
    <w:qFormat/>
    <w:rsid w:val="008E7550"/>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8E7550"/>
    <w:pPr>
      <w:keepNext/>
      <w:spacing w:before="120" w:after="120"/>
      <w:ind w:left="86"/>
    </w:pPr>
    <w:rPr>
      <w:b/>
      <w:sz w:val="20"/>
    </w:rPr>
  </w:style>
  <w:style w:type="paragraph" w:styleId="TableofFigures">
    <w:name w:val="table of figures"/>
    <w:basedOn w:val="Normal"/>
    <w:next w:val="Normal"/>
    <w:uiPriority w:val="99"/>
    <w:unhideWhenUsed/>
    <w:rsid w:val="008E7550"/>
    <w:pPr>
      <w:spacing w:after="0"/>
    </w:pPr>
  </w:style>
  <w:style w:type="paragraph" w:styleId="Caption">
    <w:name w:val="caption"/>
    <w:basedOn w:val="Normal"/>
    <w:next w:val="Normal"/>
    <w:uiPriority w:val="35"/>
    <w:unhideWhenUsed/>
    <w:qFormat/>
    <w:rsid w:val="008E7550"/>
    <w:pPr>
      <w:spacing w:before="0"/>
    </w:pPr>
    <w:rPr>
      <w:b/>
      <w:bCs/>
      <w:sz w:val="20"/>
    </w:rPr>
  </w:style>
  <w:style w:type="paragraph" w:customStyle="1" w:styleId="VerizonLetter">
    <w:name w:val="Verizon Letter"/>
    <w:basedOn w:val="Normal"/>
    <w:qFormat/>
    <w:rsid w:val="008E7550"/>
    <w:pPr>
      <w:autoSpaceDE w:val="0"/>
      <w:autoSpaceDN w:val="0"/>
      <w:adjustRightInd w:val="0"/>
      <w:spacing w:before="170" w:after="120" w:line="280" w:lineRule="exact"/>
    </w:pPr>
    <w:rPr>
      <w:szCs w:val="22"/>
    </w:rPr>
  </w:style>
  <w:style w:type="paragraph" w:customStyle="1" w:styleId="Topic">
    <w:name w:val="Topic"/>
    <w:basedOn w:val="Heading1"/>
    <w:next w:val="Body"/>
    <w:rsid w:val="008E7550"/>
    <w:pPr>
      <w:numPr>
        <w:numId w:val="0"/>
      </w:numPr>
    </w:pPr>
  </w:style>
  <w:style w:type="paragraph" w:customStyle="1" w:styleId="copyright">
    <w:name w:val="copyright"/>
    <w:basedOn w:val="Body"/>
    <w:qFormat/>
    <w:rsid w:val="008E7550"/>
    <w:pPr>
      <w:spacing w:after="120" w:line="280" w:lineRule="exact"/>
    </w:pPr>
    <w:rPr>
      <w:color w:val="262626" w:themeColor="text1" w:themeShade="80"/>
      <w:sz w:val="18"/>
    </w:rPr>
  </w:style>
  <w:style w:type="paragraph" w:styleId="NoSpacing">
    <w:name w:val="No Spacing"/>
    <w:uiPriority w:val="1"/>
    <w:qFormat/>
    <w:rsid w:val="008E7550"/>
    <w:pPr>
      <w:spacing w:after="0" w:line="240" w:lineRule="auto"/>
    </w:pPr>
    <w:rPr>
      <w:sz w:val="16"/>
      <w:lang w:bidi="he-IL"/>
    </w:rPr>
  </w:style>
  <w:style w:type="paragraph" w:customStyle="1" w:styleId="TableHeading0">
    <w:name w:val="Table Heading"/>
    <w:basedOn w:val="Normal"/>
    <w:autoRedefine/>
    <w:uiPriority w:val="99"/>
    <w:qFormat/>
    <w:rsid w:val="008E7550"/>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8E7550"/>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8E7550"/>
    <w:rPr>
      <w:rFonts w:ascii="Arial" w:eastAsia="Calibri" w:hAnsi="Arial" w:cs="Times New Roman"/>
      <w:sz w:val="18"/>
      <w:szCs w:val="20"/>
      <w:lang w:val="en-GB"/>
    </w:rPr>
  </w:style>
  <w:style w:type="table" w:customStyle="1" w:styleId="TableGrid1">
    <w:name w:val="Table Grid1"/>
    <w:basedOn w:val="TableNormal"/>
    <w:next w:val="TableGrid"/>
    <w:uiPriority w:val="59"/>
    <w:rsid w:val="008E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8E1"/>
    <w:rPr>
      <w:sz w:val="16"/>
      <w:szCs w:val="16"/>
    </w:rPr>
  </w:style>
  <w:style w:type="paragraph" w:styleId="CommentText">
    <w:name w:val="annotation text"/>
    <w:basedOn w:val="Normal"/>
    <w:link w:val="CommentTextChar"/>
    <w:uiPriority w:val="99"/>
    <w:semiHidden/>
    <w:unhideWhenUsed/>
    <w:rsid w:val="003228E1"/>
    <w:rPr>
      <w:sz w:val="20"/>
      <w:szCs w:val="20"/>
    </w:rPr>
  </w:style>
  <w:style w:type="character" w:customStyle="1" w:styleId="CommentTextChar">
    <w:name w:val="Comment Text Char"/>
    <w:basedOn w:val="DefaultParagraphFont"/>
    <w:link w:val="CommentText"/>
    <w:uiPriority w:val="99"/>
    <w:semiHidden/>
    <w:rsid w:val="003228E1"/>
    <w:rPr>
      <w:rFonts w:ascii="Arial" w:hAnsi="Arial" w:cs="Arial"/>
      <w:color w:val="262626" w:themeColor="text1" w:themeShade="80"/>
      <w:sz w:val="20"/>
      <w:szCs w:val="20"/>
      <w:lang w:bidi="he-IL"/>
    </w:rPr>
  </w:style>
  <w:style w:type="paragraph" w:styleId="CommentSubject">
    <w:name w:val="annotation subject"/>
    <w:basedOn w:val="CommentText"/>
    <w:next w:val="CommentText"/>
    <w:link w:val="CommentSubjectChar"/>
    <w:uiPriority w:val="99"/>
    <w:semiHidden/>
    <w:unhideWhenUsed/>
    <w:rsid w:val="003228E1"/>
    <w:rPr>
      <w:b/>
      <w:bCs/>
    </w:rPr>
  </w:style>
  <w:style w:type="character" w:customStyle="1" w:styleId="CommentSubjectChar">
    <w:name w:val="Comment Subject Char"/>
    <w:basedOn w:val="CommentTextChar"/>
    <w:link w:val="CommentSubject"/>
    <w:uiPriority w:val="99"/>
    <w:semiHidden/>
    <w:rsid w:val="003228E1"/>
    <w:rPr>
      <w:rFonts w:ascii="Arial" w:hAnsi="Arial" w:cs="Arial"/>
      <w:b/>
      <w:bCs/>
      <w:color w:val="262626" w:themeColor="text1" w:themeShade="80"/>
      <w:sz w:val="20"/>
      <w:szCs w:val="20"/>
      <w:lang w:bidi="he-IL"/>
    </w:rPr>
  </w:style>
  <w:style w:type="character" w:customStyle="1" w:styleId="pek1">
    <w:name w:val="_pe_k1"/>
    <w:basedOn w:val="DefaultParagraphFont"/>
    <w:rsid w:val="008E755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mia21654sps460.apps.tmrk.corp:35214/Quality%20Management/Public%20Documents/Data%20Center%20Operations/TECH-00122%20Media%20Handling%20Process.pdf" TargetMode="External"/><Relationship Id="rId21" Type="http://schemas.openxmlformats.org/officeDocument/2006/relationships/hyperlink" Target="http://mia21654sps460.apps.tmrk.corp:35214/Quality%20Management/Public%20Documents/Data%20Center%20Operations/TECH-00122%20Media%20Handling%20Process.pdf" TargetMode="External"/><Relationship Id="rId34" Type="http://schemas.openxmlformats.org/officeDocument/2006/relationships/header" Target="header8.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mia21654sps460.apps.tmrk.corp:35214/Quality%20Management/Public%20Documents/Data%20Center%20Operations/TECH-00121%20Media%20Handling%20Policy.pdf" TargetMode="Externa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mia21654sps460.apps.tmrk.corp:35214/Quality%20Management/Public%20Documents/Data%20Center%20Operations/TECH-00121%20Media%20Handling%20Policy.pdf" TargetMode="External"/><Relationship Id="rId29" Type="http://schemas.openxmlformats.org/officeDocument/2006/relationships/hyperlink" Target="mailto:Document.Management@one.verizon.co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a21654sps460.apps.tmrk.corp:35214/Quality%20Management/Public%20Documents/Security%20Management/SECM-00089%20Policy%20Management%20Process.pdf" TargetMode="External"/><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IT.Governance-TCC@one.verizon.com"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5.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mia21654sps460.apps.tmrk.corp:35214/Quality%20Management/Public%20Documents/Data%20Center%20Operations/TECH-00123%20Media%20Handling%20Procedure.pdf" TargetMode="External"/><Relationship Id="rId27" Type="http://schemas.openxmlformats.org/officeDocument/2006/relationships/hyperlink" Target="http://mia21654sps460.apps.tmrk.corp:35214/Quality%20Management/Public%20Documents/Data%20Center%20Operations/TECH-00123%20Media%20Handling%20Procedure.pdf" TargetMode="External"/><Relationship Id="rId30" Type="http://schemas.openxmlformats.org/officeDocument/2006/relationships/hyperlink" Target="mailto:Nord.MSPE.Global.Org@one.verizon.com" TargetMode="External"/><Relationship Id="rId35" Type="http://schemas.openxmlformats.org/officeDocument/2006/relationships/fontTable" Target="fontTable.xml"/><Relationship Id="rId8" Type="http://schemas.microsoft.com/office/2007/relationships/stylesWithEffects" Target="stylesWithEffect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EPE\Desktop\Poliy%20Management%20Tracker\Templates\GRCQ-00115%20IBM%20Transition%20Process%20Guide%20Template.doc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TP2DVDTPC4NT-127-2331</_dlc_DocId>
    <_dlc_DocIdUrl xmlns="5d6a04c1-1394-4a7e-9d70-8143b95db66c">
      <Url>http://blueoperationsportal.apps.tmrk.corp/Quality Management/_layouts/15/DocIdRedir.aspx?ID=TP2DVDTPC4NT-127-2331</Url>
      <Description>TP2DVDTPC4NT-127-2331</Description>
    </_dlc_DocIdUrl>
    <_Status xmlns="http://schemas.microsoft.com/sharepoint/v3/fields">Draft</_Status>
    <Document_x0020_Owner xmlns="b597eddc-3f98-49b6-b4ed-014d141949cb">
      <UserInfo>
        <DisplayName/>
        <AccountId xsi:nil="true"/>
        <AccountType/>
      </UserInfo>
    </Document_x0020_Owner>
    <Status_x0020_Notes xmlns="b597eddc-3f98-49b6-b4ed-014d141949cb" xsi:nil="true"/>
    <FLAG xmlns="b597eddc-3f98-49b6-b4ed-014d141949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3bfca46a6b7f32d775e4206358e43a9e">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f0983e498994db39121a3a5bd361596b"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4C98-EC60-4113-A544-384B4BFD8FAD}"/>
</file>

<file path=customXml/itemProps2.xml><?xml version="1.0" encoding="utf-8"?>
<ds:datastoreItem xmlns:ds="http://schemas.openxmlformats.org/officeDocument/2006/customXml" ds:itemID="{5DDBE017-480D-443F-A706-3D60A695AC12}"/>
</file>

<file path=customXml/itemProps3.xml><?xml version="1.0" encoding="utf-8"?>
<ds:datastoreItem xmlns:ds="http://schemas.openxmlformats.org/officeDocument/2006/customXml" ds:itemID="{EC01B34B-9328-4667-9B6B-6149D2D7701D}"/>
</file>

<file path=customXml/itemProps4.xml><?xml version="1.0" encoding="utf-8"?>
<ds:datastoreItem xmlns:ds="http://schemas.openxmlformats.org/officeDocument/2006/customXml" ds:itemID="{58CCFEC1-7AF3-4D12-B608-E735B0F9E16E}"/>
</file>

<file path=customXml/itemProps5.xml><?xml version="1.0" encoding="utf-8"?>
<ds:datastoreItem xmlns:ds="http://schemas.openxmlformats.org/officeDocument/2006/customXml" ds:itemID="{FFE61EAC-A585-4CEB-A050-7B0A87300624}"/>
</file>

<file path=docProps/app.xml><?xml version="1.0" encoding="utf-8"?>
<Properties xmlns="http://schemas.openxmlformats.org/officeDocument/2006/extended-properties" xmlns:vt="http://schemas.openxmlformats.org/officeDocument/2006/docPropsVTypes">
  <Template>GRCQ-00115 IBM Transition Process Guide Template</Template>
  <TotalTime>53</TotalTime>
  <Pages>17</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CHGM-00033 IPAH Hardware Replacement Process</vt:lpstr>
    </vt:vector>
  </TitlesOfParts>
  <Company>Verizon</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CHGM-00033 IPAH Hardware Replacement Process</dc:title>
  <dc:creator>Michelle Lane</dc:creator>
  <cp:lastModifiedBy>Poe, Penny L</cp:lastModifiedBy>
  <cp:revision>13</cp:revision>
  <cp:lastPrinted>2013-12-09T16:28:00Z</cp:lastPrinted>
  <dcterms:created xsi:type="dcterms:W3CDTF">2017-05-01T15:00:00Z</dcterms:created>
  <dcterms:modified xsi:type="dcterms:W3CDTF">2017-10-17T13:20:00Z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7cf37bf9-c49b-4031-8497-5fa48ed6f289</vt:lpwstr>
  </property>
  <property fmtid="{D5CDD505-2E9C-101B-9397-08002B2CF9AE}" pid="3" name="ContentTypeId">
    <vt:lpwstr>0x01010085C21380D686B844838E47B8772714A3</vt:lpwstr>
  </property>
  <property fmtid="{D5CDD505-2E9C-101B-9397-08002B2CF9AE}" pid="4" name="Order">
    <vt:r8>41000</vt:r8>
  </property>
  <property fmtid="{D5CDD505-2E9C-101B-9397-08002B2CF9AE}" pid="5" name="_CopySource">
    <vt:lpwstr>http://operationsportal.apps.tmrk.corp/Quality Management/Drafted Documents/CHGM-00033 ETMS Hardware Replacement Procedure.docx</vt:lpwstr>
  </property>
  <property fmtid="{D5CDD505-2E9C-101B-9397-08002B2CF9AE}" pid="6" name="xd_ProgID">
    <vt:lpwstr/>
  </property>
  <property fmtid="{D5CDD505-2E9C-101B-9397-08002B2CF9AE}" pid="7" name="TemplateUrl">
    <vt:lpwstr/>
  </property>
  <property fmtid="{D5CDD505-2E9C-101B-9397-08002B2CF9AE}" pid="8" name="Document Owner">
    <vt:lpwstr/>
  </property>
  <property fmtid="{D5CDD505-2E9C-101B-9397-08002B2CF9AE}" pid="9" name="Status Notes">
    <vt:lpwstr>Approved</vt:lpwstr>
  </property>
</Properties>
</file>